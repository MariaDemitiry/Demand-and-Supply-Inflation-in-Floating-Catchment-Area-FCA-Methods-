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CD75C4" w14:textId="1FECAB76" w:rsidR="00FA49B5" w:rsidRDefault="0013246A">
      <w:pPr>
        <w:pStyle w:val="Title"/>
      </w:pPr>
      <w:bookmarkStart w:id="0" w:name="_GoBack"/>
      <w:bookmarkEnd w:id="0"/>
      <w:r>
        <w:t xml:space="preserve">Delta </w:t>
      </w:r>
      <w:del w:id="1" w:author="Author" w:date="2019-04-05T18:20:00Z">
        <w:r>
          <w:delText>0</w:delText>
        </w:r>
      </w:del>
      <w:ins w:id="2" w:author="Author" w:date="2019-04-05T18:20:00Z">
        <w:r>
          <w:t>1</w:t>
        </w:r>
      </w:ins>
    </w:p>
    <w:p w14:paraId="312BBF10" w14:textId="77777777" w:rsidR="00FA49B5" w:rsidRDefault="0013246A">
      <w:pPr>
        <w:pStyle w:val="Author"/>
      </w:pPr>
      <w:r>
        <w:t>Antonio Paez</w:t>
      </w:r>
    </w:p>
    <w:p w14:paraId="764DA100" w14:textId="77777777" w:rsidR="00FA49B5" w:rsidRDefault="0013246A">
      <w:pPr>
        <w:pStyle w:val="Date"/>
      </w:pPr>
      <w:r>
        <w:t>April 5, 2019</w:t>
      </w:r>
    </w:p>
    <w:p w14:paraId="1B267530" w14:textId="77777777" w:rsidR="00FA49B5" w:rsidRDefault="0013246A">
      <w:pPr>
        <w:pStyle w:val="Heading1"/>
      </w:pPr>
      <w:bookmarkStart w:id="3" w:name="introduction"/>
      <w:bookmarkEnd w:id="3"/>
      <w:r>
        <w:t>Introduction</w:t>
      </w:r>
    </w:p>
    <w:p w14:paraId="2D6A7367" w14:textId="4A71D764" w:rsidR="00FA49B5" w:rsidRDefault="0013246A">
      <w:pPr>
        <w:pStyle w:val="FirstParagraph"/>
      </w:pPr>
      <w:del w:id="4" w:author="Author" w:date="2019-04-05T18:20:00Z">
        <w:r>
          <w:delText>Evaluating accessibility to healthcare services is an</w:delText>
        </w:r>
      </w:del>
      <w:ins w:id="5" w:author="Author" w:date="2019-04-05T18:20:00Z">
        <w:r>
          <w:t>An</w:t>
        </w:r>
      </w:ins>
      <w:r>
        <w:t xml:space="preserve"> important issue in health geography and health policy</w:t>
      </w:r>
      <w:ins w:id="6" w:author="Author" w:date="2019-04-05T18:20:00Z">
        <w:r>
          <w:t xml:space="preserve"> is the evaluation of accessibility to healthcare services</w:t>
        </w:r>
      </w:ins>
      <w:r>
        <w:t>, with hundreds of research papers published on the topic since the 2000s [@Apparicio2017]. However, the concept of accessibility is multi-dim</w:t>
      </w:r>
      <w:r>
        <w:t>ensional, which often presents challenges to its operationalization in empirical research. According to Joseph and Bantock [-@Joseph1982], accessibility can be defined by both aspatial and spatial dimensions. The first dimension considers factors such as t</w:t>
      </w:r>
      <w:r>
        <w:t xml:space="preserve">he </w:t>
      </w:r>
      <w:del w:id="7" w:author="Author" w:date="2019-04-05T18:20:00Z">
        <w:r>
          <w:delText>avai</w:delText>
        </w:r>
        <w:r>
          <w:delText>lability</w:delText>
        </w:r>
      </w:del>
      <w:ins w:id="8" w:author="Author" w:date="2019-04-05T18:20:00Z">
        <w:r>
          <w:t>quality</w:t>
        </w:r>
      </w:ins>
      <w:r>
        <w:t xml:space="preserve"> of </w:t>
      </w:r>
      <w:del w:id="9" w:author="Author" w:date="2019-04-05T18:20:00Z">
        <w:r>
          <w:delText>healthcare</w:delText>
        </w:r>
      </w:del>
      <w:ins w:id="10" w:author="Author" w:date="2019-04-05T18:20:00Z">
        <w:r>
          <w:t>the</w:t>
        </w:r>
      </w:ins>
      <w:r>
        <w:t xml:space="preserve"> services </w:t>
      </w:r>
      <w:del w:id="11" w:author="Author" w:date="2019-04-05T18:20:00Z">
        <w:r>
          <w:delText xml:space="preserve">(or the supply of services), </w:delText>
        </w:r>
      </w:del>
      <w:ins w:id="12" w:author="Author" w:date="2019-04-05T18:20:00Z">
        <w:r>
          <w:t xml:space="preserve">and </w:t>
        </w:r>
      </w:ins>
      <w:r>
        <w:t xml:space="preserve">their </w:t>
      </w:r>
      <w:del w:id="13" w:author="Author" w:date="2019-04-05T18:20:00Z">
        <w:r>
          <w:delText>potential or revealed use by the public (demand). Other aspatial factors include the characteristics of the supply, such</w:delText>
        </w:r>
      </w:del>
      <w:ins w:id="14" w:author="Author" w:date="2019-04-05T18:20:00Z">
        <w:r>
          <w:t>cost,</w:t>
        </w:r>
      </w:ins>
      <w:r>
        <w:t xml:space="preserve"> as </w:t>
      </w:r>
      <w:del w:id="15" w:author="Author" w:date="2019-04-05T18:20:00Z">
        <w:r>
          <w:delText>the cost of utilizing the service, and the characteristics of the</w:delText>
        </w:r>
        <w:r>
          <w:delText xml:space="preserve"> individual, such</w:delText>
        </w:r>
      </w:del>
      <w:ins w:id="16" w:author="Author" w:date="2019-04-05T18:20:00Z">
        <w:r>
          <w:t>well</w:t>
        </w:r>
      </w:ins>
      <w:r>
        <w:t xml:space="preserve"> as </w:t>
      </w:r>
      <w:del w:id="17" w:author="Author" w:date="2019-04-05T18:20:00Z">
        <w:r>
          <w:delText>their</w:delText>
        </w:r>
      </w:del>
      <w:ins w:id="18" w:author="Author" w:date="2019-04-05T18:20:00Z">
        <w:r>
          <w:t>the</w:t>
        </w:r>
      </w:ins>
      <w:r>
        <w:t xml:space="preserve"> income, social class, ethnicity, and mobility profile</w:t>
      </w:r>
      <w:del w:id="19" w:author="Author" w:date="2019-04-05T18:20:00Z">
        <w:r>
          <w:delText xml:space="preserve">. The </w:delText>
        </w:r>
      </w:del>
      <w:ins w:id="20" w:author="Author" w:date="2019-04-05T18:20:00Z">
        <w:r>
          <w:t xml:space="preserve"> of potential users of services. From a geographical perspective, the </w:t>
        </w:r>
      </w:ins>
      <w:r>
        <w:t xml:space="preserve">spatial dimension </w:t>
      </w:r>
      <w:ins w:id="21" w:author="Author" w:date="2019-04-05T18:20:00Z">
        <w:r>
          <w:t xml:space="preserve">is key, and </w:t>
        </w:r>
      </w:ins>
      <w:r>
        <w:t xml:space="preserve">considers the </w:t>
      </w:r>
      <w:del w:id="22" w:author="Author" w:date="2019-04-05T18:20:00Z">
        <w:r>
          <w:delText xml:space="preserve">geographic </w:delText>
        </w:r>
      </w:del>
      <w:r>
        <w:t>distribution of available healt</w:t>
      </w:r>
      <w:r>
        <w:t xml:space="preserve">hcare services </w:t>
      </w:r>
      <w:del w:id="23" w:author="Author" w:date="2019-04-05T18:20:00Z">
        <w:r>
          <w:delText>and the costs</w:delText>
        </w:r>
      </w:del>
      <w:ins w:id="24" w:author="Author" w:date="2019-04-05T18:20:00Z">
        <w:r>
          <w:t>across the landscape, in addition to the cost</w:t>
        </w:r>
      </w:ins>
      <w:r>
        <w:t xml:space="preserve"> or friction </w:t>
      </w:r>
      <w:del w:id="25" w:author="Author" w:date="2019-04-05T18:20:00Z">
        <w:r>
          <w:delText>involved in travelling to them.</w:delText>
        </w:r>
      </w:del>
      <w:ins w:id="26" w:author="Author" w:date="2019-04-05T18:20:00Z">
        <w:r>
          <w:t>that potential users incur when trying to reach these services.</w:t>
        </w:r>
      </w:ins>
      <w:r>
        <w:t xml:space="preserve"> By taking these </w:t>
      </w:r>
      <w:del w:id="27" w:author="Author" w:date="2019-04-05T18:20:00Z">
        <w:r>
          <w:delText>dimensi</w:delText>
        </w:r>
        <w:r>
          <w:delText xml:space="preserve">ons </w:delText>
        </w:r>
      </w:del>
      <w:ins w:id="28" w:author="Author" w:date="2019-04-05T18:20:00Z">
        <w:r>
          <w:t xml:space="preserve">geographical factors </w:t>
        </w:r>
      </w:ins>
      <w:r>
        <w:t xml:space="preserve">into account, estimates of accessibility can </w:t>
      </w:r>
      <w:ins w:id="29" w:author="Author" w:date="2019-04-05T18:20:00Z">
        <w:r>
          <w:t>help researchers, planners, and polic</w:t>
        </w:r>
        <w:r>
          <w:t xml:space="preserve">y makers </w:t>
        </w:r>
      </w:ins>
      <w:r>
        <w:t xml:space="preserve">identify areas with high or low </w:t>
      </w:r>
      <w:del w:id="30" w:author="Author" w:date="2019-04-05T18:20:00Z">
        <w:r>
          <w:delText>access</w:delText>
        </w:r>
      </w:del>
      <w:ins w:id="31" w:author="Author" w:date="2019-04-05T18:20:00Z">
        <w:r>
          <w:t>accessibility</w:t>
        </w:r>
      </w:ins>
      <w:r>
        <w:t xml:space="preserve"> to healthcare services</w:t>
      </w:r>
      <w:del w:id="32" w:author="Author" w:date="2019-04-05T18:20:00Z">
        <w:r>
          <w:delText xml:space="preserve"> and</w:delText>
        </w:r>
      </w:del>
      <w:ins w:id="33" w:author="Author" w:date="2019-04-05T18:20:00Z">
        <w:r>
          <w:t>. This, in turn, can</w:t>
        </w:r>
      </w:ins>
      <w:r>
        <w:t xml:space="preserve"> provide </w:t>
      </w:r>
      <w:del w:id="34" w:author="Author" w:date="2019-04-05T18:20:00Z">
        <w:r>
          <w:delText>critical</w:delText>
        </w:r>
      </w:del>
      <w:ins w:id="35" w:author="Author" w:date="2019-04-05T18:20:00Z">
        <w:r>
          <w:t>valuable</w:t>
        </w:r>
      </w:ins>
      <w:r>
        <w:t xml:space="preserve"> information related to social and spatial inequalities and guidance for health policy and resource allocation.</w:t>
      </w:r>
    </w:p>
    <w:p w14:paraId="67D9FC66" w14:textId="0C60E794" w:rsidR="00FA49B5" w:rsidRDefault="0013246A">
      <w:pPr>
        <w:pStyle w:val="BodyText"/>
        <w:rPr>
          <w:ins w:id="36" w:author="Author" w:date="2019-04-05T18:20:00Z"/>
        </w:rPr>
      </w:pPr>
      <w:del w:id="37" w:author="Author" w:date="2019-04-05T18:20:00Z">
        <w:r>
          <w:delText>At a high lev</w:delText>
        </w:r>
        <w:r>
          <w:delText>el, provider-to-population ratios offer some indication of the level of service within a community. However, these measures lack a true spatial dimension. In contrast, gravity</w:delText>
        </w:r>
      </w:del>
      <w:ins w:id="38" w:author="Author" w:date="2019-04-05T18:20:00Z">
        <w:r>
          <w:t>Spatial accessibility can be e</w:t>
        </w:r>
        <w:r>
          <w:t>stimated in various ways. At a high level, provider-to-population ratios (PPR) offer an indication of the level of service within a community. These measures conceptualize a region as a container of population and services, and therefore are sometimes call</w:t>
        </w:r>
        <w:r>
          <w:t>ed container approaches. PPRs are straightforward to interpret as the supply of a service (say number of doctors, beds, etc.) divided by demand (say, number of people who require the service). Despite this convenient and intuitive interpretation, container</w:t>
        </w:r>
        <w:r>
          <w:t xml:space="preserve"> approaches are limited in the amount of spatial information that they provide, especially if applied to large regions. When applied to smaller regions these approaches present other shortcomings, such as the assumption that the population in the container</w:t>
        </w:r>
        <w:r>
          <w:t xml:space="preserve"> is captive and does not cross the boundaries of the container in search of services - and that users do not come into the container from other regions to avail themselves of local services.</w:t>
        </w:r>
      </w:ins>
    </w:p>
    <w:p w14:paraId="30B4C7EC" w14:textId="153D329D" w:rsidR="00FA49B5" w:rsidRDefault="0013246A">
      <w:pPr>
        <w:pStyle w:val="BodyText"/>
      </w:pPr>
      <w:ins w:id="39" w:author="Author" w:date="2019-04-05T18:20:00Z">
        <w:r>
          <w:t>An alternative to container approaches is provided by gravity mea</w:t>
        </w:r>
        <w:r>
          <w:t>sures. Gravity</w:t>
        </w:r>
      </w:ins>
      <w:r>
        <w:t xml:space="preserve"> measures offer a more sophisticated approach to measuring spatial accessibility to healthcare [@Joseph1982</w:t>
      </w:r>
      <w:del w:id="40" w:author="Author" w:date="2019-04-05T18:20:00Z">
        <w:r>
          <w:delText>]. Nevertheless, these methods have been criticized</w:delText>
        </w:r>
      </w:del>
      <w:ins w:id="41" w:author="Author" w:date="2019-04-05T18:20:00Z">
        <w:r>
          <w:t>] that moreover addresses some of the limitations of the container approach. Instead of defining rigid container boundaries, gravity me</w:t>
        </w:r>
        <w:r>
          <w:t>asures consider the mobility characteristics of the public to produce flexible (and often overlapping) catchment areas</w:t>
        </w:r>
      </w:ins>
      <w:r>
        <w:t xml:space="preserve"> for </w:t>
      </w:r>
      <w:del w:id="42" w:author="Author" w:date="2019-04-05T18:20:00Z">
        <w:r>
          <w:delText>the difficulty involved in specifying a suitable distance decay function [e.g., @Schuurman2010]. From this</w:delText>
        </w:r>
      </w:del>
      <w:ins w:id="43" w:author="Author" w:date="2019-04-05T18:20:00Z">
        <w:r>
          <w:t>both services and population. Accordingly</w:t>
        </w:r>
      </w:ins>
      <w:r>
        <w:t xml:space="preserve">, one of the most popular approaches </w:t>
      </w:r>
      <w:del w:id="44" w:author="Author" w:date="2019-04-05T18:20:00Z">
        <w:r>
          <w:delText>to</w:delText>
        </w:r>
      </w:del>
      <w:ins w:id="45" w:author="Author" w:date="2019-04-05T18:20:00Z">
        <w:r>
          <w:t>for</w:t>
        </w:r>
      </w:ins>
      <w:r>
        <w:t xml:space="preserve"> estimating healthcare accessibility in the </w:t>
      </w:r>
      <w:del w:id="46" w:author="Author" w:date="2019-04-05T18:20:00Z">
        <w:r>
          <w:delText xml:space="preserve">previous </w:delText>
        </w:r>
      </w:del>
      <w:r>
        <w:t>literatu</w:t>
      </w:r>
      <w:r>
        <w:t xml:space="preserve">re is the Two-Step Floating Catchment Area (2SFCA) method proposed by Luo and Wang </w:t>
      </w:r>
      <w:del w:id="47" w:author="Author" w:date="2019-04-05T18:20:00Z">
        <w:r>
          <w:delText>[@</w:delText>
        </w:r>
      </w:del>
      <w:ins w:id="48" w:author="Author" w:date="2019-04-05T18:20:00Z">
        <w:r>
          <w:t>[-@</w:t>
        </w:r>
      </w:ins>
      <w:r>
        <w:t>Luo2003</w:t>
      </w:r>
      <w:del w:id="49" w:author="Author" w:date="2019-04-05T18:20:00Z">
        <w:r>
          <w:delText>; @</w:delText>
        </w:r>
      </w:del>
      <w:ins w:id="50" w:author="Author" w:date="2019-04-05T18:20:00Z">
        <w:r>
          <w:t>] after research by Radke and Mu [-@</w:t>
        </w:r>
      </w:ins>
      <w:r>
        <w:t>Radke2000</w:t>
      </w:r>
      <w:del w:id="51" w:author="Author" w:date="2019-04-05T18:20:00Z">
        <w:r>
          <w:delText>], which</w:delText>
        </w:r>
      </w:del>
      <w:ins w:id="52" w:author="Author" w:date="2019-04-05T18:20:00Z">
        <w:r>
          <w:t>]. The 2SFCA method</w:t>
        </w:r>
      </w:ins>
      <w:r>
        <w:t xml:space="preserve"> is </w:t>
      </w:r>
      <w:del w:id="53" w:author="Author" w:date="2019-04-05T18:20:00Z">
        <w:r>
          <w:delText xml:space="preserve">based on a </w:delText>
        </w:r>
      </w:del>
      <w:ins w:id="54" w:author="Author" w:date="2019-04-05T18:20:00Z">
        <w:r>
          <w:t xml:space="preserve">an ensemble of two gravity models with a </w:t>
        </w:r>
      </w:ins>
      <w:r>
        <w:t xml:space="preserve">simplified </w:t>
      </w:r>
      <w:del w:id="55" w:author="Author" w:date="2019-04-05T18:20:00Z">
        <w:r>
          <w:delText xml:space="preserve">gravity model with a </w:delText>
        </w:r>
      </w:del>
      <w:r>
        <w:t>binary distance function</w:t>
      </w:r>
      <w:del w:id="56" w:author="Author" w:date="2019-04-05T18:20:00Z">
        <w:r>
          <w:delText>.</w:delText>
        </w:r>
      </w:del>
      <w:ins w:id="57" w:author="Author" w:date="2019-04-05T18:20:00Z">
        <w:r>
          <w:t xml:space="preserve"> to account for cro</w:t>
        </w:r>
        <w:r>
          <w:t>wding of facilities and allocation of levels of service.</w:t>
        </w:r>
      </w:ins>
      <w:r>
        <w:t xml:space="preserve"> Numerous applications</w:t>
      </w:r>
      <w:ins w:id="58" w:author="Author" w:date="2019-04-05T18:20:00Z">
        <w:r>
          <w:t xml:space="preserve"> of this methods</w:t>
        </w:r>
      </w:ins>
      <w:r>
        <w:t xml:space="preserve"> are found in the international literature, including work from Germany [@Bauer2017], South Korea [@Kim2018], Japan [@Fujita2017], China [@Song2013], Australia [@</w:t>
      </w:r>
      <w:r>
        <w:t>McGrail2009], and Canada [@Shah2016].</w:t>
      </w:r>
    </w:p>
    <w:p w14:paraId="2D346081" w14:textId="77777777" w:rsidR="00E15092" w:rsidRDefault="0013246A">
      <w:pPr>
        <w:pStyle w:val="BodyText"/>
        <w:rPr>
          <w:del w:id="59" w:author="Author" w:date="2019-04-05T18:20:00Z"/>
        </w:rPr>
      </w:pPr>
      <w:del w:id="60" w:author="Author" w:date="2019-04-05T18:20:00Z">
        <w:r>
          <w:delText>Within the 2SFCA framework, accessibility</w:delText>
        </w:r>
      </w:del>
      <w:ins w:id="61" w:author="Author" w:date="2019-04-05T18:20:00Z">
        <w:r>
          <w:t>Accessibility</w:t>
        </w:r>
      </w:ins>
      <w:r>
        <w:t xml:space="preserve"> to healthcare is estimated </w:t>
      </w:r>
      <w:del w:id="62" w:author="Author" w:date="2019-04-05T18:20:00Z">
        <w:r>
          <w:delText>acros</w:delText>
        </w:r>
        <w:r>
          <w:delText>s</w:delText>
        </w:r>
      </w:del>
      <w:ins w:id="63" w:author="Author" w:date="2019-04-05T18:20:00Z">
        <w:r>
          <w:t>in</w:t>
        </w:r>
      </w:ins>
      <w:r>
        <w:t xml:space="preserve"> two stages</w:t>
      </w:r>
      <w:ins w:id="64" w:author="Author" w:date="2019-04-05T18:20:00Z">
        <w:r>
          <w:t xml:space="preserve"> in the 2SFCA</w:t>
        </w:r>
      </w:ins>
      <w:r>
        <w:t>: in the first</w:t>
      </w:r>
      <w:del w:id="65" w:author="Author" w:date="2019-04-05T18:20:00Z">
        <w:r>
          <w:delText xml:space="preserve">, the PPR </w:delText>
        </w:r>
      </w:del>
      <w:ins w:id="66" w:author="Author" w:date="2019-04-05T18:20:00Z">
        <w:r>
          <w:t xml:space="preserve"> step, a level of service </w:t>
        </w:r>
      </w:ins>
      <w:r>
        <w:t xml:space="preserve">at a given healthcare provider is determined based on the </w:t>
      </w:r>
      <w:ins w:id="67" w:author="Author" w:date="2019-04-05T18:20:00Z">
        <w:r>
          <w:t xml:space="preserve">supply (e.g., </w:t>
        </w:r>
      </w:ins>
      <w:r>
        <w:t xml:space="preserve">number of physicians </w:t>
      </w:r>
      <w:ins w:id="68" w:author="Author" w:date="2019-04-05T18:20:00Z">
        <w:r>
          <w:t xml:space="preserve">in a clinic) </w:t>
        </w:r>
      </w:ins>
      <w:r>
        <w:t>and t</w:t>
      </w:r>
      <w:r>
        <w:t xml:space="preserve">he estimated demand from the surrounding population within some catchment area. </w:t>
      </w:r>
      <w:ins w:id="69" w:author="Author" w:date="2019-04-05T18:20:00Z">
        <w:r>
          <w:t xml:space="preserve">This level of service resembles a local provider-to-population ratio (PPR). </w:t>
        </w:r>
      </w:ins>
      <w:r>
        <w:t xml:space="preserve">In the second </w:t>
      </w:r>
      <w:del w:id="70" w:author="Author" w:date="2019-04-05T18:20:00Z">
        <w:r>
          <w:delText>stage</w:delText>
        </w:r>
      </w:del>
      <w:ins w:id="71" w:author="Author" w:date="2019-04-05T18:20:00Z">
        <w:r>
          <w:t>step</w:t>
        </w:r>
      </w:ins>
      <w:r>
        <w:t xml:space="preserve">, the level of service </w:t>
      </w:r>
      <w:del w:id="72" w:author="Author" w:date="2019-04-05T18:20:00Z">
        <w:r>
          <w:delText>for</w:delText>
        </w:r>
      </w:del>
      <w:ins w:id="73" w:author="Author" w:date="2019-04-05T18:20:00Z">
        <w:r>
          <w:t>of</w:t>
        </w:r>
      </w:ins>
      <w:r>
        <w:t xml:space="preserve"> different healthcare providers is </w:t>
      </w:r>
      <w:del w:id="74" w:author="Author" w:date="2019-04-05T18:20:00Z">
        <w:r>
          <w:delText>summarized</w:delText>
        </w:r>
      </w:del>
      <w:ins w:id="75" w:author="Author" w:date="2019-04-05T18:20:00Z">
        <w:r>
          <w:t>aggregated</w:t>
        </w:r>
      </w:ins>
      <w:r>
        <w:t xml:space="preserve"> for </w:t>
      </w:r>
      <w:del w:id="76" w:author="Author" w:date="2019-04-05T18:20:00Z">
        <w:r>
          <w:delText>the</w:delText>
        </w:r>
      </w:del>
      <w:ins w:id="77" w:author="Author" w:date="2019-04-05T18:20:00Z">
        <w:r>
          <w:t>each</w:t>
        </w:r>
      </w:ins>
      <w:r>
        <w:t xml:space="preserve"> po</w:t>
      </w:r>
      <w:r>
        <w:t>pulation</w:t>
      </w:r>
      <w:ins w:id="78" w:author="Author" w:date="2019-04-05T18:20:00Z">
        <w:r>
          <w:t xml:space="preserve"> center</w:t>
        </w:r>
      </w:ins>
      <w:r>
        <w:t xml:space="preserve">. By </w:t>
      </w:r>
      <w:del w:id="79" w:author="Author" w:date="2019-04-05T18:20:00Z">
        <w:r>
          <w:delText xml:space="preserve">simplifying gravity measures and </w:delText>
        </w:r>
      </w:del>
      <w:r>
        <w:t xml:space="preserve">operationalizing </w:t>
      </w:r>
      <w:del w:id="80" w:author="Author" w:date="2019-04-05T18:20:00Z">
        <w:r>
          <w:delText xml:space="preserve">healthcare </w:delText>
        </w:r>
      </w:del>
      <w:r>
        <w:t xml:space="preserve">accessibility in terms of </w:t>
      </w:r>
      <w:del w:id="81" w:author="Author" w:date="2019-04-05T18:20:00Z">
        <w:r>
          <w:delText xml:space="preserve">population-to-provider ratios, the properties of the </w:delText>
        </w:r>
      </w:del>
      <w:ins w:id="82" w:author="Author" w:date="2019-04-05T18:20:00Z">
        <w:r>
          <w:t xml:space="preserve">demand and level of service, the </w:t>
        </w:r>
      </w:ins>
      <w:r>
        <w:t xml:space="preserve">2SFCA method </w:t>
      </w:r>
      <w:del w:id="83" w:author="Author" w:date="2019-04-05T18:20:00Z">
        <w:r>
          <w:delText>make it both intuitive and</w:delText>
        </w:r>
      </w:del>
      <w:ins w:id="84" w:author="Author" w:date="2019-04-05T18:20:00Z">
        <w:r>
          <w:t>is</w:t>
        </w:r>
      </w:ins>
      <w:r>
        <w:t xml:space="preserve"> appealing for health policy</w:t>
      </w:r>
      <w:del w:id="85" w:author="Author" w:date="2019-04-05T18:20:00Z">
        <w:r>
          <w:delText>.</w:delText>
        </w:r>
      </w:del>
    </w:p>
    <w:p w14:paraId="22666DAC" w14:textId="2205416A" w:rsidR="00FA49B5" w:rsidRDefault="0013246A">
      <w:pPr>
        <w:pStyle w:val="BodyText"/>
      </w:pPr>
      <w:ins w:id="86" w:author="Author" w:date="2019-04-05T18:20:00Z">
        <w:r>
          <w:t xml:space="preserve"> analysis. </w:t>
        </w:r>
      </w:ins>
      <w:r>
        <w:t xml:space="preserve">Still, several improvements have been </w:t>
      </w:r>
      <w:del w:id="87" w:author="Author" w:date="2019-04-05T18:20:00Z">
        <w:r>
          <w:delText xml:space="preserve">made to the 2SFCA method since it was </w:delText>
        </w:r>
      </w:del>
      <w:r>
        <w:t xml:space="preserve">proposed that seek to address the method’s most </w:t>
      </w:r>
      <w:del w:id="88" w:author="Author" w:date="2019-04-05T18:20:00Z">
        <w:r>
          <w:delText>significant</w:delText>
        </w:r>
      </w:del>
      <w:ins w:id="89" w:author="Author" w:date="2019-04-05T18:20:00Z">
        <w:r>
          <w:t>important</w:t>
        </w:r>
      </w:ins>
      <w:r>
        <w:t xml:space="preserve"> perceived </w:t>
      </w:r>
      <w:r>
        <w:t xml:space="preserve">shortcomings. The result is a family of Floating Catchment Areas (FCA) methods that include more realistic conceptualizations of </w:t>
      </w:r>
      <w:ins w:id="90" w:author="Author" w:date="2019-04-05T18:20:00Z">
        <w:r>
          <w:t xml:space="preserve">the friction of </w:t>
        </w:r>
      </w:ins>
      <w:r>
        <w:t xml:space="preserve">distance by specifying variable catchment area sizes [@McGrail2009] and/or the </w:t>
      </w:r>
      <w:del w:id="91" w:author="Author" w:date="2019-04-05T18:20:00Z">
        <w:r>
          <w:delText>incorporation</w:delText>
        </w:r>
      </w:del>
      <w:ins w:id="92" w:author="Author" w:date="2019-04-05T18:20:00Z">
        <w:r>
          <w:t>use</w:t>
        </w:r>
      </w:ins>
      <w:r>
        <w:t xml:space="preserve"> of stepped [e.g., @Luo2009],</w:t>
      </w:r>
      <w:r>
        <w:t xml:space="preserve"> continuous [e.g., @Dai2010], and adaptive [@Bauer2016] distance-decay functions. Other authors have added multi-modal transportation [e.g., @Mao2013], age-adjusted healthcare demand profiles [e.g., @Ngui2011], </w:t>
      </w:r>
      <w:del w:id="93" w:author="Author" w:date="2019-04-05T18:20:00Z">
        <w:r>
          <w:delText>and</w:delText>
        </w:r>
      </w:del>
      <w:ins w:id="94" w:author="Author" w:date="2019-04-05T18:20:00Z">
        <w:r>
          <w:t>as well as</w:t>
        </w:r>
      </w:ins>
      <w:r>
        <w:t xml:space="preserve"> ways to counteract the modifiable </w:t>
      </w:r>
      <w:r>
        <w:t>areal unit problem [@Bell2013].</w:t>
      </w:r>
    </w:p>
    <w:p w14:paraId="4E8A1728" w14:textId="27304377" w:rsidR="00FA49B5" w:rsidRDefault="0013246A">
      <w:pPr>
        <w:pStyle w:val="BodyText"/>
        <w:rPr>
          <w:ins w:id="95" w:author="Author" w:date="2019-04-05T18:20:00Z"/>
        </w:rPr>
      </w:pPr>
      <w:r>
        <w:t xml:space="preserve">A </w:t>
      </w:r>
      <w:del w:id="96" w:author="Author" w:date="2019-04-05T18:20:00Z">
        <w:r>
          <w:delText xml:space="preserve">second </w:delText>
        </w:r>
      </w:del>
      <w:r>
        <w:t xml:space="preserve">major focus </w:t>
      </w:r>
      <w:del w:id="97" w:author="Author" w:date="2019-04-05T18:20:00Z">
        <w:r>
          <w:delText>area</w:delText>
        </w:r>
      </w:del>
      <w:ins w:id="98" w:author="Author" w:date="2019-04-05T18:20:00Z">
        <w:r>
          <w:t>of FCA research, in addition to the improvements mentioned above,</w:t>
        </w:r>
      </w:ins>
      <w:r>
        <w:t xml:space="preserve"> has been the </w:t>
      </w:r>
      <w:del w:id="99" w:author="Author" w:date="2019-04-05T18:20:00Z">
        <w:r>
          <w:delText>addition</w:delText>
        </w:r>
      </w:del>
      <w:ins w:id="100" w:author="Author" w:date="2019-04-05T18:20:00Z">
        <w:r>
          <w:t>introduction</w:t>
        </w:r>
      </w:ins>
      <w:r>
        <w:t xml:space="preserve"> of competition for available opportunities or the allocation of services to </w:t>
      </w:r>
      <w:del w:id="101" w:author="Author" w:date="2019-04-05T18:20:00Z">
        <w:r>
          <w:delText>regions. As we discuss further in the next section</w:delText>
        </w:r>
      </w:del>
      <w:ins w:id="102" w:author="Author" w:date="2019-04-05T18:20:00Z">
        <w:r>
          <w:t>the population. More concretely</w:t>
        </w:r>
      </w:ins>
      <w:r>
        <w:t>, the origi</w:t>
      </w:r>
      <w:r>
        <w:t xml:space="preserve">nal 2SFCA approach has been criticized for over-estimating </w:t>
      </w:r>
      <w:ins w:id="103" w:author="Author" w:date="2019-04-05T18:20:00Z">
        <w:r>
          <w:t xml:space="preserve">the levels of </w:t>
        </w:r>
      </w:ins>
      <w:r>
        <w:t>demand [@Wan2012</w:t>
      </w:r>
      <w:del w:id="104" w:author="Author" w:date="2019-04-05T18:20:00Z">
        <w:r>
          <w:delText>]. By summarizing</w:delText>
        </w:r>
      </w:del>
      <w:ins w:id="105" w:author="Author" w:date="2019-04-05T18:20:00Z">
        <w:r>
          <w:t>] and/or level of service [@Delamater2013] in the system. This is a consequence of the way catchment areas for facilities and population centers typically overlap in a</w:t>
        </w:r>
        <w:r>
          <w:t>ny realistic spatial system - an artifact of FCA methods that can lead to misleading estimates of accessibility.</w:t>
        </w:r>
      </w:ins>
    </w:p>
    <w:p w14:paraId="22A731CD" w14:textId="5F884502" w:rsidR="00FA49B5" w:rsidRDefault="0013246A">
      <w:pPr>
        <w:pStyle w:val="BodyText"/>
        <w:rPr>
          <w:ins w:id="106" w:author="Author" w:date="2019-04-05T18:20:00Z"/>
        </w:rPr>
      </w:pPr>
      <w:ins w:id="107" w:author="Author" w:date="2019-04-05T18:20:00Z">
        <w:r>
          <w:t>In effect, when aggregating</w:t>
        </w:r>
      </w:ins>
      <w:r>
        <w:t xml:space="preserve"> the population within the </w:t>
      </w:r>
      <w:ins w:id="108" w:author="Author" w:date="2019-04-05T18:20:00Z">
        <w:r>
          <w:t xml:space="preserve">overlapping </w:t>
        </w:r>
      </w:ins>
      <w:r>
        <w:t xml:space="preserve">catchment </w:t>
      </w:r>
      <w:del w:id="109" w:author="Author" w:date="2019-04-05T18:20:00Z">
        <w:r>
          <w:delText>area</w:delText>
        </w:r>
      </w:del>
      <w:ins w:id="110" w:author="Author" w:date="2019-04-05T18:20:00Z">
        <w:r>
          <w:t>areas</w:t>
        </w:r>
      </w:ins>
      <w:r>
        <w:t xml:space="preserve"> of </w:t>
      </w:r>
      <w:del w:id="111" w:author="Author" w:date="2019-04-05T18:20:00Z">
        <w:r>
          <w:delText>healthcare</w:delText>
        </w:r>
      </w:del>
      <w:ins w:id="112" w:author="Author" w:date="2019-04-05T18:20:00Z">
        <w:r>
          <w:t>multiple</w:t>
        </w:r>
      </w:ins>
      <w:r>
        <w:t xml:space="preserve"> facilities, the original 2SFCA framework </w:t>
      </w:r>
      <w:del w:id="113" w:author="Author" w:date="2019-04-05T18:20:00Z">
        <w:r>
          <w:delText xml:space="preserve">often produces </w:delText>
        </w:r>
      </w:del>
      <w:ins w:id="114" w:author="Author" w:date="2019-04-05T18:20:00Z">
        <w:r>
          <w:t>leads to</w:t>
        </w:r>
        <w:r>
          <w:t xml:space="preserve"> </w:t>
        </w:r>
      </w:ins>
      <w:r>
        <w:t xml:space="preserve">double-counting </w:t>
      </w:r>
      <w:ins w:id="115" w:author="Author" w:date="2019-04-05T18:20:00Z">
        <w:r>
          <w:t xml:space="preserve">of the population </w:t>
        </w:r>
      </w:ins>
      <w:r>
        <w:t xml:space="preserve">that tends to inflate </w:t>
      </w:r>
      <w:del w:id="116" w:author="Author" w:date="2019-04-05T18:20:00Z">
        <w:r>
          <w:delText xml:space="preserve">estimates of </w:delText>
        </w:r>
      </w:del>
      <w:r>
        <w:t>the level of demand at supply points in the healthcare system</w:t>
      </w:r>
      <w:del w:id="117" w:author="Author" w:date="2019-04-05T18:20:00Z">
        <w:r>
          <w:delText xml:space="preserve">, which </w:delText>
        </w:r>
      </w:del>
      <w:ins w:id="118" w:author="Author" w:date="2019-04-05T18:20:00Z">
        <w:r>
          <w:t xml:space="preserve">. We call this effect </w:t>
        </w:r>
        <w:r>
          <w:rPr>
            <w:i/>
          </w:rPr>
          <w:t>demand inflation</w:t>
        </w:r>
        <w:r>
          <w:t xml:space="preserve">. Inflated demand, </w:t>
        </w:r>
      </w:ins>
      <w:r>
        <w:t>in turn</w:t>
      </w:r>
      <w:del w:id="119" w:author="Author" w:date="2019-04-05T18:20:00Z">
        <w:r>
          <w:delText xml:space="preserve"> deflates </w:delText>
        </w:r>
      </w:del>
      <w:ins w:id="120" w:author="Author" w:date="2019-04-05T18:20:00Z">
        <w:r>
          <w:t xml:space="preserve">, tends to </w:t>
        </w:r>
        <w:r>
          <w:rPr>
            <w:i/>
          </w:rPr>
          <w:t>deflate</w:t>
        </w:r>
        <w:r>
          <w:t xml:space="preserve"> </w:t>
        </w:r>
      </w:ins>
      <w:r>
        <w:t xml:space="preserve">the level of service for populations </w:t>
      </w:r>
      <w:del w:id="121" w:author="Author" w:date="2019-04-05T18:20:00Z">
        <w:r>
          <w:delText>within the study area. Propos</w:delText>
        </w:r>
        <w:r>
          <w:delText>ed</w:delText>
        </w:r>
      </w:del>
      <w:ins w:id="122" w:author="Author" w:date="2019-04-05T18:20:00Z">
        <w:r>
          <w:t>serviced by the fa</w:t>
        </w:r>
        <w:r>
          <w:t xml:space="preserve">cilities so affected. A similar effect, which we call </w:t>
        </w:r>
        <w:r>
          <w:rPr>
            <w:i/>
          </w:rPr>
          <w:t>level of service inflation</w:t>
        </w:r>
        <w:r>
          <w:t>, happens when the levels of service of various service points are aggregated for population centers. Ultimately, accessibility estimates are affected in potentially complex wa</w:t>
        </w:r>
        <w:r>
          <w:t>ys, depending on the geography of the problem [see numerous examples in @Delamater2013], and their interpretation as PPRs becomes suspect.</w:t>
        </w:r>
      </w:ins>
    </w:p>
    <w:p w14:paraId="032E37E7" w14:textId="30B8173F" w:rsidR="00FA49B5" w:rsidRDefault="0013246A">
      <w:pPr>
        <w:pStyle w:val="BodyText"/>
      </w:pPr>
      <w:ins w:id="123" w:author="Author" w:date="2019-04-05T18:20:00Z">
        <w:r>
          <w:t>Various</w:t>
        </w:r>
      </w:ins>
      <w:r>
        <w:t xml:space="preserve"> solutions to </w:t>
      </w:r>
      <w:del w:id="124" w:author="Author" w:date="2019-04-05T18:20:00Z">
        <w:r>
          <w:delText xml:space="preserve">this problem include the </w:delText>
        </w:r>
      </w:del>
      <w:ins w:id="125" w:author="Author" w:date="2019-04-05T18:20:00Z">
        <w:r>
          <w:t xml:space="preserve">the issues of demand and level of service inflation have been proposed, including the </w:t>
        </w:r>
      </w:ins>
      <w:r>
        <w:t>addition o</w:t>
      </w:r>
      <w:r>
        <w:t xml:space="preserve">f selection weights based on a travel impedance function in </w:t>
      </w:r>
      <w:del w:id="126" w:author="Author" w:date="2019-04-05T18:20:00Z">
        <w:r>
          <w:delText xml:space="preserve">what Wan et al. [-@Wan2012] refer to as </w:delText>
        </w:r>
      </w:del>
      <w:r>
        <w:t xml:space="preserve">the Three-Step Floating Catchment Area (3SFCA) method </w:t>
      </w:r>
      <w:del w:id="127" w:author="Author" w:date="2019-04-05T18:20:00Z">
        <w:r>
          <w:delText>and a modified 3SFCA that uses</w:delText>
        </w:r>
      </w:del>
      <w:ins w:id="128" w:author="Author" w:date="2019-04-05T18:20:00Z">
        <w:r>
          <w:t>[@Wan2012]; the use of</w:t>
        </w:r>
      </w:ins>
      <w:r>
        <w:t xml:space="preserve"> a Huff model to </w:t>
      </w:r>
      <w:del w:id="129" w:author="Author" w:date="2019-04-05T18:20:00Z">
        <w:r>
          <w:delText>prob</w:delText>
        </w:r>
        <w:r>
          <w:delText xml:space="preserve">abalisticly </w:delText>
        </w:r>
      </w:del>
      <w:ins w:id="130" w:author="Author" w:date="2019-04-05T18:20:00Z">
        <w:r>
          <w:t xml:space="preserve">generate probability-based </w:t>
        </w:r>
      </w:ins>
      <w:r>
        <w:t xml:space="preserve">estimate </w:t>
      </w:r>
      <w:del w:id="131" w:author="Author" w:date="2019-04-05T18:20:00Z">
        <w:r>
          <w:delText>these</w:delText>
        </w:r>
      </w:del>
      <w:ins w:id="132" w:author="Author" w:date="2019-04-05T18:20:00Z">
        <w:r>
          <w:t>of the</w:t>
        </w:r>
      </w:ins>
      <w:r>
        <w:t xml:space="preserve"> selection weights </w:t>
      </w:r>
      <w:ins w:id="133" w:author="Author" w:date="2019-04-05T18:20:00Z">
        <w:r>
          <w:t xml:space="preserve">in the 3SFCA method </w:t>
        </w:r>
      </w:ins>
      <w:r>
        <w:t>[@Luo2014</w:t>
      </w:r>
      <w:del w:id="134" w:author="Author" w:date="2019-04-05T18:20:00Z">
        <w:r>
          <w:delText>] based on impedance and the supply of physicians at a given facility. On</w:delText>
        </w:r>
      </w:del>
      <w:ins w:id="135" w:author="Author" w:date="2019-04-05T18:20:00Z">
        <w:r>
          <w:t>]; and, on</w:t>
        </w:r>
      </w:ins>
      <w:r>
        <w:t xml:space="preserve"> th</w:t>
      </w:r>
      <w:r>
        <w:t>e supply side</w:t>
      </w:r>
      <w:del w:id="136" w:author="Author" w:date="2019-04-05T18:20:00Z">
        <w:r>
          <w:delText xml:space="preserve"> (the allocation of the service to populations), Delamater [-@Delamater2013] proposes a modification to the </w:delText>
        </w:r>
      </w:del>
      <w:ins w:id="137" w:author="Author" w:date="2019-04-05T18:20:00Z">
        <w:r>
          <w:t xml:space="preserve">, a modified </w:t>
        </w:r>
      </w:ins>
      <w:r>
        <w:t xml:space="preserve">2SFCA </w:t>
      </w:r>
      <w:ins w:id="138" w:author="Author" w:date="2019-04-05T18:20:00Z">
        <w:r>
          <w:t xml:space="preserve">(M2SFCA) </w:t>
        </w:r>
      </w:ins>
      <w:r>
        <w:t xml:space="preserve">method to address </w:t>
      </w:r>
      <w:del w:id="139" w:author="Author" w:date="2019-04-05T18:20:00Z">
        <w:r>
          <w:delText>what he terms a “</w:delText>
        </w:r>
      </w:del>
      <w:r>
        <w:t>suboptimal</w:t>
      </w:r>
      <w:del w:id="140" w:author="Author" w:date="2019-04-05T18:20:00Z">
        <w:r>
          <w:delText>”</w:delText>
        </w:r>
      </w:del>
      <w:r>
        <w:t xml:space="preserve"> spatial configuration of services</w:t>
      </w:r>
      <w:del w:id="141" w:author="Author" w:date="2019-04-05T18:20:00Z">
        <w:r>
          <w:delText>.</w:delText>
        </w:r>
      </w:del>
      <w:ins w:id="142" w:author="Author" w:date="2019-04-05T18:20:00Z">
        <w:r>
          <w:t xml:space="preserve"> [@Delamater2013].</w:t>
        </w:r>
      </w:ins>
    </w:p>
    <w:p w14:paraId="0F30B6E2" w14:textId="77777777" w:rsidR="00E15092" w:rsidRDefault="0013246A">
      <w:pPr>
        <w:pStyle w:val="BodyText"/>
        <w:rPr>
          <w:del w:id="143" w:author="Author" w:date="2019-04-05T18:20:00Z"/>
        </w:rPr>
      </w:pPr>
      <w:del w:id="144" w:author="Author" w:date="2019-04-05T18:20:00Z">
        <w:r>
          <w:delText>However, although</w:delText>
        </w:r>
      </w:del>
      <w:ins w:id="145" w:author="Author" w:date="2019-04-05T18:20:00Z">
        <w:r>
          <w:t>In this paper we are interested in the way demand and level of service are calculated in FCA methods. We review how different approach</w:t>
        </w:r>
        <w:r>
          <w:t>es deal with</w:t>
        </w:r>
      </w:ins>
      <w:r>
        <w:t xml:space="preserve"> the issue of </w:t>
      </w:r>
      <w:del w:id="146" w:author="Author" w:date="2019-04-05T18:20:00Z">
        <w:r>
          <w:delText>demand overestimation (or inflation) and the alloation of services has been correctly identified in the literature, there are not to our knowl</w:delText>
        </w:r>
        <w:r>
          <w:delText>edge any existing methods that adequately solve these perceived shortcomings. As we will show, previous approaches inflate or deflate demand and supply to varying degrees. Crucially, this results in potentially misleading estimations of healthcare accessib</w:delText>
        </w:r>
        <w:r>
          <w:delText>ility. As a consequence, potentially erroneous recommendations for health policy could result, including the imprecise identification of spatial inequalities.</w:delText>
        </w:r>
      </w:del>
    </w:p>
    <w:p w14:paraId="1F2355C3" w14:textId="739B5EE8" w:rsidR="00FA49B5" w:rsidRDefault="0013246A">
      <w:pPr>
        <w:pStyle w:val="BodyText"/>
      </w:pPr>
      <w:del w:id="147" w:author="Author" w:date="2019-04-05T18:20:00Z">
        <w:r>
          <w:delText>In response, this research proposes</w:delText>
        </w:r>
      </w:del>
      <w:ins w:id="148" w:author="Author" w:date="2019-04-05T18:20:00Z">
        <w:r>
          <w:t>inflation, and then propose</w:t>
        </w:r>
      </w:ins>
      <w:r>
        <w:t xml:space="preserve"> a simple and intuitive approach to </w:t>
      </w:r>
      <w:ins w:id="149" w:author="Author" w:date="2019-04-05T18:20:00Z">
        <w:r>
          <w:t xml:space="preserve">proportionally allocate supply and demand. Our solution consists on </w:t>
        </w:r>
      </w:ins>
      <w:r>
        <w:t xml:space="preserve">adjusting the impedance weights used in the estimation of FCA methods. </w:t>
      </w:r>
      <w:del w:id="150" w:author="Author" w:date="2019-04-05T18:20:00Z">
        <w:r>
          <w:delText>By</w:delText>
        </w:r>
      </w:del>
      <w:ins w:id="151" w:author="Author" w:date="2019-04-05T18:20:00Z">
        <w:r>
          <w:t>More concretely, by</w:t>
        </w:r>
      </w:ins>
      <w:r>
        <w:t xml:space="preserve"> incorpor</w:t>
      </w:r>
      <w:r>
        <w:t xml:space="preserve">ating methods drawn from the field of spatial </w:t>
      </w:r>
      <w:ins w:id="152" w:author="Author" w:date="2019-04-05T18:20:00Z">
        <w:r>
          <w:t xml:space="preserve">statistics and </w:t>
        </w:r>
      </w:ins>
      <w:r>
        <w:t xml:space="preserve">econometrics, </w:t>
      </w:r>
      <w:del w:id="153" w:author="Author" w:date="2019-04-05T18:20:00Z">
        <w:r>
          <w:delText xml:space="preserve">we preserve </w:delText>
        </w:r>
      </w:del>
      <w:ins w:id="154" w:author="Author" w:date="2019-04-05T18:20:00Z">
        <w:r>
          <w:t xml:space="preserve">proportional allocation has the feature that it preserves the </w:t>
        </w:r>
      </w:ins>
      <w:r>
        <w:t xml:space="preserve">levels of demand and </w:t>
      </w:r>
      <w:del w:id="155" w:author="Author" w:date="2019-04-05T18:20:00Z">
        <w:r>
          <w:delText>supply</w:delText>
        </w:r>
      </w:del>
      <w:ins w:id="156" w:author="Author" w:date="2019-04-05T18:20:00Z">
        <w:r>
          <w:t>service</w:t>
        </w:r>
      </w:ins>
      <w:r>
        <w:t xml:space="preserve"> in the system</w:t>
      </w:r>
      <w:del w:id="157" w:author="Author" w:date="2019-04-05T18:20:00Z">
        <w:r>
          <w:delText xml:space="preserve"> and eliminate the inflation and deflation of these parameters in previous FCA approach</w:delText>
        </w:r>
        <w:r>
          <w:delText>es</w:delText>
        </w:r>
      </w:del>
      <w:r>
        <w:t xml:space="preserve">.To illustrate the </w:t>
      </w:r>
      <w:del w:id="158" w:author="Author" w:date="2019-04-05T18:20:00Z">
        <w:r>
          <w:delText>benefits</w:delText>
        </w:r>
      </w:del>
      <w:ins w:id="159" w:author="Author" w:date="2019-04-05T18:20:00Z">
        <w:r>
          <w:t>key aspects</w:t>
        </w:r>
      </w:ins>
      <w:r>
        <w:t xml:space="preserve"> of </w:t>
      </w:r>
      <w:del w:id="160" w:author="Author" w:date="2019-04-05T18:20:00Z">
        <w:r>
          <w:delText>this approach</w:delText>
        </w:r>
      </w:del>
      <w:ins w:id="161" w:author="Author" w:date="2019-04-05T18:20:00Z">
        <w:r>
          <w:t>our proposal</w:t>
        </w:r>
      </w:ins>
      <w:r>
        <w:t>, we conduct a case study of ac</w:t>
      </w:r>
      <w:r>
        <w:t xml:space="preserve">cess to family physicians in Hamilton, Canada. Our results indicate that the proposed adjustments produce more intuitive measures of accessibility to healthcare measured in terms of local </w:t>
      </w:r>
      <w:del w:id="162" w:author="Author" w:date="2019-04-05T18:20:00Z">
        <w:r>
          <w:delText>provider-to-population ratios.</w:delText>
        </w:r>
      </w:del>
      <w:ins w:id="163" w:author="Author" w:date="2019-04-05T18:20:00Z">
        <w:r>
          <w:t>PPRs.</w:t>
        </w:r>
      </w:ins>
      <w:r>
        <w:t xml:space="preserve"> Moreover, these outputs can be used to provide estimates of ac</w:t>
      </w:r>
      <w:r>
        <w:t xml:space="preserve">cess disparity across a region that are both easily understood and robust to demand and </w:t>
      </w:r>
      <w:del w:id="164" w:author="Author" w:date="2019-04-05T18:20:00Z">
        <w:r>
          <w:delText>supply</w:delText>
        </w:r>
      </w:del>
      <w:ins w:id="165" w:author="Author" w:date="2019-04-05T18:20:00Z">
        <w:r>
          <w:t>level of service</w:t>
        </w:r>
      </w:ins>
      <w:r>
        <w:t xml:space="preserve"> inflation.</w:t>
      </w:r>
    </w:p>
    <w:p w14:paraId="2A94CF49" w14:textId="77777777" w:rsidR="00E15092" w:rsidRDefault="0013246A">
      <w:pPr>
        <w:pStyle w:val="Heading1"/>
        <w:rPr>
          <w:del w:id="166" w:author="Author" w:date="2019-04-05T18:20:00Z"/>
        </w:rPr>
      </w:pPr>
      <w:bookmarkStart w:id="167" w:name="background-floating-catchment-area-metho"/>
      <w:bookmarkEnd w:id="167"/>
      <w:del w:id="168" w:author="Author" w:date="2019-04-05T18:20:00Z">
        <w:r>
          <w:delText xml:space="preserve">Demand Inflation/Accessibility Deflation in FCA </w:delText>
        </w:r>
        <w:r>
          <w:delText>Methods</w:delText>
        </w:r>
      </w:del>
    </w:p>
    <w:p w14:paraId="299DE034" w14:textId="77777777" w:rsidR="00FA49B5" w:rsidRDefault="0013246A">
      <w:pPr>
        <w:pStyle w:val="Heading1"/>
        <w:pPrChange w:id="169" w:author="Author" w:date="2019-04-05T18:20:00Z">
          <w:pPr>
            <w:pStyle w:val="Heading2"/>
          </w:pPr>
        </w:pPrChange>
      </w:pPr>
      <w:ins w:id="170" w:author="Author" w:date="2019-04-05T18:20:00Z">
        <w:r>
          <w:t xml:space="preserve">Background: </w:t>
        </w:r>
      </w:ins>
      <w:r>
        <w:t>Floating Catchment Area Methods</w:t>
      </w:r>
    </w:p>
    <w:p w14:paraId="368A0DEC" w14:textId="77777777" w:rsidR="00E15092" w:rsidRDefault="0013246A">
      <w:pPr>
        <w:pStyle w:val="FirstParagraph"/>
        <w:rPr>
          <w:del w:id="171" w:author="Author" w:date="2019-04-05T18:20:00Z"/>
        </w:rPr>
      </w:pPr>
      <w:r>
        <w:t xml:space="preserve">To motivate the discussion to follow we begin by </w:t>
      </w:r>
      <w:del w:id="172" w:author="Author" w:date="2019-04-05T18:20:00Z">
        <w:r>
          <w:delText xml:space="preserve">quickly </w:delText>
        </w:r>
      </w:del>
      <w:r>
        <w:t>reviewing some popular FCA methods.</w:t>
      </w:r>
    </w:p>
    <w:p w14:paraId="28AEE483" w14:textId="6944F66A" w:rsidR="00FA49B5" w:rsidRDefault="0013246A">
      <w:pPr>
        <w:pStyle w:val="FirstParagraph"/>
        <w:rPr>
          <w:ins w:id="173" w:author="Author" w:date="2019-04-05T18:20:00Z"/>
        </w:rPr>
      </w:pPr>
      <w:ins w:id="174" w:author="Author" w:date="2019-04-05T18:20:00Z">
        <w:r>
          <w:t xml:space="preserve"> </w:t>
        </w:r>
      </w:ins>
      <w:r>
        <w:t xml:space="preserve">In general </w:t>
      </w:r>
      <w:r>
        <w:t xml:space="preserve">terms, FCA approaches are implemented </w:t>
      </w:r>
      <w:ins w:id="175" w:author="Author" w:date="2019-04-05T18:20:00Z">
        <w:r>
          <w:t xml:space="preserve">as ensembles of two gravity models </w:t>
        </w:r>
      </w:ins>
      <w:r>
        <w:t>in two steps</w:t>
      </w:r>
      <w:del w:id="176" w:author="Author" w:date="2019-04-05T18:20:00Z">
        <w:r>
          <w:delText xml:space="preserve"> (2SFCA).</w:delText>
        </w:r>
      </w:del>
      <w:ins w:id="177" w:author="Author" w:date="2019-04-05T18:20:00Z">
        <w:r>
          <w:t>, using an impedance function to represent the cost required to overcome distance. Impedance functions implement a distance-decay effect that mimics a commonly observed co</w:t>
        </w:r>
        <w:r>
          <w:t>st-minimization behavior, namely that people in general prefer to spend less time/money/effort travelling to destinations.</w:t>
        </w:r>
      </w:ins>
      <w:r>
        <w:t xml:space="preserve"> In </w:t>
      </w:r>
      <w:ins w:id="178" w:author="Author" w:date="2019-04-05T18:20:00Z">
        <w:r>
          <w:t xml:space="preserve">this way, the impedance function defines a </w:t>
        </w:r>
        <w:r>
          <w:rPr>
            <w:i/>
          </w:rPr>
          <w:t>catchment area</w:t>
        </w:r>
        <w:r>
          <w:t xml:space="preserve"> for the points of service and population centers alike.</w:t>
        </w:r>
      </w:ins>
    </w:p>
    <w:p w14:paraId="58814337" w14:textId="77497A7D" w:rsidR="00FA49B5" w:rsidRDefault="0013246A">
      <w:pPr>
        <w:pStyle w:val="BodyText"/>
        <w:rPr>
          <w:ins w:id="179" w:author="Author" w:date="2019-04-05T18:20:00Z"/>
        </w:rPr>
      </w:pPr>
      <w:ins w:id="180" w:author="Author" w:date="2019-04-05T18:20:00Z">
        <w:r>
          <w:t xml:space="preserve">In </w:t>
        </w:r>
      </w:ins>
      <w:r>
        <w:t>the first ste</w:t>
      </w:r>
      <w:r>
        <w:t xml:space="preserve">p </w:t>
      </w:r>
      <w:ins w:id="181" w:author="Author" w:date="2019-04-05T18:20:00Z">
        <w:r>
          <w:t xml:space="preserve">of FCA methods, the impedance function defines </w:t>
        </w:r>
      </w:ins>
      <w:r>
        <w:rPr>
          <w:rPrChange w:id="182" w:author="Author" w:date="2019-04-05T18:20:00Z">
            <w:rPr>
              <w:i/>
            </w:rPr>
          </w:rPrChange>
        </w:rPr>
        <w:t>catchment areas</w:t>
      </w:r>
      <w:r>
        <w:t xml:space="preserve"> </w:t>
      </w:r>
      <w:del w:id="183" w:author="Author" w:date="2019-04-05T18:20:00Z">
        <w:r>
          <w:delText xml:space="preserve">are defined </w:delText>
        </w:r>
      </w:del>
      <w:r>
        <w:t xml:space="preserve">for facilities </w:t>
      </w:r>
      <w:del w:id="184" w:author="Author" w:date="2019-04-05T18:20:00Z">
        <w:r>
          <w:delText>(e.g.,</w:delText>
        </w:r>
      </w:del>
      <m:oMath>
        <m:r>
          <w:ins w:id="185" w:author="Author" w:date="2019-04-05T18:20:00Z">
            <w:rPr>
              <w:rFonts w:ascii="Cambria Math" w:hAnsi="Cambria Math"/>
            </w:rPr>
            <m:t>j</m:t>
          </w:ins>
        </m:r>
      </m:oMath>
      <w:ins w:id="186" w:author="Author" w:date="2019-04-05T18:20:00Z">
        <w:r>
          <w:t>, which could be</w:t>
        </w:r>
      </w:ins>
      <w:r>
        <w:t xml:space="preserve"> clinics, parks, libraries, etc</w:t>
      </w:r>
      <w:del w:id="187" w:author="Author" w:date="2019-04-05T18:20:00Z">
        <w:r>
          <w:delText>.) by means of an impedance function. The</w:delText>
        </w:r>
      </w:del>
      <w:ins w:id="188" w:author="Author" w:date="2019-04-05T18:20:00Z">
        <w:r>
          <w:t>. A weighted sum of the</w:t>
        </w:r>
      </w:ins>
      <w:r>
        <w:t xml:space="preserve"> population within a catchment area is allocated to the corresponding facility or service point</w:t>
      </w:r>
      <w:del w:id="189" w:author="Author" w:date="2019-04-05T18:20:00Z">
        <w:r>
          <w:delText xml:space="preserve">. </w:delText>
        </w:r>
      </w:del>
      <w:ins w:id="190" w:author="Author" w:date="2019-04-05T18:20:00Z">
        <w:r>
          <w:t xml:space="preserve"> to repre</w:t>
        </w:r>
        <w:r>
          <w:t xml:space="preserve">sent demand. In the second step of the algorithm, the catchment areas are “floated” to population centers </w:t>
        </w:r>
        <m:oMath>
          <m:r>
            <w:rPr>
              <w:rFonts w:ascii="Cambria Math" w:hAnsi="Cambria Math"/>
            </w:rPr>
            <m:t>i</m:t>
          </m:r>
        </m:oMath>
        <w:r>
          <w:t xml:space="preserve">. Accessibility at location </w:t>
        </w:r>
        <m:oMath>
          <m:r>
            <w:rPr>
              <w:rFonts w:ascii="Cambria Math" w:hAnsi="Cambria Math"/>
            </w:rPr>
            <m:t>i</m:t>
          </m:r>
        </m:oMath>
        <w:r>
          <w:t xml:space="preserve"> is calculated as the weighted sum of the level of service at every location </w:t>
        </w:r>
        <m:oMath>
          <m:r>
            <w:rPr>
              <w:rFonts w:ascii="Cambria Math" w:hAnsi="Cambria Math"/>
            </w:rPr>
            <m:t>j</m:t>
          </m:r>
        </m:oMath>
        <w:r>
          <w:t xml:space="preserve"> that includes </w:t>
        </w:r>
        <m:oMath>
          <m:r>
            <w:rPr>
              <w:rFonts w:ascii="Cambria Math" w:hAnsi="Cambria Math"/>
            </w:rPr>
            <m:t>i</m:t>
          </m:r>
        </m:oMath>
        <w:r>
          <w:t xml:space="preserve"> within its catchment </w:t>
        </w:r>
        <w:r>
          <w:t>area. The following methods are popular in the literature.</w:t>
        </w:r>
      </w:ins>
    </w:p>
    <w:p w14:paraId="71FC75B6" w14:textId="77777777" w:rsidR="00FA49B5" w:rsidRDefault="0013246A">
      <w:pPr>
        <w:pStyle w:val="Heading2"/>
        <w:rPr>
          <w:ins w:id="191" w:author="Author" w:date="2019-04-05T18:20:00Z"/>
        </w:rPr>
      </w:pPr>
      <w:bookmarkStart w:id="192" w:name="two-stage-floating-catchment-areas-2sfca"/>
      <w:bookmarkEnd w:id="192"/>
      <w:ins w:id="193" w:author="Author" w:date="2019-04-05T18:20:00Z">
        <w:r>
          <w:t>Two-Stage Floating Catchment Areas (2SFCA)</w:t>
        </w:r>
      </w:ins>
    </w:p>
    <w:p w14:paraId="7D3CB40F" w14:textId="77777777" w:rsidR="00FA49B5" w:rsidRDefault="0013246A">
      <w:pPr>
        <w:pStyle w:val="FirstParagraph"/>
        <w:rPr>
          <w:ins w:id="194" w:author="Author" w:date="2019-04-05T18:20:00Z"/>
        </w:rPr>
      </w:pPr>
      <w:ins w:id="195" w:author="Author" w:date="2019-04-05T18:20:00Z">
        <w:r>
          <w:t xml:space="preserve">The original 2SFCA implements a binary impedance function </w:t>
        </w:r>
        <m:oMath>
          <m:r>
            <w:rPr>
              <w:rFonts w:ascii="Cambria Math" w:hAnsi="Cambria Math"/>
            </w:rPr>
            <m:t>W</m:t>
          </m:r>
        </m:oMath>
        <w:r>
          <w:t xml:space="preserve"> with a threshold cost </w:t>
        </w:r>
        <m:oMath>
          <m:sSub>
            <m:sSubPr>
              <m:ctrlPr>
                <w:rPr>
                  <w:rFonts w:ascii="Cambria Math" w:hAnsi="Cambria Math"/>
                </w:rPr>
              </m:ctrlPr>
            </m:sSubPr>
            <m:e>
              <m:r>
                <w:rPr>
                  <w:rFonts w:ascii="Cambria Math" w:hAnsi="Cambria Math"/>
                </w:rPr>
                <m:t>d</m:t>
              </m:r>
            </m:e>
            <m:sub>
              <m:r>
                <w:rPr>
                  <w:rFonts w:ascii="Cambria Math" w:hAnsi="Cambria Math"/>
                </w:rPr>
                <m:t>0</m:t>
              </m:r>
            </m:sub>
          </m:sSub>
        </m:oMath>
        <w:r>
          <w:t xml:space="preserve"> as follows [see @Luo2003]:</w:t>
        </w:r>
      </w:ins>
    </w:p>
    <w:p w14:paraId="1CD4A7DA" w14:textId="77777777" w:rsidR="00FA49B5" w:rsidRDefault="0013246A">
      <w:pPr>
        <w:pStyle w:val="BodyText"/>
        <w:rPr>
          <w:ins w:id="196" w:author="Author" w:date="2019-04-05T18:20:00Z"/>
        </w:rPr>
      </w:pPr>
      <m:oMathPara>
        <m:oMathParaPr>
          <m:jc m:val="center"/>
        </m:oMathParaPr>
        <m:oMath>
          <m:r>
            <w:ins w:id="197" w:author="Author" w:date="2019-04-05T18:20:00Z">
              <w:rPr>
                <w:rFonts w:ascii="Cambria Math" w:hAnsi="Cambria Math"/>
              </w:rPr>
              <m:t>W</m:t>
            </w:ins>
          </m:r>
          <m:r>
            <w:ins w:id="198" w:author="Author" w:date="2019-04-05T18:20:00Z">
              <w:rPr>
                <w:rFonts w:ascii="Cambria Math" w:hAnsi="Cambria Math"/>
              </w:rPr>
              <m:t>(</m:t>
            </w:ins>
          </m:r>
          <m:sSub>
            <m:sSubPr>
              <m:ctrlPr>
                <w:ins w:id="199" w:author="Author" w:date="2019-04-05T18:20:00Z">
                  <w:rPr>
                    <w:rFonts w:ascii="Cambria Math" w:hAnsi="Cambria Math"/>
                  </w:rPr>
                </w:ins>
              </m:ctrlPr>
            </m:sSubPr>
            <m:e>
              <m:r>
                <w:ins w:id="200" w:author="Author" w:date="2019-04-05T18:20:00Z">
                  <w:rPr>
                    <w:rFonts w:ascii="Cambria Math" w:hAnsi="Cambria Math"/>
                  </w:rPr>
                  <m:t>d</m:t>
                </w:ins>
              </m:r>
            </m:e>
            <m:sub>
              <m:r>
                <w:ins w:id="201" w:author="Author" w:date="2019-04-05T18:20:00Z">
                  <w:rPr>
                    <w:rFonts w:ascii="Cambria Math" w:hAnsi="Cambria Math"/>
                  </w:rPr>
                  <m:t>ij</m:t>
                </w:ins>
              </m:r>
            </m:sub>
          </m:sSub>
          <m:r>
            <w:ins w:id="202" w:author="Author" w:date="2019-04-05T18:20:00Z">
              <w:rPr>
                <w:rFonts w:ascii="Cambria Math" w:hAnsi="Cambria Math"/>
              </w:rPr>
              <m:t>≤</m:t>
            </w:ins>
          </m:r>
          <m:sSub>
            <m:sSubPr>
              <m:ctrlPr>
                <w:ins w:id="203" w:author="Author" w:date="2019-04-05T18:20:00Z">
                  <w:rPr>
                    <w:rFonts w:ascii="Cambria Math" w:hAnsi="Cambria Math"/>
                  </w:rPr>
                </w:ins>
              </m:ctrlPr>
            </m:sSubPr>
            <m:e>
              <m:r>
                <w:ins w:id="204" w:author="Author" w:date="2019-04-05T18:20:00Z">
                  <w:rPr>
                    <w:rFonts w:ascii="Cambria Math" w:hAnsi="Cambria Math"/>
                  </w:rPr>
                  <m:t>d</m:t>
                </w:ins>
              </m:r>
            </m:e>
            <m:sub>
              <m:r>
                <w:ins w:id="205" w:author="Author" w:date="2019-04-05T18:20:00Z">
                  <w:rPr>
                    <w:rFonts w:ascii="Cambria Math" w:hAnsi="Cambria Math"/>
                  </w:rPr>
                  <m:t>0</m:t>
                </w:ins>
              </m:r>
            </m:sub>
          </m:sSub>
          <m:r>
            <w:ins w:id="206" w:author="Author" w:date="2019-04-05T18:20:00Z">
              <w:rPr>
                <w:rFonts w:ascii="Cambria Math" w:hAnsi="Cambria Math"/>
              </w:rPr>
              <m:t>)=</m:t>
            </w:ins>
          </m:r>
          <m:d>
            <m:dPr>
              <m:begChr m:val="{"/>
              <m:endChr m:val=""/>
              <m:ctrlPr>
                <w:ins w:id="207" w:author="Author" w:date="2019-04-05T18:20:00Z">
                  <w:rPr>
                    <w:rFonts w:ascii="Cambria Math" w:hAnsi="Cambria Math"/>
                  </w:rPr>
                </w:ins>
              </m:ctrlPr>
            </m:dPr>
            <m:e>
              <m:m>
                <m:mPr>
                  <m:plcHide m:val="1"/>
                  <m:mcs>
                    <m:mc>
                      <m:mcPr>
                        <m:count m:val="2"/>
                        <m:mcJc m:val="left"/>
                      </m:mcPr>
                    </m:mc>
                  </m:mcs>
                  <m:ctrlPr>
                    <w:ins w:id="208" w:author="Author" w:date="2019-04-05T18:20:00Z">
                      <w:rPr>
                        <w:rFonts w:ascii="Cambria Math" w:hAnsi="Cambria Math"/>
                      </w:rPr>
                    </w:ins>
                  </m:ctrlPr>
                </m:mPr>
                <m:mr>
                  <m:e>
                    <m:r>
                      <w:ins w:id="209" w:author="Author" w:date="2019-04-05T18:20:00Z">
                        <w:rPr>
                          <w:rFonts w:ascii="Cambria Math" w:hAnsi="Cambria Math"/>
                        </w:rPr>
                        <m:t>1</m:t>
                      </w:ins>
                    </m:r>
                  </m:e>
                  <m:e>
                    <m:r>
                      <w:ins w:id="210" w:author="Author" w:date="2019-04-05T18:20:00Z">
                        <w:rPr>
                          <w:rFonts w:ascii="Cambria Math" w:hAnsi="Cambria Math"/>
                        </w:rPr>
                        <m:t> </m:t>
                      </w:ins>
                    </m:r>
                    <m:sSub>
                      <m:sSubPr>
                        <m:ctrlPr>
                          <w:ins w:id="211" w:author="Author" w:date="2019-04-05T18:20:00Z">
                            <w:rPr>
                              <w:rFonts w:ascii="Cambria Math" w:hAnsi="Cambria Math"/>
                            </w:rPr>
                          </w:ins>
                        </m:ctrlPr>
                      </m:sSubPr>
                      <m:e>
                        <m:r>
                          <w:ins w:id="212" w:author="Author" w:date="2019-04-05T18:20:00Z">
                            <w:rPr>
                              <w:rFonts w:ascii="Cambria Math" w:hAnsi="Cambria Math"/>
                            </w:rPr>
                            <m:t>d</m:t>
                          </w:ins>
                        </m:r>
                      </m:e>
                      <m:sub>
                        <m:r>
                          <w:ins w:id="213" w:author="Author" w:date="2019-04-05T18:20:00Z">
                            <w:rPr>
                              <w:rFonts w:ascii="Cambria Math" w:hAnsi="Cambria Math"/>
                            </w:rPr>
                            <m:t>ij</m:t>
                          </w:ins>
                        </m:r>
                      </m:sub>
                    </m:sSub>
                    <m:r>
                      <w:ins w:id="214" w:author="Author" w:date="2019-04-05T18:20:00Z">
                        <w:rPr>
                          <w:rFonts w:ascii="Cambria Math" w:hAnsi="Cambria Math"/>
                        </w:rPr>
                        <m:t>≤</m:t>
                      </w:ins>
                    </m:r>
                    <m:sSub>
                      <m:sSubPr>
                        <m:ctrlPr>
                          <w:ins w:id="215" w:author="Author" w:date="2019-04-05T18:20:00Z">
                            <w:rPr>
                              <w:rFonts w:ascii="Cambria Math" w:hAnsi="Cambria Math"/>
                            </w:rPr>
                          </w:ins>
                        </m:ctrlPr>
                      </m:sSubPr>
                      <m:e>
                        <m:r>
                          <w:ins w:id="216" w:author="Author" w:date="2019-04-05T18:20:00Z">
                            <w:rPr>
                              <w:rFonts w:ascii="Cambria Math" w:hAnsi="Cambria Math"/>
                            </w:rPr>
                            <m:t>d</m:t>
                          </w:ins>
                        </m:r>
                      </m:e>
                      <m:sub>
                        <m:r>
                          <w:ins w:id="217" w:author="Author" w:date="2019-04-05T18:20:00Z">
                            <w:rPr>
                              <w:rFonts w:ascii="Cambria Math" w:hAnsi="Cambria Math"/>
                            </w:rPr>
                            <m:t>0</m:t>
                          </w:ins>
                        </m:r>
                      </m:sub>
                    </m:sSub>
                  </m:e>
                </m:mr>
                <m:mr>
                  <m:e>
                    <m:r>
                      <w:ins w:id="218" w:author="Author" w:date="2019-04-05T18:20:00Z">
                        <w:rPr>
                          <w:rFonts w:ascii="Cambria Math" w:hAnsi="Cambria Math"/>
                        </w:rPr>
                        <m:t>0</m:t>
                      </w:ins>
                    </m:r>
                  </m:e>
                  <m:e>
                    <m:r>
                      <w:ins w:id="219" w:author="Author" w:date="2019-04-05T18:20:00Z">
                        <w:rPr>
                          <w:rFonts w:ascii="Cambria Math" w:hAnsi="Cambria Math"/>
                        </w:rPr>
                        <m:t> </m:t>
                      </w:ins>
                    </m:r>
                    <m:sSub>
                      <m:sSubPr>
                        <m:ctrlPr>
                          <w:ins w:id="220" w:author="Author" w:date="2019-04-05T18:20:00Z">
                            <w:rPr>
                              <w:rFonts w:ascii="Cambria Math" w:hAnsi="Cambria Math"/>
                            </w:rPr>
                          </w:ins>
                        </m:ctrlPr>
                      </m:sSubPr>
                      <m:e>
                        <m:r>
                          <w:ins w:id="221" w:author="Author" w:date="2019-04-05T18:20:00Z">
                            <w:rPr>
                              <w:rFonts w:ascii="Cambria Math" w:hAnsi="Cambria Math"/>
                            </w:rPr>
                            <m:t>d</m:t>
                          </w:ins>
                        </m:r>
                      </m:e>
                      <m:sub>
                        <m:r>
                          <w:ins w:id="222" w:author="Author" w:date="2019-04-05T18:20:00Z">
                            <w:rPr>
                              <w:rFonts w:ascii="Cambria Math" w:hAnsi="Cambria Math"/>
                            </w:rPr>
                            <m:t>ij</m:t>
                          </w:ins>
                        </m:r>
                      </m:sub>
                    </m:sSub>
                    <m:r>
                      <w:ins w:id="223" w:author="Author" w:date="2019-04-05T18:20:00Z">
                        <w:rPr>
                          <w:rFonts w:ascii="Cambria Math" w:hAnsi="Cambria Math"/>
                        </w:rPr>
                        <m:t>&gt;</m:t>
                      </w:ins>
                    </m:r>
                    <m:sSub>
                      <m:sSubPr>
                        <m:ctrlPr>
                          <w:ins w:id="224" w:author="Author" w:date="2019-04-05T18:20:00Z">
                            <w:rPr>
                              <w:rFonts w:ascii="Cambria Math" w:hAnsi="Cambria Math"/>
                            </w:rPr>
                          </w:ins>
                        </m:ctrlPr>
                      </m:sSubPr>
                      <m:e>
                        <m:r>
                          <w:ins w:id="225" w:author="Author" w:date="2019-04-05T18:20:00Z">
                            <w:rPr>
                              <w:rFonts w:ascii="Cambria Math" w:hAnsi="Cambria Math"/>
                            </w:rPr>
                            <m:t>d</m:t>
                          </w:ins>
                        </m:r>
                      </m:e>
                      <m:sub>
                        <m:r>
                          <w:ins w:id="226" w:author="Author" w:date="2019-04-05T18:20:00Z">
                            <w:rPr>
                              <w:rFonts w:ascii="Cambria Math" w:hAnsi="Cambria Math"/>
                            </w:rPr>
                            <m:t>0</m:t>
                          </w:ins>
                        </m:r>
                      </m:sub>
                    </m:sSub>
                  </m:e>
                </m:mr>
              </m:m>
            </m:e>
          </m:d>
        </m:oMath>
      </m:oMathPara>
    </w:p>
    <w:p w14:paraId="2538082D" w14:textId="58ED03DF" w:rsidR="00FA49B5" w:rsidRDefault="0013246A">
      <w:pPr>
        <w:pStyle w:val="FirstParagraph"/>
        <w:rPr>
          <w:ins w:id="227" w:author="Author" w:date="2019-04-05T18:20:00Z"/>
        </w:rPr>
      </w:pPr>
      <w:r>
        <w:t xml:space="preserve">This </w:t>
      </w:r>
      <w:del w:id="228" w:author="Author" w:date="2019-04-05T18:20:00Z">
        <w:r>
          <w:delText xml:space="preserve">creates a demand/congestion effect. The level of </w:delText>
        </w:r>
      </w:del>
      <w:ins w:id="229" w:author="Author" w:date="2019-04-05T18:20:00Z">
        <w:r>
          <w:t xml:space="preserve">function assumes equal potential within a catchment area (i.e., </w:t>
        </w:r>
        <m:oMath>
          <m:sSub>
            <m:sSubPr>
              <m:ctrlPr>
                <w:rPr>
                  <w:rFonts w:ascii="Cambria Math" w:hAnsi="Cambria Math"/>
                </w:rPr>
              </m:ctrlPr>
            </m:sSubPr>
            <m:e>
              <m:r>
                <w:rPr>
                  <w:rFonts w:ascii="Cambria Math" w:hAnsi="Cambria Math"/>
                </w:rPr>
                <m:t>d</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0</m:t>
              </m:r>
            </m:sub>
          </m:sSub>
        </m:oMath>
        <w:r>
          <w:t>), and zero beyond (</w:t>
        </w:r>
        <m:oMath>
          <m:sSub>
            <m:sSubPr>
              <m:ctrlPr>
                <w:rPr>
                  <w:rFonts w:ascii="Cambria Math" w:hAnsi="Cambria Math"/>
                </w:rPr>
              </m:ctrlPr>
            </m:sSubPr>
            <m:e>
              <m:r>
                <w:rPr>
                  <w:rFonts w:ascii="Cambria Math" w:hAnsi="Cambria Math"/>
                </w:rPr>
                <m:t>d</m:t>
              </m:r>
            </m:e>
            <m:sub>
              <m:r>
                <w:rPr>
                  <w:rFonts w:ascii="Cambria Math" w:hAnsi="Cambria Math"/>
                </w:rPr>
                <m:t>ij</m:t>
              </m:r>
            </m:sub>
          </m:sSub>
          <m:r>
            <w:rPr>
              <w:rFonts w:ascii="Cambria Math" w:hAnsi="Cambria Math"/>
            </w:rPr>
            <m:t>&gt;</m:t>
          </m:r>
          <m:sSub>
            <m:sSubPr>
              <m:ctrlPr>
                <w:rPr>
                  <w:rFonts w:ascii="Cambria Math" w:hAnsi="Cambria Math"/>
                </w:rPr>
              </m:ctrlPr>
            </m:sSubPr>
            <m:e>
              <m:r>
                <w:rPr>
                  <w:rFonts w:ascii="Cambria Math" w:hAnsi="Cambria Math"/>
                </w:rPr>
                <m:t>d</m:t>
              </m:r>
            </m:e>
            <m:sub>
              <m:r>
                <w:rPr>
                  <w:rFonts w:ascii="Cambria Math" w:hAnsi="Cambria Math"/>
                </w:rPr>
                <m:t>0</m:t>
              </m:r>
            </m:sub>
          </m:sSub>
        </m:oMath>
        <w:r>
          <w:t xml:space="preserve">). This implies that 1) travellers are equally likely users of a service point within the catchment area, irrespective of how proximate or distant </w:t>
        </w:r>
        <w:r>
          <w:t>they are from it; and 2) no users travel to the service point from beyond the threshold cost.</w:t>
        </w:r>
      </w:ins>
    </w:p>
    <w:p w14:paraId="719E5FBD" w14:textId="77777777" w:rsidR="00FA49B5" w:rsidRDefault="0013246A">
      <w:pPr>
        <w:pStyle w:val="BodyText"/>
        <w:rPr>
          <w:ins w:id="230" w:author="Author" w:date="2019-04-05T18:20:00Z"/>
        </w:rPr>
      </w:pPr>
      <w:ins w:id="231" w:author="Author" w:date="2019-04-05T18:20:00Z">
        <w:r>
          <w:t xml:space="preserve">Given the impedance function, the level of demand </w:t>
        </w:r>
        <m:oMath>
          <m:sSub>
            <m:sSubPr>
              <m:ctrlPr>
                <w:rPr>
                  <w:rFonts w:ascii="Cambria Math" w:hAnsi="Cambria Math"/>
                </w:rPr>
              </m:ctrlPr>
            </m:sSubPr>
            <m:e>
              <m:r>
                <w:rPr>
                  <w:rFonts w:ascii="Cambria Math" w:hAnsi="Cambria Math"/>
                </w:rPr>
                <m:t>D</m:t>
              </m:r>
            </m:e>
            <m:sub>
              <m:r>
                <w:rPr>
                  <w:rFonts w:ascii="Cambria Math" w:hAnsi="Cambria Math"/>
                </w:rPr>
                <m:t>j</m:t>
              </m:r>
            </m:sub>
          </m:sSub>
        </m:oMath>
        <w:r>
          <w:t xml:space="preserve"> is calculated as the weighted sum of the population at </w:t>
        </w:r>
        <m:oMath>
          <m:r>
            <w:rPr>
              <w:rFonts w:ascii="Cambria Math" w:hAnsi="Cambria Math"/>
            </w:rPr>
            <m:t>i</m:t>
          </m:r>
        </m:oMath>
        <w:r>
          <w:t>:</w:t>
        </w:r>
      </w:ins>
    </w:p>
    <w:p w14:paraId="63CBDB1B" w14:textId="77777777" w:rsidR="00FA49B5" w:rsidRDefault="0013246A">
      <w:pPr>
        <w:pStyle w:val="BodyText"/>
        <w:rPr>
          <w:ins w:id="232" w:author="Author" w:date="2019-04-05T18:20:00Z"/>
        </w:rPr>
      </w:pPr>
      <m:oMathPara>
        <m:oMathParaPr>
          <m:jc m:val="center"/>
        </m:oMathParaPr>
        <m:oMath>
          <m:sSub>
            <m:sSubPr>
              <m:ctrlPr>
                <w:ins w:id="233" w:author="Author" w:date="2019-04-05T18:20:00Z">
                  <w:rPr>
                    <w:rFonts w:ascii="Cambria Math" w:hAnsi="Cambria Math"/>
                  </w:rPr>
                </w:ins>
              </m:ctrlPr>
            </m:sSubPr>
            <m:e>
              <m:r>
                <w:ins w:id="234" w:author="Author" w:date="2019-04-05T18:20:00Z">
                  <w:rPr>
                    <w:rFonts w:ascii="Cambria Math" w:hAnsi="Cambria Math"/>
                  </w:rPr>
                  <m:t>D</m:t>
                </w:ins>
              </m:r>
            </m:e>
            <m:sub>
              <m:r>
                <w:ins w:id="235" w:author="Author" w:date="2019-04-05T18:20:00Z">
                  <w:rPr>
                    <w:rFonts w:ascii="Cambria Math" w:hAnsi="Cambria Math"/>
                  </w:rPr>
                  <m:t>j</m:t>
                </w:ins>
              </m:r>
            </m:sub>
          </m:sSub>
          <m:r>
            <w:ins w:id="236" w:author="Author" w:date="2019-04-05T18:20:00Z">
              <w:rPr>
                <w:rFonts w:ascii="Cambria Math" w:hAnsi="Cambria Math"/>
              </w:rPr>
              <m:t>=</m:t>
            </w:ins>
          </m:r>
          <m:nary>
            <m:naryPr>
              <m:chr m:val="∑"/>
              <m:limLoc m:val="undOvr"/>
              <m:supHide m:val="1"/>
              <m:ctrlPr>
                <w:ins w:id="237" w:author="Author" w:date="2019-04-05T18:20:00Z">
                  <w:rPr>
                    <w:rFonts w:ascii="Cambria Math" w:hAnsi="Cambria Math"/>
                  </w:rPr>
                </w:ins>
              </m:ctrlPr>
            </m:naryPr>
            <m:sub>
              <m:r>
                <w:ins w:id="238" w:author="Author" w:date="2019-04-05T18:20:00Z">
                  <w:rPr>
                    <w:rFonts w:ascii="Cambria Math" w:hAnsi="Cambria Math"/>
                  </w:rPr>
                  <m:t>i</m:t>
                </w:ins>
              </m:r>
            </m:sub>
            <m:sup/>
            <m:e>
              <m:sSub>
                <m:sSubPr>
                  <m:ctrlPr>
                    <w:ins w:id="239" w:author="Author" w:date="2019-04-05T18:20:00Z">
                      <w:rPr>
                        <w:rFonts w:ascii="Cambria Math" w:hAnsi="Cambria Math"/>
                      </w:rPr>
                    </w:ins>
                  </m:ctrlPr>
                </m:sSubPr>
                <m:e>
                  <m:r>
                    <w:ins w:id="240" w:author="Author" w:date="2019-04-05T18:20:00Z">
                      <w:rPr>
                        <w:rFonts w:ascii="Cambria Math" w:hAnsi="Cambria Math"/>
                      </w:rPr>
                      <m:t>D</m:t>
                    </w:ins>
                  </m:r>
                </m:e>
                <m:sub>
                  <m:r>
                    <w:ins w:id="241" w:author="Author" w:date="2019-04-05T18:20:00Z">
                      <w:rPr>
                        <w:rFonts w:ascii="Cambria Math" w:hAnsi="Cambria Math"/>
                      </w:rPr>
                      <m:t>ij</m:t>
                    </w:ins>
                  </m:r>
                </m:sub>
              </m:sSub>
            </m:e>
          </m:nary>
          <m:r>
            <w:ins w:id="242" w:author="Author" w:date="2019-04-05T18:20:00Z">
              <w:rPr>
                <w:rFonts w:ascii="Cambria Math" w:hAnsi="Cambria Math"/>
              </w:rPr>
              <m:t>=</m:t>
            </w:ins>
          </m:r>
          <m:nary>
            <m:naryPr>
              <m:chr m:val="∑"/>
              <m:limLoc m:val="undOvr"/>
              <m:supHide m:val="1"/>
              <m:ctrlPr>
                <w:ins w:id="243" w:author="Author" w:date="2019-04-05T18:20:00Z">
                  <w:rPr>
                    <w:rFonts w:ascii="Cambria Math" w:hAnsi="Cambria Math"/>
                  </w:rPr>
                </w:ins>
              </m:ctrlPr>
            </m:naryPr>
            <m:sub>
              <m:r>
                <w:ins w:id="244" w:author="Author" w:date="2019-04-05T18:20:00Z">
                  <w:rPr>
                    <w:rFonts w:ascii="Cambria Math" w:hAnsi="Cambria Math"/>
                  </w:rPr>
                  <m:t>i</m:t>
                </w:ins>
              </m:r>
            </m:sub>
            <m:sup/>
            <m:e>
              <m:sSub>
                <m:sSubPr>
                  <m:ctrlPr>
                    <w:ins w:id="245" w:author="Author" w:date="2019-04-05T18:20:00Z">
                      <w:rPr>
                        <w:rFonts w:ascii="Cambria Math" w:hAnsi="Cambria Math"/>
                      </w:rPr>
                    </w:ins>
                  </m:ctrlPr>
                </m:sSubPr>
                <m:e>
                  <m:r>
                    <w:ins w:id="246" w:author="Author" w:date="2019-04-05T18:20:00Z">
                      <w:rPr>
                        <w:rFonts w:ascii="Cambria Math" w:hAnsi="Cambria Math"/>
                      </w:rPr>
                      <m:t>P</m:t>
                    </w:ins>
                  </m:r>
                </m:e>
                <m:sub>
                  <m:r>
                    <w:ins w:id="247" w:author="Author" w:date="2019-04-05T18:20:00Z">
                      <w:rPr>
                        <w:rFonts w:ascii="Cambria Math" w:hAnsi="Cambria Math"/>
                      </w:rPr>
                      <m:t>i</m:t>
                    </w:ins>
                  </m:r>
                </m:sub>
              </m:sSub>
              <m:r>
                <w:ins w:id="248" w:author="Author" w:date="2019-04-05T18:20:00Z">
                  <w:rPr>
                    <w:rFonts w:ascii="Cambria Math" w:hAnsi="Cambria Math"/>
                  </w:rPr>
                  <m:t>W</m:t>
                </w:ins>
              </m:r>
              <m:r>
                <w:ins w:id="249" w:author="Author" w:date="2019-04-05T18:20:00Z">
                  <w:rPr>
                    <w:rFonts w:ascii="Cambria Math" w:hAnsi="Cambria Math"/>
                  </w:rPr>
                  <m:t>(</m:t>
                </w:ins>
              </m:r>
              <m:sSub>
                <m:sSubPr>
                  <m:ctrlPr>
                    <w:ins w:id="250" w:author="Author" w:date="2019-04-05T18:20:00Z">
                      <w:rPr>
                        <w:rFonts w:ascii="Cambria Math" w:hAnsi="Cambria Math"/>
                      </w:rPr>
                    </w:ins>
                  </m:ctrlPr>
                </m:sSubPr>
                <m:e>
                  <m:r>
                    <w:ins w:id="251" w:author="Author" w:date="2019-04-05T18:20:00Z">
                      <w:rPr>
                        <w:rFonts w:ascii="Cambria Math" w:hAnsi="Cambria Math"/>
                      </w:rPr>
                      <m:t>d</m:t>
                    </w:ins>
                  </m:r>
                </m:e>
                <m:sub>
                  <m:r>
                    <w:ins w:id="252" w:author="Author" w:date="2019-04-05T18:20:00Z">
                      <w:rPr>
                        <w:rFonts w:ascii="Cambria Math" w:hAnsi="Cambria Math"/>
                      </w:rPr>
                      <m:t>ij</m:t>
                    </w:ins>
                  </m:r>
                </m:sub>
              </m:sSub>
              <m:r>
                <w:ins w:id="253" w:author="Author" w:date="2019-04-05T18:20:00Z">
                  <w:rPr>
                    <w:rFonts w:ascii="Cambria Math" w:hAnsi="Cambria Math"/>
                  </w:rPr>
                  <m:t>≤</m:t>
                </w:ins>
              </m:r>
              <m:sSub>
                <m:sSubPr>
                  <m:ctrlPr>
                    <w:ins w:id="254" w:author="Author" w:date="2019-04-05T18:20:00Z">
                      <w:rPr>
                        <w:rFonts w:ascii="Cambria Math" w:hAnsi="Cambria Math"/>
                      </w:rPr>
                    </w:ins>
                  </m:ctrlPr>
                </m:sSubPr>
                <m:e>
                  <m:r>
                    <w:ins w:id="255" w:author="Author" w:date="2019-04-05T18:20:00Z">
                      <w:rPr>
                        <w:rFonts w:ascii="Cambria Math" w:hAnsi="Cambria Math"/>
                      </w:rPr>
                      <m:t>d</m:t>
                    </w:ins>
                  </m:r>
                </m:e>
                <m:sub>
                  <m:r>
                    <w:ins w:id="256" w:author="Author" w:date="2019-04-05T18:20:00Z">
                      <w:rPr>
                        <w:rFonts w:ascii="Cambria Math" w:hAnsi="Cambria Math"/>
                      </w:rPr>
                      <m:t>0</m:t>
                    </w:ins>
                  </m:r>
                </m:sub>
              </m:sSub>
              <m:r>
                <w:ins w:id="257" w:author="Author" w:date="2019-04-05T18:20:00Z">
                  <w:rPr>
                    <w:rFonts w:ascii="Cambria Math" w:hAnsi="Cambria Math"/>
                  </w:rPr>
                  <m:t>)</m:t>
                </w:ins>
              </m:r>
            </m:e>
          </m:nary>
        </m:oMath>
      </m:oMathPara>
    </w:p>
    <w:p w14:paraId="1EA187FB" w14:textId="6465403A" w:rsidR="00FA49B5" w:rsidRDefault="0013246A">
      <w:pPr>
        <w:pStyle w:val="FirstParagraph"/>
        <w:pPrChange w:id="258" w:author="Author" w:date="2019-04-05T18:20:00Z">
          <w:pPr>
            <w:pStyle w:val="BodyText"/>
          </w:pPr>
        </w:pPrChange>
      </w:pPr>
      <w:ins w:id="259" w:author="Author" w:date="2019-04-05T18:20:00Z">
        <w:r>
          <w:t xml:space="preserve">The </w:t>
        </w:r>
      </w:ins>
      <w:r>
        <w:t xml:space="preserve">supply </w:t>
      </w:r>
      <w:del w:id="260" w:author="Author" w:date="2019-04-05T18:20:00Z">
        <w:r>
          <w:delText>at the faci</w:delText>
        </w:r>
        <w:r>
          <w:delText>lity</w:delText>
        </w:r>
      </w:del>
      <m:oMath>
        <m:r>
          <w:ins w:id="261" w:author="Author" w:date="2019-04-05T18:20:00Z">
            <w:rPr>
              <w:rFonts w:ascii="Cambria Math" w:hAnsi="Cambria Math"/>
            </w:rPr>
            <m:t>S</m:t>
          </w:ins>
        </m:r>
      </m:oMath>
      <w:ins w:id="262" w:author="Author" w:date="2019-04-05T18:20:00Z">
        <w:r>
          <w:t xml:space="preserve"> of the service offered at location </w:t>
        </w:r>
        <m:oMath>
          <m:r>
            <w:rPr>
              <w:rFonts w:ascii="Cambria Math" w:hAnsi="Cambria Math"/>
            </w:rPr>
            <m:t>j</m:t>
          </m:r>
        </m:oMath>
        <w:r>
          <w:t xml:space="preserve"> (say, number of beds/doctors in a clinic)</w:t>
        </w:r>
      </w:ins>
      <w:r>
        <w:t xml:space="preserve"> is then divided by the demand to obtain a measure of level of service (e.g., beds/person, sq.m of park space/person, library floor space/person). </w:t>
      </w:r>
      <w:del w:id="263" w:author="Author" w:date="2019-04-05T18:20:00Z">
        <w:r>
          <w:delText>In the second step, the catchment areas are “floated” to the population centers, and the accessibility at</w:delText>
        </w:r>
        <w:r>
          <w:delText xml:space="preserve"> the location is computed as the sum of the level of service of all service points that include the population center as part of their catchment areas.</w:delText>
        </w:r>
      </w:del>
      <w:ins w:id="264" w:author="Author" w:date="2019-04-05T18:20:00Z">
        <w:r>
          <w:t>This gives a level of service</w:t>
        </w:r>
        <w:r>
          <w:t xml:space="preserve"> </w:t>
        </w:r>
        <m:oMath>
          <m:sSub>
            <m:sSubPr>
              <m:ctrlPr>
                <w:rPr>
                  <w:rFonts w:ascii="Cambria Math" w:hAnsi="Cambria Math"/>
                </w:rPr>
              </m:ctrlPr>
            </m:sSubPr>
            <m:e>
              <m:r>
                <w:rPr>
                  <w:rFonts w:ascii="Cambria Math" w:hAnsi="Cambria Math"/>
                </w:rPr>
                <m:t>L</m:t>
              </m:r>
            </m:e>
            <m:sub>
              <m:r>
                <w:rPr>
                  <w:rFonts w:ascii="Cambria Math" w:hAnsi="Cambria Math"/>
                </w:rPr>
                <m:t>j</m:t>
              </m:r>
            </m:sub>
          </m:sSub>
        </m:oMath>
        <w:r>
          <w:t xml:space="preserve"> at the service point:</w:t>
        </w:r>
      </w:ins>
    </w:p>
    <w:p w14:paraId="1B5DD733" w14:textId="77777777" w:rsidR="00E15092" w:rsidRDefault="0013246A">
      <w:pPr>
        <w:pStyle w:val="BodyText"/>
        <w:rPr>
          <w:del w:id="265" w:author="Author" w:date="2019-04-05T18:20:00Z"/>
        </w:rPr>
      </w:pPr>
      <w:del w:id="266" w:author="Author" w:date="2019-04-05T18:20:00Z">
        <w:r>
          <w:delText xml:space="preserve">More formally, the level of service at location </w:delText>
        </w:r>
        <m:oMath>
          <m:r>
            <w:rPr>
              <w:rFonts w:ascii="Cambria Math" w:hAnsi="Cambria Math"/>
            </w:rPr>
            <m:t>j</m:t>
          </m:r>
        </m:oMath>
        <w:r>
          <w:delText xml:space="preserve"> is defined as follows (decomposed in various ways):</w:delText>
        </w:r>
      </w:del>
    </w:p>
    <w:p w14:paraId="35EA749D" w14:textId="77777777" w:rsidR="00FA49B5" w:rsidRDefault="0013246A">
      <w:pPr>
        <w:pStyle w:val="BodyText"/>
      </w:pPr>
      <m:oMathPara>
        <m:oMathParaPr>
          <m:jc m:val="center"/>
        </m:oMathParaPr>
        <m:oMath>
          <m:sSub>
            <m:sSubPr>
              <m:ctrlPr>
                <w:rPr>
                  <w:rFonts w:ascii="Cambria Math" w:hAnsi="Cambria Math"/>
                </w:rPr>
              </m:ctrlPr>
            </m:sSubPr>
            <m:e>
              <m:r>
                <w:rPr>
                  <w:rFonts w:ascii="Cambria Math" w:hAnsi="Cambria Math"/>
                </w:rPr>
                <m:t>L</m:t>
              </m:r>
            </m:e>
            <m:sub>
              <m:r>
                <w:rPr>
                  <w:rFonts w:ascii="Cambria Math" w:hAnsi="Cambria Math"/>
                </w:rPr>
                <m:t>j</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S</m:t>
                  </m:r>
                </m:e>
                <m:sub>
                  <m:r>
                    <w:rPr>
                      <w:rFonts w:ascii="Cambria Math" w:hAnsi="Cambria Math"/>
                    </w:rPr>
                    <m:t>j</m:t>
                  </m:r>
                </m:sub>
              </m:sSub>
            </m:num>
            <m:den>
              <m:sSub>
                <m:sSubPr>
                  <m:ctrlPr>
                    <w:rPr>
                      <w:rFonts w:ascii="Cambria Math" w:hAnsi="Cambria Math"/>
                    </w:rPr>
                  </m:ctrlPr>
                </m:sSubPr>
                <m:e>
                  <m:r>
                    <w:rPr>
                      <w:rFonts w:ascii="Cambria Math" w:hAnsi="Cambria Math"/>
                    </w:rPr>
                    <m:t>D</m:t>
                  </m:r>
                </m:e>
                <m:sub>
                  <m:r>
                    <w:rPr>
                      <w:rFonts w:ascii="Cambria Math" w:hAnsi="Cambria Math"/>
                    </w:rPr>
                    <m:t>j</m:t>
                  </m:r>
                </m:sub>
              </m:sSub>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S</m:t>
                  </m:r>
                </m:e>
                <m:sub>
                  <m:r>
                    <w:rPr>
                      <w:rFonts w:ascii="Cambria Math" w:hAnsi="Cambria Math"/>
                    </w:rPr>
                    <m:t>j</m:t>
                  </m:r>
                </m:sub>
              </m:sSub>
            </m:num>
            <m:den>
              <m:nary>
                <m:naryPr>
                  <m:chr m:val="∑"/>
                  <m:limLoc m:val="undOvr"/>
                  <m:supHide m:val="1"/>
                  <m:ctrlPr>
                    <w:rPr>
                      <w:rFonts w:ascii="Cambria Math" w:hAnsi="Cambria Math"/>
                    </w:rPr>
                  </m:ctrlPr>
                </m:naryPr>
                <m:sub>
                  <m:r>
                    <w:rPr>
                      <w:rFonts w:ascii="Cambria Math" w:hAnsi="Cambria Math"/>
                    </w:rPr>
                    <m:t>i</m:t>
                  </m:r>
                </m:sub>
                <m:sup/>
                <m:e>
                  <m:sSub>
                    <m:sSubPr>
                      <m:ctrlPr>
                        <w:rPr>
                          <w:rFonts w:ascii="Cambria Math" w:hAnsi="Cambria Math"/>
                        </w:rPr>
                      </m:ctrlPr>
                    </m:sSubPr>
                    <m:e>
                      <m:r>
                        <w:rPr>
                          <w:rFonts w:ascii="Cambria Math" w:hAnsi="Cambria Math"/>
                        </w:rPr>
                        <m:t>D</m:t>
                      </m:r>
                    </m:e>
                    <m:sub>
                      <m:r>
                        <w:rPr>
                          <w:rFonts w:ascii="Cambria Math" w:hAnsi="Cambria Math"/>
                        </w:rPr>
                        <m:t>ij</m:t>
                      </m:r>
                    </m:sub>
                  </m:sSub>
                </m:e>
              </m:nary>
            </m:den>
          </m:f>
          <m:r>
            <w:rPr>
              <w:rFonts w:ascii="Cambria Math" w:hAnsi="Cambria Math"/>
            </w:rPr>
            <m:t>=</m:t>
          </m:r>
          <m:nary>
            <m:naryPr>
              <m:chr m:val="∑"/>
              <m:limLoc m:val="undOvr"/>
              <m:supHide m:val="1"/>
              <m:ctrlPr>
                <w:rPr>
                  <w:rFonts w:ascii="Cambria Math" w:hAnsi="Cambria Math"/>
                </w:rPr>
              </m:ctrlPr>
            </m:naryPr>
            <m:sub>
              <m:r>
                <w:rPr>
                  <w:rFonts w:ascii="Cambria Math" w:hAnsi="Cambria Math"/>
                </w:rPr>
                <m:t>i</m:t>
              </m:r>
            </m:sub>
            <m:sup/>
            <m:e>
              <m:f>
                <m:fPr>
                  <m:ctrlPr>
                    <w:rPr>
                      <w:rFonts w:ascii="Cambria Math" w:hAnsi="Cambria Math"/>
                    </w:rPr>
                  </m:ctrlPr>
                </m:fPr>
                <m:num>
                  <m:sSub>
                    <m:sSubPr>
                      <m:ctrlPr>
                        <w:rPr>
                          <w:rFonts w:ascii="Cambria Math" w:hAnsi="Cambria Math"/>
                        </w:rPr>
                      </m:ctrlPr>
                    </m:sSubPr>
                    <m:e>
                      <m:r>
                        <w:rPr>
                          <w:rFonts w:ascii="Cambria Math" w:hAnsi="Cambria Math"/>
                        </w:rPr>
                        <m:t>S</m:t>
                      </m:r>
                    </m:e>
                    <m:sub>
                      <m:r>
                        <w:rPr>
                          <w:rFonts w:ascii="Cambria Math" w:hAnsi="Cambria Math"/>
                        </w:rPr>
                        <m:t>j</m:t>
                      </m:r>
                    </m:sub>
                  </m:sSub>
                </m:num>
                <m:den>
                  <m:sSub>
                    <m:sSubPr>
                      <m:ctrlPr>
                        <w:rPr>
                          <w:rFonts w:ascii="Cambria Math" w:hAnsi="Cambria Math"/>
                        </w:rPr>
                      </m:ctrlPr>
                    </m:sSubPr>
                    <m:e>
                      <m:r>
                        <w:rPr>
                          <w:rFonts w:ascii="Cambria Math" w:hAnsi="Cambria Math"/>
                        </w:rPr>
                        <m:t>D</m:t>
                      </m:r>
                    </m:e>
                    <m:sub>
                      <m:r>
                        <w:rPr>
                          <w:rFonts w:ascii="Cambria Math" w:hAnsi="Cambria Math"/>
                        </w:rPr>
                        <m:t>ij</m:t>
                      </m:r>
                    </m:sub>
                  </m:sSub>
                </m:den>
              </m:f>
            </m:e>
          </m:nary>
          <m:r>
            <w:rPr>
              <w:rFonts w:ascii="Cambria Math" w:hAnsi="Cambria Math"/>
            </w:rPr>
            <m:t>=</m:t>
          </m:r>
          <m:nary>
            <m:naryPr>
              <m:chr m:val="∑"/>
              <m:limLoc m:val="undOvr"/>
              <m:supHide m:val="1"/>
              <m:ctrlPr>
                <w:rPr>
                  <w:rFonts w:ascii="Cambria Math" w:hAnsi="Cambria Math"/>
                </w:rPr>
              </m:ctrlPr>
            </m:naryPr>
            <m:sub>
              <m:r>
                <w:rPr>
                  <w:rFonts w:ascii="Cambria Math" w:hAnsi="Cambria Math"/>
                </w:rPr>
                <m:t>i</m:t>
              </m:r>
            </m:sub>
            <m:sup/>
            <m:e>
              <m:sSub>
                <m:sSubPr>
                  <m:ctrlPr>
                    <w:rPr>
                      <w:rFonts w:ascii="Cambria Math" w:hAnsi="Cambria Math"/>
                    </w:rPr>
                  </m:ctrlPr>
                </m:sSubPr>
                <m:e>
                  <m:r>
                    <w:rPr>
                      <w:rFonts w:ascii="Cambria Math" w:hAnsi="Cambria Math"/>
                    </w:rPr>
                    <m:t>L</m:t>
                  </m:r>
                </m:e>
                <m:sub>
                  <m:r>
                    <w:rPr>
                      <w:rFonts w:ascii="Cambria Math" w:hAnsi="Cambria Math"/>
                    </w:rPr>
                    <m:t>ij</m:t>
                  </m:r>
                </m:sub>
              </m:sSub>
            </m:e>
          </m:nary>
        </m:oMath>
      </m:oMathPara>
    </w:p>
    <w:p w14:paraId="7E8868FF" w14:textId="2739B8E3" w:rsidR="00FA49B5" w:rsidRDefault="0013246A">
      <w:pPr>
        <w:pStyle w:val="FirstParagraph"/>
      </w:pPr>
      <w:del w:id="267" w:author="Author" w:date="2019-04-05T18:20:00Z">
        <w:r>
          <w:delText xml:space="preserve">where </w:delText>
        </w:r>
        <m:oMath>
          <m:sSub>
            <m:sSubPr>
              <m:ctrlPr>
                <w:rPr>
                  <w:rFonts w:ascii="Cambria Math" w:hAnsi="Cambria Math"/>
                </w:rPr>
              </m:ctrlPr>
            </m:sSubPr>
            <m:e>
              <m:r>
                <w:rPr>
                  <w:rFonts w:ascii="Cambria Math" w:hAnsi="Cambria Math"/>
                </w:rPr>
                <m:t>S</m:t>
              </m:r>
            </m:e>
            <m:sub>
              <m:r>
                <w:rPr>
                  <w:rFonts w:ascii="Cambria Math" w:hAnsi="Cambria Math"/>
                </w:rPr>
                <m:t>i</m:t>
              </m:r>
            </m:sub>
          </m:sSub>
        </m:oMath>
        <w:r>
          <w:delText xml:space="preserve"> is the supply of the service offered at location </w:delText>
        </w:r>
        <m:oMath>
          <m:r>
            <w:rPr>
              <w:rFonts w:ascii="Cambria Math" w:hAnsi="Cambria Math"/>
            </w:rPr>
            <m:t>j</m:t>
          </m:r>
        </m:oMath>
        <w:r>
          <w:delText xml:space="preserve"> (say, number of beds/doctors in a clinic), whereas </w:delText>
        </w:r>
        <m:oMath>
          <m:sSub>
            <m:sSubPr>
              <m:ctrlPr>
                <w:rPr>
                  <w:rFonts w:ascii="Cambria Math" w:hAnsi="Cambria Math"/>
                </w:rPr>
              </m:ctrlPr>
            </m:sSubPr>
            <m:e>
              <m:r>
                <w:rPr>
                  <w:rFonts w:ascii="Cambria Math" w:hAnsi="Cambria Math"/>
                </w:rPr>
                <m:t>D</m:t>
              </m:r>
            </m:e>
            <m:sub>
              <m:r>
                <w:rPr>
                  <w:rFonts w:ascii="Cambria Math" w:hAnsi="Cambria Math"/>
                </w:rPr>
                <m:t>j</m:t>
              </m:r>
            </m:sub>
          </m:sSub>
        </m:oMath>
        <w:r>
          <w:delText xml:space="preserve"> is the level of demand on that service location. It is clear that the congestion effect r</w:delText>
        </w:r>
        <w:r>
          <w:delText>esults from the level of demand, which in turn</w:delText>
        </w:r>
      </w:del>
      <w:ins w:id="268" w:author="Author" w:date="2019-04-05T18:20:00Z">
        <w:r>
          <w:t>The level of service resembles a PPR. Aggregation of demand creates a congestion effect that</w:t>
        </w:r>
      </w:ins>
      <w:r>
        <w:t xml:space="preserve"> depends on the number of potential users from different origins </w:t>
      </w:r>
      <m:oMath>
        <m:r>
          <w:rPr>
            <w:rFonts w:ascii="Cambria Math" w:hAnsi="Cambria Math"/>
          </w:rPr>
          <m:t>i</m:t>
        </m:r>
      </m:oMath>
      <w:r>
        <w:t xml:space="preserve"> that converge at se</w:t>
      </w:r>
      <w:r>
        <w:t xml:space="preserve">rvice point </w:t>
      </w:r>
      <m:oMath>
        <m:r>
          <w:rPr>
            <w:rFonts w:ascii="Cambria Math" w:hAnsi="Cambria Math"/>
          </w:rPr>
          <m:t>j</m:t>
        </m:r>
      </m:oMath>
      <w:r>
        <w:t xml:space="preserve">: at a fixed level of supply, greater demand results in lower levels of service. The different decompositions of </w:t>
      </w:r>
      <m:oMath>
        <m:sSub>
          <m:sSubPr>
            <m:ctrlPr>
              <w:rPr>
                <w:rFonts w:ascii="Cambria Math" w:hAnsi="Cambria Math"/>
              </w:rPr>
            </m:ctrlPr>
          </m:sSubPr>
          <m:e>
            <m:r>
              <w:rPr>
                <w:rFonts w:ascii="Cambria Math" w:hAnsi="Cambria Math"/>
              </w:rPr>
              <m:t>L</m:t>
            </m:r>
          </m:e>
          <m:sub>
            <m:r>
              <w:rPr>
                <w:rFonts w:ascii="Cambria Math" w:hAnsi="Cambria Math"/>
              </w:rPr>
              <m:t>j</m:t>
            </m:r>
          </m:sub>
        </m:sSub>
      </m:oMath>
      <w:r>
        <w:t xml:space="preserve"> help to understand how different population centers </w:t>
      </w:r>
      <w:del w:id="269" w:author="Author" w:date="2019-04-05T18:20:00Z">
        <w:r>
          <w:delText>influence</w:delText>
        </w:r>
      </w:del>
      <w:ins w:id="270" w:author="Author" w:date="2019-04-05T18:20:00Z">
        <w:r>
          <w:t>contribute to</w:t>
        </w:r>
      </w:ins>
      <w:r>
        <w:t xml:space="preserve"> the level of demand at</w:t>
      </w:r>
      <w:ins w:id="271" w:author="Author" w:date="2019-04-05T18:20:00Z">
        <w:r>
          <w:t xml:space="preserve"> facility</w:t>
        </w:r>
      </w:ins>
      <w:r>
        <w:t xml:space="preserve"> </w:t>
      </w:r>
      <m:oMath>
        <m:r>
          <w:rPr>
            <w:rFonts w:ascii="Cambria Math" w:hAnsi="Cambria Math"/>
          </w:rPr>
          <m:t>j</m:t>
        </m:r>
      </m:oMath>
      <w:r>
        <w:t>.</w:t>
      </w:r>
    </w:p>
    <w:p w14:paraId="52310728" w14:textId="6C769B7A" w:rsidR="00FA49B5" w:rsidRDefault="0013246A">
      <w:pPr>
        <w:pStyle w:val="BodyText"/>
        <w:rPr>
          <w:ins w:id="272" w:author="Author" w:date="2019-04-05T18:20:00Z"/>
        </w:rPr>
      </w:pPr>
      <w:del w:id="273" w:author="Author" w:date="2019-04-05T18:20:00Z">
        <w:r>
          <w:delText xml:space="preserve">The level of demand </w:delText>
        </w:r>
        <m:oMath>
          <m:sSub>
            <m:sSubPr>
              <m:ctrlPr>
                <w:rPr>
                  <w:rFonts w:ascii="Cambria Math" w:hAnsi="Cambria Math"/>
                </w:rPr>
              </m:ctrlPr>
            </m:sSubPr>
            <m:e>
              <m:r>
                <w:rPr>
                  <w:rFonts w:ascii="Cambria Math" w:hAnsi="Cambria Math"/>
                </w:rPr>
                <m:t>D</m:t>
              </m:r>
            </m:e>
            <m:sub>
              <m:r>
                <w:rPr>
                  <w:rFonts w:ascii="Cambria Math" w:hAnsi="Cambria Math"/>
                </w:rPr>
                <m:t>j</m:t>
              </m:r>
            </m:sub>
          </m:sSub>
        </m:oMath>
      </w:del>
      <w:ins w:id="274" w:author="Author" w:date="2019-04-05T18:20:00Z">
        <w:r>
          <w:t xml:space="preserve">In the second step of </w:t>
        </w:r>
        <w:r>
          <w:t xml:space="preserve">the algorithm, catchment areas are “floated” to population centers </w:t>
        </w:r>
        <m:oMath>
          <m:r>
            <w:rPr>
              <w:rFonts w:ascii="Cambria Math" w:hAnsi="Cambria Math"/>
            </w:rPr>
            <m:t>i</m:t>
          </m:r>
        </m:oMath>
        <w:r>
          <w:t xml:space="preserve">. A second gravity model is used to calculate the accessibility at </w:t>
        </w:r>
        <m:oMath>
          <m:r>
            <w:rPr>
              <w:rFonts w:ascii="Cambria Math" w:hAnsi="Cambria Math"/>
            </w:rPr>
            <m:t>i</m:t>
          </m:r>
        </m:oMath>
        <w:r>
          <w:t>:</w:t>
        </w:r>
      </w:ins>
    </w:p>
    <w:p w14:paraId="3DEC6193" w14:textId="77777777" w:rsidR="00FA49B5" w:rsidRDefault="0013246A">
      <w:pPr>
        <w:pStyle w:val="BodyText"/>
        <w:rPr>
          <w:ins w:id="275" w:author="Author" w:date="2019-04-05T18:20:00Z"/>
        </w:rPr>
      </w:pPr>
      <m:oMathPara>
        <m:oMathParaPr>
          <m:jc m:val="center"/>
        </m:oMathParaPr>
        <m:oMath>
          <m:sSub>
            <m:sSubPr>
              <m:ctrlPr>
                <w:ins w:id="276" w:author="Author" w:date="2019-04-05T18:20:00Z">
                  <w:rPr>
                    <w:rFonts w:ascii="Cambria Math" w:hAnsi="Cambria Math"/>
                  </w:rPr>
                </w:ins>
              </m:ctrlPr>
            </m:sSubPr>
            <m:e>
              <m:r>
                <w:ins w:id="277" w:author="Author" w:date="2019-04-05T18:20:00Z">
                  <w:rPr>
                    <w:rFonts w:ascii="Cambria Math" w:hAnsi="Cambria Math"/>
                  </w:rPr>
                  <m:t>A</m:t>
                </w:ins>
              </m:r>
            </m:e>
            <m:sub>
              <m:r>
                <w:ins w:id="278" w:author="Author" w:date="2019-04-05T18:20:00Z">
                  <w:rPr>
                    <w:rFonts w:ascii="Cambria Math" w:hAnsi="Cambria Math"/>
                  </w:rPr>
                  <m:t>i</m:t>
                </w:ins>
              </m:r>
            </m:sub>
          </m:sSub>
          <m:r>
            <w:ins w:id="279" w:author="Author" w:date="2019-04-05T18:20:00Z">
              <w:rPr>
                <w:rFonts w:ascii="Cambria Math" w:hAnsi="Cambria Math"/>
              </w:rPr>
              <m:t>=</m:t>
            </w:ins>
          </m:r>
          <m:nary>
            <m:naryPr>
              <m:chr m:val="∑"/>
              <m:limLoc m:val="undOvr"/>
              <m:supHide m:val="1"/>
              <m:ctrlPr>
                <w:ins w:id="280" w:author="Author" w:date="2019-04-05T18:20:00Z">
                  <w:rPr>
                    <w:rFonts w:ascii="Cambria Math" w:hAnsi="Cambria Math"/>
                  </w:rPr>
                </w:ins>
              </m:ctrlPr>
            </m:naryPr>
            <m:sub>
              <m:r>
                <w:ins w:id="281" w:author="Author" w:date="2019-04-05T18:20:00Z">
                  <w:rPr>
                    <w:rFonts w:ascii="Cambria Math" w:hAnsi="Cambria Math"/>
                  </w:rPr>
                  <m:t>j</m:t>
                </w:ins>
              </m:r>
            </m:sub>
            <m:sup/>
            <m:e>
              <m:sSub>
                <m:sSubPr>
                  <m:ctrlPr>
                    <w:ins w:id="282" w:author="Author" w:date="2019-04-05T18:20:00Z">
                      <w:rPr>
                        <w:rFonts w:ascii="Cambria Math" w:hAnsi="Cambria Math"/>
                      </w:rPr>
                    </w:ins>
                  </m:ctrlPr>
                </m:sSubPr>
                <m:e>
                  <m:r>
                    <w:ins w:id="283" w:author="Author" w:date="2019-04-05T18:20:00Z">
                      <w:rPr>
                        <w:rFonts w:ascii="Cambria Math" w:hAnsi="Cambria Math"/>
                      </w:rPr>
                      <m:t>L</m:t>
                    </w:ins>
                  </m:r>
                </m:e>
                <m:sub>
                  <m:r>
                    <w:ins w:id="284" w:author="Author" w:date="2019-04-05T18:20:00Z">
                      <w:rPr>
                        <w:rFonts w:ascii="Cambria Math" w:hAnsi="Cambria Math"/>
                      </w:rPr>
                      <m:t>j</m:t>
                    </w:ins>
                  </m:r>
                </m:sub>
              </m:sSub>
              <m:r>
                <w:ins w:id="285" w:author="Author" w:date="2019-04-05T18:20:00Z">
                  <w:rPr>
                    <w:rFonts w:ascii="Cambria Math" w:hAnsi="Cambria Math"/>
                  </w:rPr>
                  <m:t>W</m:t>
                </w:ins>
              </m:r>
              <m:r>
                <w:ins w:id="286" w:author="Author" w:date="2019-04-05T18:20:00Z">
                  <w:rPr>
                    <w:rFonts w:ascii="Cambria Math" w:hAnsi="Cambria Math"/>
                  </w:rPr>
                  <m:t>(</m:t>
                </w:ins>
              </m:r>
              <m:sSub>
                <m:sSubPr>
                  <m:ctrlPr>
                    <w:ins w:id="287" w:author="Author" w:date="2019-04-05T18:20:00Z">
                      <w:rPr>
                        <w:rFonts w:ascii="Cambria Math" w:hAnsi="Cambria Math"/>
                      </w:rPr>
                    </w:ins>
                  </m:ctrlPr>
                </m:sSubPr>
                <m:e>
                  <m:r>
                    <w:ins w:id="288" w:author="Author" w:date="2019-04-05T18:20:00Z">
                      <w:rPr>
                        <w:rFonts w:ascii="Cambria Math" w:hAnsi="Cambria Math"/>
                      </w:rPr>
                      <m:t>d</m:t>
                    </w:ins>
                  </m:r>
                </m:e>
                <m:sub>
                  <m:r>
                    <w:ins w:id="289" w:author="Author" w:date="2019-04-05T18:20:00Z">
                      <w:rPr>
                        <w:rFonts w:ascii="Cambria Math" w:hAnsi="Cambria Math"/>
                      </w:rPr>
                      <m:t>ij</m:t>
                    </w:ins>
                  </m:r>
                </m:sub>
              </m:sSub>
              <m:r>
                <w:ins w:id="290" w:author="Author" w:date="2019-04-05T18:20:00Z">
                  <w:rPr>
                    <w:rFonts w:ascii="Cambria Math" w:hAnsi="Cambria Math"/>
                  </w:rPr>
                  <m:t>≤</m:t>
                </w:ins>
              </m:r>
              <m:sSub>
                <m:sSubPr>
                  <m:ctrlPr>
                    <w:ins w:id="291" w:author="Author" w:date="2019-04-05T18:20:00Z">
                      <w:rPr>
                        <w:rFonts w:ascii="Cambria Math" w:hAnsi="Cambria Math"/>
                      </w:rPr>
                    </w:ins>
                  </m:ctrlPr>
                </m:sSubPr>
                <m:e>
                  <m:r>
                    <w:ins w:id="292" w:author="Author" w:date="2019-04-05T18:20:00Z">
                      <w:rPr>
                        <w:rFonts w:ascii="Cambria Math" w:hAnsi="Cambria Math"/>
                      </w:rPr>
                      <m:t>d</m:t>
                    </w:ins>
                  </m:r>
                </m:e>
                <m:sub>
                  <m:r>
                    <w:ins w:id="293" w:author="Author" w:date="2019-04-05T18:20:00Z">
                      <w:rPr>
                        <w:rFonts w:ascii="Cambria Math" w:hAnsi="Cambria Math"/>
                      </w:rPr>
                      <m:t>0</m:t>
                    </w:ins>
                  </m:r>
                </m:sub>
              </m:sSub>
              <m:r>
                <w:ins w:id="294" w:author="Author" w:date="2019-04-05T18:20:00Z">
                  <w:rPr>
                    <w:rFonts w:ascii="Cambria Math" w:hAnsi="Cambria Math"/>
                  </w:rPr>
                  <m:t>)</m:t>
                </w:ins>
              </m:r>
            </m:e>
          </m:nary>
        </m:oMath>
      </m:oMathPara>
    </w:p>
    <w:p w14:paraId="1D378E4F" w14:textId="77777777" w:rsidR="00E15092" w:rsidRDefault="0013246A">
      <w:pPr>
        <w:pStyle w:val="BodyText"/>
        <w:rPr>
          <w:del w:id="295" w:author="Author" w:date="2019-04-05T18:20:00Z"/>
        </w:rPr>
      </w:pPr>
      <w:ins w:id="296" w:author="Author" w:date="2019-04-05T18:20:00Z">
        <w:r>
          <w:t>Since accessibility</w:t>
        </w:r>
      </w:ins>
      <w:r>
        <w:t xml:space="preserve"> is calculated </w:t>
      </w:r>
      <w:del w:id="297" w:author="Author" w:date="2019-04-05T18:20:00Z">
        <w:r>
          <w:delText xml:space="preserve">using a combination of the population at </w:delText>
        </w:r>
        <m:oMath>
          <m:r>
            <w:rPr>
              <w:rFonts w:ascii="Cambria Math" w:hAnsi="Cambria Math"/>
            </w:rPr>
            <m:t>i</m:t>
          </m:r>
        </m:oMath>
        <w:r>
          <w:delText xml:space="preserve"> and an impedance function </w:delText>
        </w:r>
        <m:oMath>
          <m:r>
            <w:rPr>
              <w:rFonts w:ascii="Cambria Math" w:hAnsi="Cambria Math"/>
            </w:rPr>
            <m:t>W</m:t>
          </m:r>
        </m:oMath>
        <w:r>
          <w:delText xml:space="preserve"> that depends on </w:delText>
        </w:r>
        <m:oMath>
          <m:sSub>
            <m:sSubPr>
              <m:ctrlPr>
                <w:rPr>
                  <w:rFonts w:ascii="Cambria Math" w:hAnsi="Cambria Math"/>
                </w:rPr>
              </m:ctrlPr>
            </m:sSubPr>
            <m:e>
              <m:r>
                <w:rPr>
                  <w:rFonts w:ascii="Cambria Math" w:hAnsi="Cambria Math"/>
                </w:rPr>
                <m:t>d</m:t>
              </m:r>
            </m:e>
            <m:sub>
              <m:r>
                <w:rPr>
                  <w:rFonts w:ascii="Cambria Math" w:hAnsi="Cambria Math"/>
                </w:rPr>
                <m:t>ij</m:t>
              </m:r>
            </m:sub>
          </m:sSub>
        </m:oMath>
        <w:r>
          <w:delText>, an indicator of the co</w:delText>
        </w:r>
        <w:r>
          <w:delText xml:space="preserve">st of travel between </w:delText>
        </w:r>
        <m:oMath>
          <m:r>
            <w:rPr>
              <w:rFonts w:ascii="Cambria Math" w:hAnsi="Cambria Math"/>
            </w:rPr>
            <m:t>i</m:t>
          </m:r>
        </m:oMath>
        <w:r>
          <w:delText xml:space="preserve"> and </w:delText>
        </w:r>
        <m:oMath>
          <m:r>
            <w:rPr>
              <w:rFonts w:ascii="Cambria Math" w:hAnsi="Cambria Math"/>
            </w:rPr>
            <m:t>j</m:t>
          </m:r>
        </m:oMath>
        <w:r>
          <w:delText xml:space="preserve"> (e.g., distance, travel time, out-of-pocket expenses, or generalized cost):</w:delText>
        </w:r>
      </w:del>
    </w:p>
    <w:p w14:paraId="775B3141" w14:textId="77777777" w:rsidR="00E15092" w:rsidRDefault="0013246A">
      <w:pPr>
        <w:pStyle w:val="BodyText"/>
        <w:rPr>
          <w:del w:id="298" w:author="Author" w:date="2019-04-05T18:20:00Z"/>
        </w:rPr>
      </w:pPr>
      <m:oMathPara>
        <m:oMathParaPr>
          <m:jc m:val="center"/>
        </m:oMathParaPr>
        <m:oMath>
          <m:sSub>
            <m:sSubPr>
              <m:ctrlPr>
                <w:del w:id="299" w:author="Author" w:date="2019-04-05T18:20:00Z">
                  <w:rPr>
                    <w:rFonts w:ascii="Cambria Math" w:hAnsi="Cambria Math"/>
                  </w:rPr>
                </w:del>
              </m:ctrlPr>
            </m:sSubPr>
            <m:e>
              <m:r>
                <w:del w:id="300" w:author="Author" w:date="2019-04-05T18:20:00Z">
                  <w:rPr>
                    <w:rFonts w:ascii="Cambria Math" w:hAnsi="Cambria Math"/>
                  </w:rPr>
                  <m:t>D</m:t>
                </w:del>
              </m:r>
            </m:e>
            <m:sub>
              <m:r>
                <w:del w:id="301" w:author="Author" w:date="2019-04-05T18:20:00Z">
                  <w:rPr>
                    <w:rFonts w:ascii="Cambria Math" w:hAnsi="Cambria Math"/>
                  </w:rPr>
                  <m:t>j</m:t>
                </w:del>
              </m:r>
            </m:sub>
          </m:sSub>
          <m:r>
            <w:del w:id="302" w:author="Author" w:date="2019-04-05T18:20:00Z">
              <w:rPr>
                <w:rFonts w:ascii="Cambria Math" w:hAnsi="Cambria Math"/>
              </w:rPr>
              <m:t>=</m:t>
            </w:del>
          </m:r>
          <m:nary>
            <m:naryPr>
              <m:chr m:val="∑"/>
              <m:limLoc m:val="undOvr"/>
              <m:supHide m:val="1"/>
              <m:ctrlPr>
                <w:del w:id="303" w:author="Author" w:date="2019-04-05T18:20:00Z">
                  <w:rPr>
                    <w:rFonts w:ascii="Cambria Math" w:hAnsi="Cambria Math"/>
                  </w:rPr>
                </w:del>
              </m:ctrlPr>
            </m:naryPr>
            <m:sub>
              <m:r>
                <w:del w:id="304" w:author="Author" w:date="2019-04-05T18:20:00Z">
                  <w:rPr>
                    <w:rFonts w:ascii="Cambria Math" w:hAnsi="Cambria Math"/>
                  </w:rPr>
                  <m:t>i</m:t>
                </w:del>
              </m:r>
            </m:sub>
            <m:sup/>
            <m:e>
              <m:sSub>
                <m:sSubPr>
                  <m:ctrlPr>
                    <w:del w:id="305" w:author="Author" w:date="2019-04-05T18:20:00Z">
                      <w:rPr>
                        <w:rFonts w:ascii="Cambria Math" w:hAnsi="Cambria Math"/>
                      </w:rPr>
                    </w:del>
                  </m:ctrlPr>
                </m:sSubPr>
                <m:e>
                  <m:r>
                    <w:del w:id="306" w:author="Author" w:date="2019-04-05T18:20:00Z">
                      <w:rPr>
                        <w:rFonts w:ascii="Cambria Math" w:hAnsi="Cambria Math"/>
                      </w:rPr>
                      <m:t>D</m:t>
                    </w:del>
                  </m:r>
                </m:e>
                <m:sub>
                  <m:r>
                    <w:del w:id="307" w:author="Author" w:date="2019-04-05T18:20:00Z">
                      <w:rPr>
                        <w:rFonts w:ascii="Cambria Math" w:hAnsi="Cambria Math"/>
                      </w:rPr>
                      <m:t>ij</m:t>
                    </w:del>
                  </m:r>
                </m:sub>
              </m:sSub>
            </m:e>
          </m:nary>
          <m:r>
            <w:del w:id="308" w:author="Author" w:date="2019-04-05T18:20:00Z">
              <w:rPr>
                <w:rFonts w:ascii="Cambria Math" w:hAnsi="Cambria Math"/>
              </w:rPr>
              <m:t>=</m:t>
            </w:del>
          </m:r>
          <m:nary>
            <m:naryPr>
              <m:chr m:val="∑"/>
              <m:limLoc m:val="undOvr"/>
              <m:supHide m:val="1"/>
              <m:ctrlPr>
                <w:del w:id="309" w:author="Author" w:date="2019-04-05T18:20:00Z">
                  <w:rPr>
                    <w:rFonts w:ascii="Cambria Math" w:hAnsi="Cambria Math"/>
                  </w:rPr>
                </w:del>
              </m:ctrlPr>
            </m:naryPr>
            <m:sub>
              <m:r>
                <w:del w:id="310" w:author="Author" w:date="2019-04-05T18:20:00Z">
                  <w:rPr>
                    <w:rFonts w:ascii="Cambria Math" w:hAnsi="Cambria Math"/>
                  </w:rPr>
                  <m:t>i</m:t>
                </w:del>
              </m:r>
            </m:sub>
            <m:sup/>
            <m:e>
              <m:sSub>
                <m:sSubPr>
                  <m:ctrlPr>
                    <w:del w:id="311" w:author="Author" w:date="2019-04-05T18:20:00Z">
                      <w:rPr>
                        <w:rFonts w:ascii="Cambria Math" w:hAnsi="Cambria Math"/>
                      </w:rPr>
                    </w:del>
                  </m:ctrlPr>
                </m:sSubPr>
                <m:e>
                  <m:r>
                    <w:del w:id="312" w:author="Author" w:date="2019-04-05T18:20:00Z">
                      <w:rPr>
                        <w:rFonts w:ascii="Cambria Math" w:hAnsi="Cambria Math"/>
                      </w:rPr>
                      <m:t>P</m:t>
                    </w:del>
                  </m:r>
                </m:e>
                <m:sub>
                  <m:r>
                    <w:del w:id="313" w:author="Author" w:date="2019-04-05T18:20:00Z">
                      <w:rPr>
                        <w:rFonts w:ascii="Cambria Math" w:hAnsi="Cambria Math"/>
                      </w:rPr>
                      <m:t>i</m:t>
                    </w:del>
                  </m:r>
                </m:sub>
              </m:sSub>
              <m:r>
                <w:del w:id="314" w:author="Author" w:date="2019-04-05T18:20:00Z">
                  <w:rPr>
                    <w:rFonts w:ascii="Cambria Math" w:hAnsi="Cambria Math"/>
                  </w:rPr>
                  <m:t>W</m:t>
                </w:del>
              </m:r>
              <m:r>
                <w:del w:id="315" w:author="Author" w:date="2019-04-05T18:20:00Z">
                  <w:rPr>
                    <w:rFonts w:ascii="Cambria Math" w:hAnsi="Cambria Math"/>
                  </w:rPr>
                  <m:t>(</m:t>
                </w:del>
              </m:r>
              <m:sSub>
                <m:sSubPr>
                  <m:ctrlPr>
                    <w:del w:id="316" w:author="Author" w:date="2019-04-05T18:20:00Z">
                      <w:rPr>
                        <w:rFonts w:ascii="Cambria Math" w:hAnsi="Cambria Math"/>
                      </w:rPr>
                    </w:del>
                  </m:ctrlPr>
                </m:sSubPr>
                <m:e>
                  <m:r>
                    <w:del w:id="317" w:author="Author" w:date="2019-04-05T18:20:00Z">
                      <w:rPr>
                        <w:rFonts w:ascii="Cambria Math" w:hAnsi="Cambria Math"/>
                      </w:rPr>
                      <m:t>d</m:t>
                    </w:del>
                  </m:r>
                </m:e>
                <m:sub>
                  <m:r>
                    <w:del w:id="318" w:author="Author" w:date="2019-04-05T18:20:00Z">
                      <w:rPr>
                        <w:rFonts w:ascii="Cambria Math" w:hAnsi="Cambria Math"/>
                      </w:rPr>
                      <m:t>ij</m:t>
                    </w:del>
                  </m:r>
                </m:sub>
              </m:sSub>
              <m:r>
                <w:del w:id="319" w:author="Author" w:date="2019-04-05T18:20:00Z">
                  <w:rPr>
                    <w:rFonts w:ascii="Cambria Math" w:hAnsi="Cambria Math"/>
                  </w:rPr>
                  <m:t>)</m:t>
                </w:del>
              </m:r>
            </m:e>
          </m:nary>
        </m:oMath>
      </m:oMathPara>
    </w:p>
    <w:p w14:paraId="6D2C3273" w14:textId="77777777" w:rsidR="00E15092" w:rsidRDefault="0013246A">
      <w:pPr>
        <w:pStyle w:val="FirstParagraph"/>
        <w:rPr>
          <w:del w:id="320" w:author="Author" w:date="2019-04-05T18:20:00Z"/>
        </w:rPr>
      </w:pPr>
      <w:del w:id="321" w:author="Author" w:date="2019-04-05T18:20:00Z">
        <w:r>
          <w:delText xml:space="preserve">Accessibility at location </w:delText>
        </w:r>
        <m:oMath>
          <m:r>
            <w:rPr>
              <w:rFonts w:ascii="Cambria Math" w:hAnsi="Cambria Math"/>
            </w:rPr>
            <m:t>i</m:t>
          </m:r>
        </m:oMath>
        <w:r>
          <w:delText xml:space="preserve">, in turn, is defined </w:delText>
        </w:r>
      </w:del>
      <w:r>
        <w:t xml:space="preserve">as the weighted sum </w:t>
      </w:r>
      <w:del w:id="322" w:author="Author" w:date="2019-04-05T18:20:00Z">
        <w:r>
          <w:delText xml:space="preserve">(via the impedance function) </w:delText>
        </w:r>
      </w:del>
      <w:r>
        <w:t xml:space="preserve">of the level of service at </w:t>
      </w:r>
      <w:del w:id="323" w:author="Author" w:date="2019-04-05T18:20:00Z">
        <w:r>
          <w:delText xml:space="preserve">every location </w:delText>
        </w:r>
        <m:oMath>
          <m:r>
            <w:rPr>
              <w:rFonts w:ascii="Cambria Math" w:hAnsi="Cambria Math"/>
            </w:rPr>
            <m:t>j</m:t>
          </m:r>
        </m:oMath>
        <w:r>
          <w:delText xml:space="preserve"> that includes </w:delText>
        </w:r>
        <m:oMath>
          <m:r>
            <w:rPr>
              <w:rFonts w:ascii="Cambria Math" w:hAnsi="Cambria Math"/>
            </w:rPr>
            <m:t>i</m:t>
          </m:r>
        </m:oMath>
        <w:r>
          <w:delText xml:space="preserve"> within its catchment area:</w:delText>
        </w:r>
      </w:del>
    </w:p>
    <w:p w14:paraId="53985DE3" w14:textId="77777777" w:rsidR="00E15092" w:rsidRDefault="0013246A">
      <w:pPr>
        <w:pStyle w:val="BodyText"/>
        <w:rPr>
          <w:del w:id="324" w:author="Author" w:date="2019-04-05T18:20:00Z"/>
        </w:rPr>
      </w:pPr>
      <m:oMathPara>
        <m:oMathParaPr>
          <m:jc m:val="center"/>
        </m:oMathParaPr>
        <m:oMath>
          <m:sSub>
            <m:sSubPr>
              <m:ctrlPr>
                <w:del w:id="325" w:author="Author" w:date="2019-04-05T18:20:00Z">
                  <w:rPr>
                    <w:rFonts w:ascii="Cambria Math" w:hAnsi="Cambria Math"/>
                  </w:rPr>
                </w:del>
              </m:ctrlPr>
            </m:sSubPr>
            <m:e>
              <m:r>
                <w:del w:id="326" w:author="Author" w:date="2019-04-05T18:20:00Z">
                  <w:rPr>
                    <w:rFonts w:ascii="Cambria Math" w:hAnsi="Cambria Math"/>
                  </w:rPr>
                  <m:t>A</m:t>
                </w:del>
              </m:r>
            </m:e>
            <m:sub>
              <m:r>
                <w:del w:id="327" w:author="Author" w:date="2019-04-05T18:20:00Z">
                  <w:rPr>
                    <w:rFonts w:ascii="Cambria Math" w:hAnsi="Cambria Math"/>
                  </w:rPr>
                  <m:t>i</m:t>
                </w:del>
              </m:r>
            </m:sub>
          </m:sSub>
          <m:r>
            <w:del w:id="328" w:author="Author" w:date="2019-04-05T18:20:00Z">
              <w:rPr>
                <w:rFonts w:ascii="Cambria Math" w:hAnsi="Cambria Math"/>
              </w:rPr>
              <m:t>=</m:t>
            </w:del>
          </m:r>
          <m:nary>
            <m:naryPr>
              <m:chr m:val="∑"/>
              <m:limLoc m:val="undOvr"/>
              <m:supHide m:val="1"/>
              <m:ctrlPr>
                <w:del w:id="329" w:author="Author" w:date="2019-04-05T18:20:00Z">
                  <w:rPr>
                    <w:rFonts w:ascii="Cambria Math" w:hAnsi="Cambria Math"/>
                  </w:rPr>
                </w:del>
              </m:ctrlPr>
            </m:naryPr>
            <m:sub>
              <m:r>
                <w:del w:id="330" w:author="Author" w:date="2019-04-05T18:20:00Z">
                  <w:rPr>
                    <w:rFonts w:ascii="Cambria Math" w:hAnsi="Cambria Math"/>
                  </w:rPr>
                  <m:t>j</m:t>
                </w:del>
              </m:r>
            </m:sub>
            <m:sup/>
            <m:e>
              <m:sSub>
                <m:sSubPr>
                  <m:ctrlPr>
                    <w:del w:id="331" w:author="Author" w:date="2019-04-05T18:20:00Z">
                      <w:rPr>
                        <w:rFonts w:ascii="Cambria Math" w:hAnsi="Cambria Math"/>
                      </w:rPr>
                    </w:del>
                  </m:ctrlPr>
                </m:sSubPr>
                <m:e>
                  <m:r>
                    <w:del w:id="332" w:author="Author" w:date="2019-04-05T18:20:00Z">
                      <w:rPr>
                        <w:rFonts w:ascii="Cambria Math" w:hAnsi="Cambria Math"/>
                      </w:rPr>
                      <m:t>L</m:t>
                    </w:del>
                  </m:r>
                </m:e>
                <m:sub>
                  <m:r>
                    <w:del w:id="333" w:author="Author" w:date="2019-04-05T18:20:00Z">
                      <w:rPr>
                        <w:rFonts w:ascii="Cambria Math" w:hAnsi="Cambria Math"/>
                      </w:rPr>
                      <m:t>j</m:t>
                    </w:del>
                  </m:r>
                </m:sub>
              </m:sSub>
              <m:r>
                <w:del w:id="334" w:author="Author" w:date="2019-04-05T18:20:00Z">
                  <w:rPr>
                    <w:rFonts w:ascii="Cambria Math" w:hAnsi="Cambria Math"/>
                  </w:rPr>
                  <m:t>W</m:t>
                </w:del>
              </m:r>
              <m:r>
                <w:del w:id="335" w:author="Author" w:date="2019-04-05T18:20:00Z">
                  <w:rPr>
                    <w:rFonts w:ascii="Cambria Math" w:hAnsi="Cambria Math"/>
                  </w:rPr>
                  <m:t>(</m:t>
                </w:del>
              </m:r>
              <m:sSub>
                <m:sSubPr>
                  <m:ctrlPr>
                    <w:del w:id="336" w:author="Author" w:date="2019-04-05T18:20:00Z">
                      <w:rPr>
                        <w:rFonts w:ascii="Cambria Math" w:hAnsi="Cambria Math"/>
                      </w:rPr>
                    </w:del>
                  </m:ctrlPr>
                </m:sSubPr>
                <m:e>
                  <m:r>
                    <w:del w:id="337" w:author="Author" w:date="2019-04-05T18:20:00Z">
                      <w:rPr>
                        <w:rFonts w:ascii="Cambria Math" w:hAnsi="Cambria Math"/>
                      </w:rPr>
                      <m:t>d</m:t>
                    </w:del>
                  </m:r>
                </m:e>
                <m:sub>
                  <m:r>
                    <w:del w:id="338" w:author="Author" w:date="2019-04-05T18:20:00Z">
                      <w:rPr>
                        <w:rFonts w:ascii="Cambria Math" w:hAnsi="Cambria Math"/>
                      </w:rPr>
                      <m:t>ij</m:t>
                    </w:del>
                  </m:r>
                </m:sub>
              </m:sSub>
              <m:r>
                <w:del w:id="339" w:author="Author" w:date="2019-04-05T18:20:00Z">
                  <w:rPr>
                    <w:rFonts w:ascii="Cambria Math" w:hAnsi="Cambria Math"/>
                  </w:rPr>
                  <m:t>)</m:t>
                </w:del>
              </m:r>
            </m:e>
          </m:nary>
        </m:oMath>
      </m:oMathPara>
    </w:p>
    <w:p w14:paraId="1756ADE6" w14:textId="77777777" w:rsidR="00E15092" w:rsidRDefault="0013246A">
      <w:pPr>
        <w:pStyle w:val="FirstParagraph"/>
        <w:rPr>
          <w:del w:id="340" w:author="Author" w:date="2019-04-05T18:20:00Z"/>
        </w:rPr>
      </w:pPr>
      <w:del w:id="341" w:author="Author" w:date="2019-04-05T18:20:00Z">
        <w:r>
          <w:delText>The impedance function implements the geographical concept of distance-decay, which reflects a commonly observed cost-minimization behavior, namely that people in g</w:delText>
        </w:r>
        <w:r>
          <w:delText xml:space="preserve">eneral prefer to spend less time than more travelling to destinations. In effect, the impedance function defines the </w:delText>
        </w:r>
        <w:r>
          <w:rPr>
            <w:i/>
          </w:rPr>
          <w:delText>catchment areas</w:delText>
        </w:r>
        <w:r>
          <w:delText xml:space="preserve"> for the points of service and population centers alike.</w:delText>
        </w:r>
      </w:del>
    </w:p>
    <w:p w14:paraId="735A21A0" w14:textId="77777777" w:rsidR="00E15092" w:rsidRDefault="0013246A">
      <w:pPr>
        <w:pStyle w:val="BodyText"/>
        <w:rPr>
          <w:del w:id="342" w:author="Author" w:date="2019-04-05T18:20:00Z"/>
        </w:rPr>
      </w:pPr>
      <w:del w:id="343" w:author="Author" w:date="2019-04-05T18:20:00Z">
        <w:r>
          <w:delText>In early implementations of the 2SFCA approach [see @Luo2003], a bi</w:delText>
        </w:r>
        <w:r>
          <w:delText>nary impedance function was used:</w:delText>
        </w:r>
      </w:del>
    </w:p>
    <w:p w14:paraId="63C8E57E" w14:textId="77777777" w:rsidR="00E15092" w:rsidRDefault="0013246A">
      <w:pPr>
        <w:pStyle w:val="BodyText"/>
        <w:rPr>
          <w:del w:id="344" w:author="Author" w:date="2019-04-05T18:20:00Z"/>
        </w:rPr>
      </w:pPr>
      <m:oMathPara>
        <m:oMathParaPr>
          <m:jc m:val="center"/>
        </m:oMathParaPr>
        <m:oMath>
          <m:sSub>
            <m:sSubPr>
              <m:ctrlPr>
                <w:del w:id="345" w:author="Author" w:date="2019-04-05T18:20:00Z">
                  <w:rPr>
                    <w:rFonts w:ascii="Cambria Math" w:hAnsi="Cambria Math"/>
                  </w:rPr>
                </w:del>
              </m:ctrlPr>
            </m:sSubPr>
            <m:e>
              <m:r>
                <w:del w:id="346" w:author="Author" w:date="2019-04-05T18:20:00Z">
                  <w:rPr>
                    <w:rFonts w:ascii="Cambria Math" w:hAnsi="Cambria Math"/>
                  </w:rPr>
                  <m:t>D</m:t>
                </w:del>
              </m:r>
            </m:e>
            <m:sub>
              <m:r>
                <w:del w:id="347" w:author="Author" w:date="2019-04-05T18:20:00Z">
                  <w:rPr>
                    <w:rFonts w:ascii="Cambria Math" w:hAnsi="Cambria Math"/>
                  </w:rPr>
                  <m:t>j</m:t>
                </w:del>
              </m:r>
            </m:sub>
          </m:sSub>
          <m:r>
            <w:del w:id="348" w:author="Author" w:date="2019-04-05T18:20:00Z">
              <w:rPr>
                <w:rFonts w:ascii="Cambria Math" w:hAnsi="Cambria Math"/>
              </w:rPr>
              <m:t>=</m:t>
            </w:del>
          </m:r>
          <m:nary>
            <m:naryPr>
              <m:chr m:val="∑"/>
              <m:limLoc m:val="undOvr"/>
              <m:supHide m:val="1"/>
              <m:ctrlPr>
                <w:del w:id="349" w:author="Author" w:date="2019-04-05T18:20:00Z">
                  <w:rPr>
                    <w:rFonts w:ascii="Cambria Math" w:hAnsi="Cambria Math"/>
                  </w:rPr>
                </w:del>
              </m:ctrlPr>
            </m:naryPr>
            <m:sub>
              <m:r>
                <w:del w:id="350" w:author="Author" w:date="2019-04-05T18:20:00Z">
                  <w:rPr>
                    <w:rFonts w:ascii="Cambria Math" w:hAnsi="Cambria Math"/>
                  </w:rPr>
                  <m:t>i</m:t>
                </w:del>
              </m:r>
            </m:sub>
            <m:sup/>
            <m:e>
              <m:sSub>
                <m:sSubPr>
                  <m:ctrlPr>
                    <w:del w:id="351" w:author="Author" w:date="2019-04-05T18:20:00Z">
                      <w:rPr>
                        <w:rFonts w:ascii="Cambria Math" w:hAnsi="Cambria Math"/>
                      </w:rPr>
                    </w:del>
                  </m:ctrlPr>
                </m:sSubPr>
                <m:e>
                  <m:r>
                    <w:del w:id="352" w:author="Author" w:date="2019-04-05T18:20:00Z">
                      <w:rPr>
                        <w:rFonts w:ascii="Cambria Math" w:hAnsi="Cambria Math"/>
                      </w:rPr>
                      <m:t>D</m:t>
                    </w:del>
                  </m:r>
                </m:e>
                <m:sub>
                  <m:r>
                    <w:del w:id="353" w:author="Author" w:date="2019-04-05T18:20:00Z">
                      <w:rPr>
                        <w:rFonts w:ascii="Cambria Math" w:hAnsi="Cambria Math"/>
                      </w:rPr>
                      <m:t>ij</m:t>
                    </w:del>
                  </m:r>
                </m:sub>
              </m:sSub>
            </m:e>
          </m:nary>
          <m:r>
            <w:del w:id="354" w:author="Author" w:date="2019-04-05T18:20:00Z">
              <w:rPr>
                <w:rFonts w:ascii="Cambria Math" w:hAnsi="Cambria Math"/>
              </w:rPr>
              <m:t>=</m:t>
            </w:del>
          </m:r>
          <m:nary>
            <m:naryPr>
              <m:chr m:val="∑"/>
              <m:limLoc m:val="undOvr"/>
              <m:supHide m:val="1"/>
              <m:ctrlPr>
                <w:del w:id="355" w:author="Author" w:date="2019-04-05T18:20:00Z">
                  <w:rPr>
                    <w:rFonts w:ascii="Cambria Math" w:hAnsi="Cambria Math"/>
                  </w:rPr>
                </w:del>
              </m:ctrlPr>
            </m:naryPr>
            <m:sub>
              <m:r>
                <w:del w:id="356" w:author="Author" w:date="2019-04-05T18:20:00Z">
                  <w:rPr>
                    <w:rFonts w:ascii="Cambria Math" w:hAnsi="Cambria Math"/>
                  </w:rPr>
                  <m:t>i</m:t>
                </w:del>
              </m:r>
            </m:sub>
            <m:sup/>
            <m:e>
              <m:sSub>
                <m:sSubPr>
                  <m:ctrlPr>
                    <w:del w:id="357" w:author="Author" w:date="2019-04-05T18:20:00Z">
                      <w:rPr>
                        <w:rFonts w:ascii="Cambria Math" w:hAnsi="Cambria Math"/>
                      </w:rPr>
                    </w:del>
                  </m:ctrlPr>
                </m:sSubPr>
                <m:e>
                  <m:r>
                    <w:del w:id="358" w:author="Author" w:date="2019-04-05T18:20:00Z">
                      <w:rPr>
                        <w:rFonts w:ascii="Cambria Math" w:hAnsi="Cambria Math"/>
                      </w:rPr>
                      <m:t>P</m:t>
                    </w:del>
                  </m:r>
                </m:e>
                <m:sub>
                  <m:r>
                    <w:del w:id="359" w:author="Author" w:date="2019-04-05T18:20:00Z">
                      <w:rPr>
                        <w:rFonts w:ascii="Cambria Math" w:hAnsi="Cambria Math"/>
                      </w:rPr>
                      <m:t>i</m:t>
                    </w:del>
                  </m:r>
                </m:sub>
              </m:sSub>
            </m:e>
          </m:nary>
          <m:r>
            <w:del w:id="360" w:author="Author" w:date="2019-04-05T18:20:00Z">
              <w:rPr>
                <w:rFonts w:ascii="Cambria Math" w:hAnsi="Cambria Math"/>
              </w:rPr>
              <m:t>W</m:t>
            </w:del>
          </m:r>
          <m:r>
            <w:del w:id="361" w:author="Author" w:date="2019-04-05T18:20:00Z">
              <w:rPr>
                <w:rFonts w:ascii="Cambria Math" w:hAnsi="Cambria Math"/>
              </w:rPr>
              <m:t>(</m:t>
            </w:del>
          </m:r>
          <m:sSub>
            <m:sSubPr>
              <m:ctrlPr>
                <w:del w:id="362" w:author="Author" w:date="2019-04-05T18:20:00Z">
                  <w:rPr>
                    <w:rFonts w:ascii="Cambria Math" w:hAnsi="Cambria Math"/>
                  </w:rPr>
                </w:del>
              </m:ctrlPr>
            </m:sSubPr>
            <m:e>
              <m:r>
                <w:del w:id="363" w:author="Author" w:date="2019-04-05T18:20:00Z">
                  <w:rPr>
                    <w:rFonts w:ascii="Cambria Math" w:hAnsi="Cambria Math"/>
                  </w:rPr>
                  <m:t>d</m:t>
                </w:del>
              </m:r>
            </m:e>
            <m:sub>
              <m:r>
                <w:del w:id="364" w:author="Author" w:date="2019-04-05T18:20:00Z">
                  <w:rPr>
                    <w:rFonts w:ascii="Cambria Math" w:hAnsi="Cambria Math"/>
                  </w:rPr>
                  <m:t>ij</m:t>
                </w:del>
              </m:r>
            </m:sub>
          </m:sSub>
          <m:r>
            <w:del w:id="365" w:author="Author" w:date="2019-04-05T18:20:00Z">
              <w:rPr>
                <w:rFonts w:ascii="Cambria Math" w:hAnsi="Cambria Math"/>
              </w:rPr>
              <m:t>|</m:t>
            </w:del>
          </m:r>
          <m:sSub>
            <m:sSubPr>
              <m:ctrlPr>
                <w:del w:id="366" w:author="Author" w:date="2019-04-05T18:20:00Z">
                  <w:rPr>
                    <w:rFonts w:ascii="Cambria Math" w:hAnsi="Cambria Math"/>
                  </w:rPr>
                </w:del>
              </m:ctrlPr>
            </m:sSubPr>
            <m:e>
              <m:r>
                <w:del w:id="367" w:author="Author" w:date="2019-04-05T18:20:00Z">
                  <w:rPr>
                    <w:rFonts w:ascii="Cambria Math" w:hAnsi="Cambria Math"/>
                  </w:rPr>
                  <m:t>d</m:t>
                </w:del>
              </m:r>
            </m:e>
            <m:sub>
              <m:r>
                <w:del w:id="368" w:author="Author" w:date="2019-04-05T18:20:00Z">
                  <w:rPr>
                    <w:rFonts w:ascii="Cambria Math" w:hAnsi="Cambria Math"/>
                  </w:rPr>
                  <m:t>0</m:t>
                </w:del>
              </m:r>
            </m:sub>
          </m:sSub>
          <m:r>
            <w:del w:id="369" w:author="Author" w:date="2019-04-05T18:20:00Z">
              <w:rPr>
                <w:rFonts w:ascii="Cambria Math" w:hAnsi="Cambria Math"/>
              </w:rPr>
              <m:t>)</m:t>
            </w:del>
          </m:r>
        </m:oMath>
      </m:oMathPara>
    </w:p>
    <w:p w14:paraId="2D19020B" w14:textId="77777777" w:rsidR="00E15092" w:rsidRDefault="0013246A">
      <w:pPr>
        <w:pStyle w:val="FirstParagraph"/>
        <w:rPr>
          <w:del w:id="370" w:author="Author" w:date="2019-04-05T18:20:00Z"/>
        </w:rPr>
      </w:pPr>
      <w:del w:id="371" w:author="Author" w:date="2019-04-05T18:20:00Z">
        <w:r>
          <w:delText>with:</w:delText>
        </w:r>
      </w:del>
    </w:p>
    <w:p w14:paraId="33702FB9" w14:textId="77777777" w:rsidR="00E15092" w:rsidRDefault="0013246A">
      <w:pPr>
        <w:pStyle w:val="BodyText"/>
        <w:rPr>
          <w:del w:id="372" w:author="Author" w:date="2019-04-05T18:20:00Z"/>
        </w:rPr>
      </w:pPr>
      <m:oMathPara>
        <m:oMathParaPr>
          <m:jc m:val="center"/>
        </m:oMathParaPr>
        <m:oMath>
          <m:r>
            <w:del w:id="373" w:author="Author" w:date="2019-04-05T18:20:00Z">
              <w:rPr>
                <w:rFonts w:ascii="Cambria Math" w:hAnsi="Cambria Math"/>
              </w:rPr>
              <m:t>W</m:t>
            </w:del>
          </m:r>
          <m:r>
            <w:del w:id="374" w:author="Author" w:date="2019-04-05T18:20:00Z">
              <w:rPr>
                <w:rFonts w:ascii="Cambria Math" w:hAnsi="Cambria Math"/>
              </w:rPr>
              <m:t>(</m:t>
            </w:del>
          </m:r>
          <m:sSub>
            <m:sSubPr>
              <m:ctrlPr>
                <w:del w:id="375" w:author="Author" w:date="2019-04-05T18:20:00Z">
                  <w:rPr>
                    <w:rFonts w:ascii="Cambria Math" w:hAnsi="Cambria Math"/>
                  </w:rPr>
                </w:del>
              </m:ctrlPr>
            </m:sSubPr>
            <m:e>
              <m:r>
                <w:del w:id="376" w:author="Author" w:date="2019-04-05T18:20:00Z">
                  <w:rPr>
                    <w:rFonts w:ascii="Cambria Math" w:hAnsi="Cambria Math"/>
                  </w:rPr>
                  <m:t>d</m:t>
                </w:del>
              </m:r>
            </m:e>
            <m:sub>
              <m:r>
                <w:del w:id="377" w:author="Author" w:date="2019-04-05T18:20:00Z">
                  <w:rPr>
                    <w:rFonts w:ascii="Cambria Math" w:hAnsi="Cambria Math"/>
                  </w:rPr>
                  <m:t>ij</m:t>
                </w:del>
              </m:r>
            </m:sub>
          </m:sSub>
          <m:r>
            <w:del w:id="378" w:author="Author" w:date="2019-04-05T18:20:00Z">
              <w:rPr>
                <w:rFonts w:ascii="Cambria Math" w:hAnsi="Cambria Math"/>
              </w:rPr>
              <m:t>≤</m:t>
            </w:del>
          </m:r>
          <m:sSub>
            <m:sSubPr>
              <m:ctrlPr>
                <w:del w:id="379" w:author="Author" w:date="2019-04-05T18:20:00Z">
                  <w:rPr>
                    <w:rFonts w:ascii="Cambria Math" w:hAnsi="Cambria Math"/>
                  </w:rPr>
                </w:del>
              </m:ctrlPr>
            </m:sSubPr>
            <m:e>
              <m:r>
                <w:del w:id="380" w:author="Author" w:date="2019-04-05T18:20:00Z">
                  <w:rPr>
                    <w:rFonts w:ascii="Cambria Math" w:hAnsi="Cambria Math"/>
                  </w:rPr>
                  <m:t>d</m:t>
                </w:del>
              </m:r>
            </m:e>
            <m:sub>
              <m:r>
                <w:del w:id="381" w:author="Author" w:date="2019-04-05T18:20:00Z">
                  <w:rPr>
                    <w:rFonts w:ascii="Cambria Math" w:hAnsi="Cambria Math"/>
                  </w:rPr>
                  <m:t>0</m:t>
                </w:del>
              </m:r>
            </m:sub>
          </m:sSub>
          <m:r>
            <w:del w:id="382" w:author="Author" w:date="2019-04-05T18:20:00Z">
              <w:rPr>
                <w:rFonts w:ascii="Cambria Math" w:hAnsi="Cambria Math"/>
              </w:rPr>
              <m:t>)=</m:t>
            </w:del>
          </m:r>
          <m:d>
            <m:dPr>
              <m:begChr m:val="{"/>
              <m:endChr m:val=""/>
              <m:ctrlPr>
                <w:del w:id="383" w:author="Author" w:date="2019-04-05T18:20:00Z">
                  <w:rPr>
                    <w:rFonts w:ascii="Cambria Math" w:hAnsi="Cambria Math"/>
                  </w:rPr>
                </w:del>
              </m:ctrlPr>
            </m:dPr>
            <m:e>
              <m:m>
                <m:mPr>
                  <m:plcHide m:val="1"/>
                  <m:mcs>
                    <m:mc>
                      <m:mcPr>
                        <m:count m:val="2"/>
                        <m:mcJc m:val="left"/>
                      </m:mcPr>
                    </m:mc>
                  </m:mcs>
                  <m:ctrlPr>
                    <w:del w:id="384" w:author="Author" w:date="2019-04-05T18:20:00Z">
                      <w:rPr>
                        <w:rFonts w:ascii="Cambria Math" w:hAnsi="Cambria Math"/>
                      </w:rPr>
                    </w:del>
                  </m:ctrlPr>
                </m:mPr>
                <m:mr>
                  <m:e>
                    <m:r>
                      <w:del w:id="385" w:author="Author" w:date="2019-04-05T18:20:00Z">
                        <w:rPr>
                          <w:rFonts w:ascii="Cambria Math" w:hAnsi="Cambria Math"/>
                        </w:rPr>
                        <m:t>1</m:t>
                      </w:del>
                    </m:r>
                  </m:e>
                  <m:e>
                    <m:r>
                      <w:del w:id="386" w:author="Author" w:date="2019-04-05T18:20:00Z">
                        <w:rPr>
                          <w:rFonts w:ascii="Cambria Math" w:hAnsi="Cambria Math"/>
                        </w:rPr>
                        <m:t> </m:t>
                      </w:del>
                    </m:r>
                    <m:sSub>
                      <m:sSubPr>
                        <m:ctrlPr>
                          <w:del w:id="387" w:author="Author" w:date="2019-04-05T18:20:00Z">
                            <w:rPr>
                              <w:rFonts w:ascii="Cambria Math" w:hAnsi="Cambria Math"/>
                            </w:rPr>
                          </w:del>
                        </m:ctrlPr>
                      </m:sSubPr>
                      <m:e>
                        <m:r>
                          <w:del w:id="388" w:author="Author" w:date="2019-04-05T18:20:00Z">
                            <w:rPr>
                              <w:rFonts w:ascii="Cambria Math" w:hAnsi="Cambria Math"/>
                            </w:rPr>
                            <m:t>d</m:t>
                          </w:del>
                        </m:r>
                      </m:e>
                      <m:sub>
                        <m:r>
                          <w:del w:id="389" w:author="Author" w:date="2019-04-05T18:20:00Z">
                            <w:rPr>
                              <w:rFonts w:ascii="Cambria Math" w:hAnsi="Cambria Math"/>
                            </w:rPr>
                            <m:t>ij</m:t>
                          </w:del>
                        </m:r>
                      </m:sub>
                    </m:sSub>
                    <m:r>
                      <w:del w:id="390" w:author="Author" w:date="2019-04-05T18:20:00Z">
                        <w:rPr>
                          <w:rFonts w:ascii="Cambria Math" w:hAnsi="Cambria Math"/>
                        </w:rPr>
                        <m:t>≤</m:t>
                      </w:del>
                    </m:r>
                    <m:sSub>
                      <m:sSubPr>
                        <m:ctrlPr>
                          <w:del w:id="391" w:author="Author" w:date="2019-04-05T18:20:00Z">
                            <w:rPr>
                              <w:rFonts w:ascii="Cambria Math" w:hAnsi="Cambria Math"/>
                            </w:rPr>
                          </w:del>
                        </m:ctrlPr>
                      </m:sSubPr>
                      <m:e>
                        <m:r>
                          <w:del w:id="392" w:author="Author" w:date="2019-04-05T18:20:00Z">
                            <w:rPr>
                              <w:rFonts w:ascii="Cambria Math" w:hAnsi="Cambria Math"/>
                            </w:rPr>
                            <m:t>d</m:t>
                          </w:del>
                        </m:r>
                      </m:e>
                      <m:sub>
                        <m:r>
                          <w:del w:id="393" w:author="Author" w:date="2019-04-05T18:20:00Z">
                            <w:rPr>
                              <w:rFonts w:ascii="Cambria Math" w:hAnsi="Cambria Math"/>
                            </w:rPr>
                            <m:t>0</m:t>
                          </w:del>
                        </m:r>
                      </m:sub>
                    </m:sSub>
                  </m:e>
                </m:mr>
                <m:mr>
                  <m:e>
                    <m:r>
                      <w:del w:id="394" w:author="Author" w:date="2019-04-05T18:20:00Z">
                        <w:rPr>
                          <w:rFonts w:ascii="Cambria Math" w:hAnsi="Cambria Math"/>
                        </w:rPr>
                        <m:t>0</m:t>
                      </w:del>
                    </m:r>
                  </m:e>
                  <m:e>
                    <m:r>
                      <w:del w:id="395" w:author="Author" w:date="2019-04-05T18:20:00Z">
                        <w:rPr>
                          <w:rFonts w:ascii="Cambria Math" w:hAnsi="Cambria Math"/>
                        </w:rPr>
                        <m:t> </m:t>
                      </w:del>
                    </m:r>
                    <m:sSub>
                      <m:sSubPr>
                        <m:ctrlPr>
                          <w:del w:id="396" w:author="Author" w:date="2019-04-05T18:20:00Z">
                            <w:rPr>
                              <w:rFonts w:ascii="Cambria Math" w:hAnsi="Cambria Math"/>
                            </w:rPr>
                          </w:del>
                        </m:ctrlPr>
                      </m:sSubPr>
                      <m:e>
                        <m:r>
                          <w:del w:id="397" w:author="Author" w:date="2019-04-05T18:20:00Z">
                            <w:rPr>
                              <w:rFonts w:ascii="Cambria Math" w:hAnsi="Cambria Math"/>
                            </w:rPr>
                            <m:t>d</m:t>
                          </w:del>
                        </m:r>
                      </m:e>
                      <m:sub>
                        <m:r>
                          <w:del w:id="398" w:author="Author" w:date="2019-04-05T18:20:00Z">
                            <w:rPr>
                              <w:rFonts w:ascii="Cambria Math" w:hAnsi="Cambria Math"/>
                            </w:rPr>
                            <m:t>ij</m:t>
                          </w:del>
                        </m:r>
                      </m:sub>
                    </m:sSub>
                    <m:r>
                      <w:del w:id="399" w:author="Author" w:date="2019-04-05T18:20:00Z">
                        <w:rPr>
                          <w:rFonts w:ascii="Cambria Math" w:hAnsi="Cambria Math"/>
                        </w:rPr>
                        <m:t>&gt;</m:t>
                      </w:del>
                    </m:r>
                    <m:sSub>
                      <m:sSubPr>
                        <m:ctrlPr>
                          <w:del w:id="400" w:author="Author" w:date="2019-04-05T18:20:00Z">
                            <w:rPr>
                              <w:rFonts w:ascii="Cambria Math" w:hAnsi="Cambria Math"/>
                            </w:rPr>
                          </w:del>
                        </m:ctrlPr>
                      </m:sSubPr>
                      <m:e>
                        <m:r>
                          <w:del w:id="401" w:author="Author" w:date="2019-04-05T18:20:00Z">
                            <w:rPr>
                              <w:rFonts w:ascii="Cambria Math" w:hAnsi="Cambria Math"/>
                            </w:rPr>
                            <m:t>d</m:t>
                          </w:del>
                        </m:r>
                      </m:e>
                      <m:sub>
                        <m:r>
                          <w:del w:id="402" w:author="Author" w:date="2019-04-05T18:20:00Z">
                            <w:rPr>
                              <w:rFonts w:ascii="Cambria Math" w:hAnsi="Cambria Math"/>
                            </w:rPr>
                            <m:t>0</m:t>
                          </w:del>
                        </m:r>
                      </m:sub>
                    </m:sSub>
                  </m:e>
                </m:mr>
              </m:m>
            </m:e>
          </m:d>
        </m:oMath>
      </m:oMathPara>
    </w:p>
    <w:p w14:paraId="3068084A" w14:textId="71E389DF" w:rsidR="00FA49B5" w:rsidRDefault="0013246A">
      <w:pPr>
        <w:pStyle w:val="FirstParagraph"/>
      </w:pPr>
      <w:del w:id="403" w:author="Author" w:date="2019-04-05T18:20:00Z">
        <w:r>
          <w:delText>This formulation assumes equal potential for use within a catchment area, and zero beyond. In other words, travellers are assumed to be equal</w:delText>
        </w:r>
        <w:r>
          <w:delText>ly likely users of a service point within the catchment area, irrespective of how proximate or distant they are from</w:delText>
        </w:r>
      </w:del>
      <w:ins w:id="404" w:author="Author" w:date="2019-04-05T18:20:00Z">
        <w:r>
          <w:t>facilities,</w:t>
        </w:r>
      </w:ins>
      <w:r>
        <w:t xml:space="preserve"> it</w:t>
      </w:r>
      <w:ins w:id="405" w:author="Author" w:date="2019-04-05T18:20:00Z">
        <w:r>
          <w:t xml:space="preserve"> is conventionally interpreted as a PPR</w:t>
        </w:r>
      </w:ins>
      <w:r>
        <w:t>.</w:t>
      </w:r>
    </w:p>
    <w:p w14:paraId="2212C817" w14:textId="77777777" w:rsidR="00FA49B5" w:rsidRDefault="0013246A">
      <w:pPr>
        <w:pStyle w:val="Heading2"/>
        <w:rPr>
          <w:ins w:id="406" w:author="Author" w:date="2019-04-05T18:20:00Z"/>
        </w:rPr>
      </w:pPr>
      <w:bookmarkStart w:id="407" w:name="enhanced-two-stage-floating-catchment-ar"/>
      <w:bookmarkEnd w:id="407"/>
      <w:ins w:id="408" w:author="Author" w:date="2019-04-05T18:20:00Z">
        <w:r>
          <w:t>Enhanced Two-Stage Floating Catchment Areas (E2SFCA)</w:t>
        </w:r>
      </w:ins>
    </w:p>
    <w:p w14:paraId="4592DF97" w14:textId="412D1CA8" w:rsidR="00FA49B5" w:rsidRDefault="0013246A">
      <w:pPr>
        <w:pStyle w:val="FirstParagraph"/>
        <w:pPrChange w:id="409" w:author="Author" w:date="2019-04-05T18:20:00Z">
          <w:pPr>
            <w:pStyle w:val="BodyText"/>
          </w:pPr>
        </w:pPrChange>
      </w:pPr>
      <w:r>
        <w:t>A criticism of the binary impedance function</w:t>
      </w:r>
      <w:ins w:id="410" w:author="Author" w:date="2019-04-05T18:20:00Z">
        <w:r>
          <w:t xml:space="preserve"> of the 2SFCA</w:t>
        </w:r>
      </w:ins>
      <w:r>
        <w:t xml:space="preserve"> is that it does not account for the declining probability of using a facility as distance grows. As a result of this criticism, other impedance functions have since been proposed, including the step</w:t>
      </w:r>
      <w:r>
        <w:t xml:space="preserve">wise formulation of the Enhanced </w:t>
      </w:r>
      <w:del w:id="411" w:author="Author" w:date="2019-04-05T18:20:00Z">
        <w:r>
          <w:delText>2-Step</w:delText>
        </w:r>
      </w:del>
      <w:ins w:id="412" w:author="Author" w:date="2019-04-05T18:20:00Z">
        <w:r>
          <w:t>Two-Stage</w:t>
        </w:r>
      </w:ins>
      <w:r>
        <w:t xml:space="preserve"> Floating Catchment Area method [E2SFCA; @Luo2009]:</w:t>
      </w:r>
    </w:p>
    <w:p w14:paraId="7AB1418E" w14:textId="77777777" w:rsidR="00E15092" w:rsidRDefault="0013246A">
      <w:pPr>
        <w:pStyle w:val="BodyText"/>
        <w:rPr>
          <w:del w:id="413" w:author="Author" w:date="2019-04-05T18:20:00Z"/>
        </w:rPr>
      </w:pPr>
      <m:oMathPara>
        <m:oMathParaPr>
          <m:jc m:val="center"/>
        </m:oMathParaPr>
        <m:oMath>
          <m:sSub>
            <m:sSubPr>
              <m:ctrlPr>
                <w:del w:id="414" w:author="Author" w:date="2019-04-05T18:20:00Z">
                  <w:rPr>
                    <w:rFonts w:ascii="Cambria Math" w:hAnsi="Cambria Math"/>
                  </w:rPr>
                </w:del>
              </m:ctrlPr>
            </m:sSubPr>
            <m:e>
              <m:r>
                <w:del w:id="415" w:author="Author" w:date="2019-04-05T18:20:00Z">
                  <w:rPr>
                    <w:rFonts w:ascii="Cambria Math" w:hAnsi="Cambria Math"/>
                  </w:rPr>
                  <m:t>D</m:t>
                </w:del>
              </m:r>
            </m:e>
            <m:sub>
              <m:r>
                <w:del w:id="416" w:author="Author" w:date="2019-04-05T18:20:00Z">
                  <w:rPr>
                    <w:rFonts w:ascii="Cambria Math" w:hAnsi="Cambria Math"/>
                  </w:rPr>
                  <m:t>j</m:t>
                </w:del>
              </m:r>
            </m:sub>
          </m:sSub>
          <m:r>
            <w:del w:id="417" w:author="Author" w:date="2019-04-05T18:20:00Z">
              <w:rPr>
                <w:rFonts w:ascii="Cambria Math" w:hAnsi="Cambria Math"/>
              </w:rPr>
              <m:t>=</m:t>
            </w:del>
          </m:r>
          <m:nary>
            <m:naryPr>
              <m:chr m:val="∑"/>
              <m:limLoc m:val="undOvr"/>
              <m:supHide m:val="1"/>
              <m:ctrlPr>
                <w:del w:id="418" w:author="Author" w:date="2019-04-05T18:20:00Z">
                  <w:rPr>
                    <w:rFonts w:ascii="Cambria Math" w:hAnsi="Cambria Math"/>
                  </w:rPr>
                </w:del>
              </m:ctrlPr>
            </m:naryPr>
            <m:sub>
              <m:r>
                <w:del w:id="419" w:author="Author" w:date="2019-04-05T18:20:00Z">
                  <w:rPr>
                    <w:rFonts w:ascii="Cambria Math" w:hAnsi="Cambria Math"/>
                  </w:rPr>
                  <m:t>i</m:t>
                </w:del>
              </m:r>
            </m:sub>
            <m:sup/>
            <m:e>
              <m:sSub>
                <m:sSubPr>
                  <m:ctrlPr>
                    <w:del w:id="420" w:author="Author" w:date="2019-04-05T18:20:00Z">
                      <w:rPr>
                        <w:rFonts w:ascii="Cambria Math" w:hAnsi="Cambria Math"/>
                      </w:rPr>
                    </w:del>
                  </m:ctrlPr>
                </m:sSubPr>
                <m:e>
                  <m:r>
                    <w:del w:id="421" w:author="Author" w:date="2019-04-05T18:20:00Z">
                      <w:rPr>
                        <w:rFonts w:ascii="Cambria Math" w:hAnsi="Cambria Math"/>
                      </w:rPr>
                      <m:t>D</m:t>
                    </w:del>
                  </m:r>
                </m:e>
                <m:sub>
                  <m:r>
                    <w:del w:id="422" w:author="Author" w:date="2019-04-05T18:20:00Z">
                      <w:rPr>
                        <w:rFonts w:ascii="Cambria Math" w:hAnsi="Cambria Math"/>
                      </w:rPr>
                      <m:t>ij</m:t>
                    </w:del>
                  </m:r>
                </m:sub>
              </m:sSub>
            </m:e>
          </m:nary>
          <m:r>
            <w:del w:id="423" w:author="Author" w:date="2019-04-05T18:20:00Z">
              <w:rPr>
                <w:rFonts w:ascii="Cambria Math" w:hAnsi="Cambria Math"/>
              </w:rPr>
              <m:t>=</m:t>
            </w:del>
          </m:r>
          <m:nary>
            <m:naryPr>
              <m:chr m:val="∑"/>
              <m:limLoc m:val="undOvr"/>
              <m:ctrlPr>
                <w:del w:id="424" w:author="Author" w:date="2019-04-05T18:20:00Z">
                  <w:rPr>
                    <w:rFonts w:ascii="Cambria Math" w:hAnsi="Cambria Math"/>
                  </w:rPr>
                </w:del>
              </m:ctrlPr>
            </m:naryPr>
            <m:sub>
              <m:r>
                <w:del w:id="425" w:author="Author" w:date="2019-04-05T18:20:00Z">
                  <w:rPr>
                    <w:rFonts w:ascii="Cambria Math" w:hAnsi="Cambria Math"/>
                  </w:rPr>
                  <m:t>i</m:t>
                </w:del>
              </m:r>
              <m:r>
                <w:del w:id="426" w:author="Author" w:date="2019-04-05T18:20:00Z">
                  <w:rPr>
                    <w:rFonts w:ascii="Cambria Math" w:hAnsi="Cambria Math"/>
                  </w:rPr>
                  <m:t>=1</m:t>
                </w:del>
              </m:r>
            </m:sub>
            <m:sup>
              <m:r>
                <w:del w:id="427" w:author="Author" w:date="2019-04-05T18:20:00Z">
                  <w:rPr>
                    <w:rFonts w:ascii="Cambria Math" w:hAnsi="Cambria Math"/>
                  </w:rPr>
                  <m:t>N</m:t>
                </w:del>
              </m:r>
            </m:sup>
            <m:e>
              <m:nary>
                <m:naryPr>
                  <m:chr m:val="∑"/>
                  <m:limLoc m:val="undOvr"/>
                  <m:ctrlPr>
                    <w:del w:id="428" w:author="Author" w:date="2019-04-05T18:20:00Z">
                      <w:rPr>
                        <w:rFonts w:ascii="Cambria Math" w:hAnsi="Cambria Math"/>
                      </w:rPr>
                    </w:del>
                  </m:ctrlPr>
                </m:naryPr>
                <m:sub>
                  <m:r>
                    <w:del w:id="429" w:author="Author" w:date="2019-04-05T18:20:00Z">
                      <w:rPr>
                        <w:rFonts w:ascii="Cambria Math" w:hAnsi="Cambria Math"/>
                      </w:rPr>
                      <m:t>r</m:t>
                    </w:del>
                  </m:r>
                  <m:r>
                    <w:del w:id="430" w:author="Author" w:date="2019-04-05T18:20:00Z">
                      <w:rPr>
                        <w:rFonts w:ascii="Cambria Math" w:hAnsi="Cambria Math"/>
                      </w:rPr>
                      <m:t>=1</m:t>
                    </w:del>
                  </m:r>
                </m:sub>
                <m:sup>
                  <m:r>
                    <w:del w:id="431" w:author="Author" w:date="2019-04-05T18:20:00Z">
                      <w:rPr>
                        <w:rFonts w:ascii="Cambria Math" w:hAnsi="Cambria Math"/>
                      </w:rPr>
                      <m:t>R</m:t>
                    </w:del>
                  </m:r>
                </m:sup>
                <m:e>
                  <m:sSub>
                    <m:sSubPr>
                      <m:ctrlPr>
                        <w:del w:id="432" w:author="Author" w:date="2019-04-05T18:20:00Z">
                          <w:rPr>
                            <w:rFonts w:ascii="Cambria Math" w:hAnsi="Cambria Math"/>
                          </w:rPr>
                        </w:del>
                      </m:ctrlPr>
                    </m:sSubPr>
                    <m:e>
                      <m:r>
                        <w:del w:id="433" w:author="Author" w:date="2019-04-05T18:20:00Z">
                          <w:rPr>
                            <w:rFonts w:ascii="Cambria Math" w:hAnsi="Cambria Math"/>
                          </w:rPr>
                          <m:t>P</m:t>
                        </w:del>
                      </m:r>
                    </m:e>
                    <m:sub>
                      <m:r>
                        <w:del w:id="434" w:author="Author" w:date="2019-04-05T18:20:00Z">
                          <w:rPr>
                            <w:rFonts w:ascii="Cambria Math" w:hAnsi="Cambria Math"/>
                          </w:rPr>
                          <m:t>i</m:t>
                        </w:del>
                      </m:r>
                    </m:sub>
                  </m:sSub>
                </m:e>
              </m:nary>
            </m:e>
          </m:nary>
          <m:r>
            <w:del w:id="435" w:author="Author" w:date="2019-04-05T18:20:00Z">
              <w:rPr>
                <w:rFonts w:ascii="Cambria Math" w:hAnsi="Cambria Math"/>
              </w:rPr>
              <m:t>W</m:t>
            </w:del>
          </m:r>
          <m:r>
            <w:del w:id="436" w:author="Author" w:date="2019-04-05T18:20:00Z">
              <w:rPr>
                <w:rFonts w:ascii="Cambria Math" w:hAnsi="Cambria Math"/>
              </w:rPr>
              <m:t>(</m:t>
            </w:del>
          </m:r>
          <m:sSub>
            <m:sSubPr>
              <m:ctrlPr>
                <w:del w:id="437" w:author="Author" w:date="2019-04-05T18:20:00Z">
                  <w:rPr>
                    <w:rFonts w:ascii="Cambria Math" w:hAnsi="Cambria Math"/>
                  </w:rPr>
                </w:del>
              </m:ctrlPr>
            </m:sSubPr>
            <m:e>
              <m:r>
                <w:del w:id="438" w:author="Author" w:date="2019-04-05T18:20:00Z">
                  <w:rPr>
                    <w:rFonts w:ascii="Cambria Math" w:hAnsi="Cambria Math"/>
                  </w:rPr>
                  <m:t>d</m:t>
                </w:del>
              </m:r>
            </m:e>
            <m:sub>
              <m:r>
                <w:del w:id="439" w:author="Author" w:date="2019-04-05T18:20:00Z">
                  <w:rPr>
                    <w:rFonts w:ascii="Cambria Math" w:hAnsi="Cambria Math"/>
                  </w:rPr>
                  <m:t>ij</m:t>
                </w:del>
              </m:r>
            </m:sub>
          </m:sSub>
          <m:r>
            <w:del w:id="440" w:author="Author" w:date="2019-04-05T18:20:00Z">
              <w:rPr>
                <w:rFonts w:ascii="Cambria Math" w:hAnsi="Cambria Math"/>
              </w:rPr>
              <m:t>|</m:t>
            </w:del>
          </m:r>
          <m:sSub>
            <m:sSubPr>
              <m:ctrlPr>
                <w:del w:id="441" w:author="Author" w:date="2019-04-05T18:20:00Z">
                  <w:rPr>
                    <w:rFonts w:ascii="Cambria Math" w:hAnsi="Cambria Math"/>
                  </w:rPr>
                </w:del>
              </m:ctrlPr>
            </m:sSubPr>
            <m:e>
              <m:r>
                <w:del w:id="442" w:author="Author" w:date="2019-04-05T18:20:00Z">
                  <w:rPr>
                    <w:rFonts w:ascii="Cambria Math" w:hAnsi="Cambria Math"/>
                  </w:rPr>
                  <m:t>d</m:t>
                </w:del>
              </m:r>
            </m:e>
            <m:sub>
              <m:r>
                <w:del w:id="443" w:author="Author" w:date="2019-04-05T18:20:00Z">
                  <w:rPr>
                    <w:rFonts w:ascii="Cambria Math" w:hAnsi="Cambria Math"/>
                  </w:rPr>
                  <m:t>1</m:t>
                </w:del>
              </m:r>
            </m:sub>
          </m:sSub>
          <m:r>
            <w:del w:id="444" w:author="Author" w:date="2019-04-05T18:20:00Z">
              <w:rPr>
                <w:rFonts w:ascii="Cambria Math" w:hAnsi="Cambria Math"/>
              </w:rPr>
              <m:t>,</m:t>
            </w:del>
          </m:r>
          <m:sSub>
            <m:sSubPr>
              <m:ctrlPr>
                <w:del w:id="445" w:author="Author" w:date="2019-04-05T18:20:00Z">
                  <w:rPr>
                    <w:rFonts w:ascii="Cambria Math" w:hAnsi="Cambria Math"/>
                  </w:rPr>
                </w:del>
              </m:ctrlPr>
            </m:sSubPr>
            <m:e>
              <m:r>
                <w:del w:id="446" w:author="Author" w:date="2019-04-05T18:20:00Z">
                  <w:rPr>
                    <w:rFonts w:ascii="Cambria Math" w:hAnsi="Cambria Math"/>
                  </w:rPr>
                  <m:t>d</m:t>
                </w:del>
              </m:r>
            </m:e>
            <m:sub>
              <m:r>
                <w:del w:id="447" w:author="Author" w:date="2019-04-05T18:20:00Z">
                  <w:rPr>
                    <w:rFonts w:ascii="Cambria Math" w:hAnsi="Cambria Math"/>
                  </w:rPr>
                  <m:t>2</m:t>
                </w:del>
              </m:r>
            </m:sub>
          </m:sSub>
          <m:r>
            <w:del w:id="448" w:author="Author" w:date="2019-04-05T18:20:00Z">
              <w:rPr>
                <w:rFonts w:ascii="Cambria Math" w:hAnsi="Cambria Math"/>
              </w:rPr>
              <m:t>,…,</m:t>
            </w:del>
          </m:r>
          <m:sSub>
            <m:sSubPr>
              <m:ctrlPr>
                <w:del w:id="449" w:author="Author" w:date="2019-04-05T18:20:00Z">
                  <w:rPr>
                    <w:rFonts w:ascii="Cambria Math" w:hAnsi="Cambria Math"/>
                  </w:rPr>
                </w:del>
              </m:ctrlPr>
            </m:sSubPr>
            <m:e>
              <m:r>
                <w:del w:id="450" w:author="Author" w:date="2019-04-05T18:20:00Z">
                  <w:rPr>
                    <w:rFonts w:ascii="Cambria Math" w:hAnsi="Cambria Math"/>
                  </w:rPr>
                  <m:t>d</m:t>
                </w:del>
              </m:r>
            </m:e>
            <m:sub>
              <m:r>
                <w:del w:id="451" w:author="Author" w:date="2019-04-05T18:20:00Z">
                  <w:rPr>
                    <w:rFonts w:ascii="Cambria Math" w:hAnsi="Cambria Math"/>
                  </w:rPr>
                  <m:t>R</m:t>
                </w:del>
              </m:r>
            </m:sub>
          </m:sSub>
          <m:r>
            <w:del w:id="452" w:author="Author" w:date="2019-04-05T18:20:00Z">
              <w:rPr>
                <w:rFonts w:ascii="Cambria Math" w:hAnsi="Cambria Math"/>
              </w:rPr>
              <m:t>)</m:t>
            </w:del>
          </m:r>
        </m:oMath>
      </m:oMathPara>
    </w:p>
    <w:p w14:paraId="7D2CCD55" w14:textId="77777777" w:rsidR="00E15092" w:rsidRDefault="0013246A">
      <w:pPr>
        <w:pStyle w:val="FirstParagraph"/>
        <w:rPr>
          <w:del w:id="453" w:author="Author" w:date="2019-04-05T18:20:00Z"/>
        </w:rPr>
      </w:pPr>
      <w:del w:id="454" w:author="Author" w:date="2019-04-05T18:20:00Z">
        <w:r>
          <w:delText xml:space="preserve">where </w:delText>
        </w:r>
        <m:oMath>
          <m:r>
            <w:rPr>
              <w:rFonts w:ascii="Cambria Math" w:hAnsi="Cambria Math"/>
            </w:rPr>
            <m:t>W</m:t>
          </m:r>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R</m:t>
              </m:r>
            </m:sub>
          </m:sSub>
          <m:r>
            <w:rPr>
              <w:rFonts w:ascii="Cambria Math" w:hAnsi="Cambria Math"/>
            </w:rPr>
            <m:t>)</m:t>
          </m:r>
        </m:oMath>
        <w:r>
          <w:delText xml:space="preserve"> </w:delText>
        </w:r>
        <w:r>
          <w:delText xml:space="preserve">takes different values depending on the value of </w:delText>
        </w:r>
        <m:oMath>
          <m:sSub>
            <m:sSubPr>
              <m:ctrlPr>
                <w:rPr>
                  <w:rFonts w:ascii="Cambria Math" w:hAnsi="Cambria Math"/>
                </w:rPr>
              </m:ctrlPr>
            </m:sSubPr>
            <m:e>
              <m:r>
                <w:rPr>
                  <w:rFonts w:ascii="Cambria Math" w:hAnsi="Cambria Math"/>
                </w:rPr>
                <m:t>d</m:t>
              </m:r>
            </m:e>
            <m:sub>
              <m:r>
                <w:rPr>
                  <w:rFonts w:ascii="Cambria Math" w:hAnsi="Cambria Math"/>
                </w:rPr>
                <m:t>ij</m:t>
              </m:r>
            </m:sub>
          </m:sSub>
        </m:oMath>
        <w:r>
          <w:delText xml:space="preserve"> and cost threshold values </w:delText>
        </w:r>
        <m:oMath>
          <m:sSub>
            <m:sSubPr>
              <m:ctrlPr>
                <w:rPr>
                  <w:rFonts w:ascii="Cambria Math" w:hAnsi="Cambria Math"/>
                </w:rPr>
              </m:ctrlPr>
            </m:sSubPr>
            <m:e>
              <m:r>
                <w:rPr>
                  <w:rFonts w:ascii="Cambria Math" w:hAnsi="Cambria Math"/>
                </w:rPr>
                <m:t>d</m:t>
              </m:r>
            </m:e>
            <m:sub>
              <m:r>
                <w:rPr>
                  <w:rFonts w:ascii="Cambria Math" w:hAnsi="Cambria Math"/>
                </w:rPr>
                <m:t>r</m:t>
              </m:r>
            </m:sub>
          </m:sSub>
        </m:oMath>
        <w:r>
          <w:delText>, as follows:</w:delText>
        </w:r>
      </w:del>
    </w:p>
    <w:p w14:paraId="2E987767" w14:textId="3ACE33AF" w:rsidR="00FA49B5" w:rsidRDefault="0013246A">
      <w:pPr>
        <w:pStyle w:val="BodyText"/>
      </w:pPr>
      <w:r>
        <w:t>$$ W(d_{ij</w:t>
      </w:r>
      <w:del w:id="455" w:author="Author" w:date="2019-04-05T18:20:00Z">
        <w:r>
          <w:delText>})</w:delText>
        </w:r>
      </w:del>
      <w:ins w:id="456" w:author="Author" w:date="2019-04-05T18:20:00Z">
        <w:r>
          <w:t>}|d_1, d_2, \dots, d_R)</w:t>
        </w:r>
      </w:ins>
      <w:r>
        <w:t xml:space="preserve"> = \left\{         \begin{array}{ll}             k_1 &amp; \quad d_{ij} \leq d_1 \\             k_2 &amp; \quad d_1 &lt; d_{ij} \leq d_2 \\ </w:t>
      </w:r>
      <w:r>
        <w:t xml:space="preserve">            \dotsb \\             k_{R-1} &amp; \quad d_{R-1} &lt; d_{ij} \leq d_R \\             0 &amp; \quad d_{ij} &gt; d_R         \end{array}     \right. $$</w:t>
      </w:r>
    </w:p>
    <w:p w14:paraId="2A297233" w14:textId="309E9E43" w:rsidR="00FA49B5" w:rsidRDefault="0013246A">
      <w:pPr>
        <w:pStyle w:val="FirstParagraph"/>
      </w:pPr>
      <w:del w:id="457" w:author="Author" w:date="2019-04-05T18:20:00Z">
        <w:r>
          <w:delText>Clearly, a</w:delText>
        </w:r>
      </w:del>
      <w:ins w:id="458" w:author="Author" w:date="2019-04-05T18:20:00Z">
        <w:r>
          <w:t>A</w:t>
        </w:r>
      </w:ins>
      <w:r>
        <w:t xml:space="preserve"> stepwise function does not assume identical potential within the </w:t>
      </w:r>
      <w:del w:id="459" w:author="Author" w:date="2019-04-05T18:20:00Z">
        <w:r>
          <w:delText xml:space="preserve">extent of the </w:delText>
        </w:r>
      </w:del>
      <w:r>
        <w:t>catchment area (i.e., the space containe</w:t>
      </w:r>
      <w:r>
        <w:t xml:space="preserve">d within </w:t>
      </w:r>
      <m:oMath>
        <m:sSub>
          <m:sSubPr>
            <m:ctrlPr>
              <w:rPr>
                <w:rFonts w:ascii="Cambria Math" w:hAnsi="Cambria Math"/>
              </w:rPr>
            </m:ctrlPr>
          </m:sSubPr>
          <m:e>
            <m:r>
              <w:rPr>
                <w:rFonts w:ascii="Cambria Math" w:hAnsi="Cambria Math"/>
              </w:rPr>
              <m:t>d</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R</m:t>
            </m:r>
          </m:sub>
        </m:sSub>
      </m:oMath>
      <w:r>
        <w:t xml:space="preserve">), </w:t>
      </w:r>
      <w:del w:id="460" w:author="Author" w:date="2019-04-05T18:20:00Z">
        <w:r>
          <w:delText>and better reflects empirical observations</w:delText>
        </w:r>
      </w:del>
      <w:ins w:id="461" w:author="Author" w:date="2019-04-05T18:20:00Z">
        <w:r>
          <w:t>but rather declining potential with increasing cost</w:t>
        </w:r>
      </w:ins>
      <w:r>
        <w:t xml:space="preserve"> of travel</w:t>
      </w:r>
      <w:del w:id="462" w:author="Author" w:date="2019-04-05T18:20:00Z">
        <w:r>
          <w:delText xml:space="preserve"> behavior. More recent research has introduced smooth functions to replace the stepwise approach</w:delText>
        </w:r>
      </w:del>
      <w:r>
        <w:t xml:space="preserve">. It is worthwhile noting that impedance functions have long been studied in geographical analysis in general [e.g., @Taylor1971], and accessibility research in particular </w:t>
      </w:r>
      <w:r>
        <w:t>[e.g., @Kwan1998</w:t>
      </w:r>
      <w:del w:id="463" w:author="Author" w:date="2019-04-05T18:20:00Z">
        <w:r>
          <w:delText>], but</w:delText>
        </w:r>
      </w:del>
      <w:ins w:id="464" w:author="Author" w:date="2019-04-05T18:20:00Z">
        <w:r>
          <w:t>]. However,</w:t>
        </w:r>
      </w:ins>
      <w:r>
        <w:t xml:space="preserve"> it is only relatively recently that alternative impedance functions have been incorporated in FCA approaches</w:t>
      </w:r>
      <w:del w:id="465" w:author="Author" w:date="2019-04-05T18:20:00Z">
        <w:r>
          <w:delText>. These include</w:delText>
        </w:r>
      </w:del>
      <w:ins w:id="466" w:author="Author" w:date="2019-04-05T18:20:00Z">
        <w:r>
          <w:t>, including</w:t>
        </w:r>
      </w:ins>
      <w:r>
        <w:t xml:space="preserve"> continuous functions [e.g, @Dai2010] and mixtures of continuous and step functions [e.g, @Schuurman2010].</w:t>
      </w:r>
    </w:p>
    <w:p w14:paraId="130EE8D2" w14:textId="7F1C7305" w:rsidR="00FA49B5" w:rsidRDefault="0013246A">
      <w:pPr>
        <w:pStyle w:val="BodyText"/>
        <w:rPr>
          <w:ins w:id="467" w:author="Author" w:date="2019-04-05T18:20:00Z"/>
        </w:rPr>
      </w:pPr>
      <w:del w:id="468" w:author="Author" w:date="2019-04-05T18:20:00Z">
        <w:r>
          <w:delText>Among recent developments in</w:delText>
        </w:r>
      </w:del>
      <w:ins w:id="469" w:author="Author" w:date="2019-04-05T18:20:00Z">
        <w:r>
          <w:t>Be</w:t>
        </w:r>
        <w:r>
          <w:t>sides</w:t>
        </w:r>
      </w:ins>
      <w:r>
        <w:t xml:space="preserve"> the </w:t>
      </w:r>
      <w:del w:id="470" w:author="Author" w:date="2019-04-05T18:20:00Z">
        <w:r>
          <w:delText>literature</w:delText>
        </w:r>
      </w:del>
      <w:ins w:id="471" w:author="Author" w:date="2019-04-05T18:20:00Z">
        <w:r>
          <w:t>use of a non-binary impedance function, the method remains the same. In the first step, demand is calculated as a weighted sum of the population within the catchment area:</w:t>
        </w:r>
      </w:ins>
    </w:p>
    <w:p w14:paraId="3E066F0B" w14:textId="77777777" w:rsidR="00FA49B5" w:rsidRDefault="0013246A">
      <w:pPr>
        <w:pStyle w:val="BodyText"/>
        <w:rPr>
          <w:ins w:id="472" w:author="Author" w:date="2019-04-05T18:20:00Z"/>
        </w:rPr>
      </w:pPr>
      <m:oMathPara>
        <m:oMathParaPr>
          <m:jc m:val="center"/>
        </m:oMathParaPr>
        <m:oMath>
          <m:sSub>
            <m:sSubPr>
              <m:ctrlPr>
                <w:ins w:id="473" w:author="Author" w:date="2019-04-05T18:20:00Z">
                  <w:rPr>
                    <w:rFonts w:ascii="Cambria Math" w:hAnsi="Cambria Math"/>
                  </w:rPr>
                </w:ins>
              </m:ctrlPr>
            </m:sSubPr>
            <m:e>
              <m:r>
                <w:ins w:id="474" w:author="Author" w:date="2019-04-05T18:20:00Z">
                  <w:rPr>
                    <w:rFonts w:ascii="Cambria Math" w:hAnsi="Cambria Math"/>
                  </w:rPr>
                  <m:t>D</m:t>
                </w:ins>
              </m:r>
            </m:e>
            <m:sub>
              <m:r>
                <w:ins w:id="475" w:author="Author" w:date="2019-04-05T18:20:00Z">
                  <w:rPr>
                    <w:rFonts w:ascii="Cambria Math" w:hAnsi="Cambria Math"/>
                  </w:rPr>
                  <m:t>j</m:t>
                </w:ins>
              </m:r>
            </m:sub>
          </m:sSub>
          <m:r>
            <w:ins w:id="476" w:author="Author" w:date="2019-04-05T18:20:00Z">
              <w:rPr>
                <w:rFonts w:ascii="Cambria Math" w:hAnsi="Cambria Math"/>
              </w:rPr>
              <m:t>=</m:t>
            </w:ins>
          </m:r>
          <m:nary>
            <m:naryPr>
              <m:chr m:val="∑"/>
              <m:limLoc m:val="undOvr"/>
              <m:supHide m:val="1"/>
              <m:ctrlPr>
                <w:ins w:id="477" w:author="Author" w:date="2019-04-05T18:20:00Z">
                  <w:rPr>
                    <w:rFonts w:ascii="Cambria Math" w:hAnsi="Cambria Math"/>
                  </w:rPr>
                </w:ins>
              </m:ctrlPr>
            </m:naryPr>
            <m:sub>
              <m:r>
                <w:ins w:id="478" w:author="Author" w:date="2019-04-05T18:20:00Z">
                  <w:rPr>
                    <w:rFonts w:ascii="Cambria Math" w:hAnsi="Cambria Math"/>
                  </w:rPr>
                  <m:t>i</m:t>
                </w:ins>
              </m:r>
            </m:sub>
            <m:sup/>
            <m:e>
              <m:sSub>
                <m:sSubPr>
                  <m:ctrlPr>
                    <w:ins w:id="479" w:author="Author" w:date="2019-04-05T18:20:00Z">
                      <w:rPr>
                        <w:rFonts w:ascii="Cambria Math" w:hAnsi="Cambria Math"/>
                      </w:rPr>
                    </w:ins>
                  </m:ctrlPr>
                </m:sSubPr>
                <m:e>
                  <m:r>
                    <w:ins w:id="480" w:author="Author" w:date="2019-04-05T18:20:00Z">
                      <w:rPr>
                        <w:rFonts w:ascii="Cambria Math" w:hAnsi="Cambria Math"/>
                      </w:rPr>
                      <m:t>D</m:t>
                    </w:ins>
                  </m:r>
                </m:e>
                <m:sub>
                  <m:r>
                    <w:ins w:id="481" w:author="Author" w:date="2019-04-05T18:20:00Z">
                      <w:rPr>
                        <w:rFonts w:ascii="Cambria Math" w:hAnsi="Cambria Math"/>
                      </w:rPr>
                      <m:t>ij</m:t>
                    </w:ins>
                  </m:r>
                </m:sub>
              </m:sSub>
            </m:e>
          </m:nary>
          <m:r>
            <w:ins w:id="482" w:author="Author" w:date="2019-04-05T18:20:00Z">
              <w:rPr>
                <w:rFonts w:ascii="Cambria Math" w:hAnsi="Cambria Math"/>
              </w:rPr>
              <m:t>=</m:t>
            </w:ins>
          </m:r>
          <m:nary>
            <m:naryPr>
              <m:chr m:val="∑"/>
              <m:limLoc m:val="undOvr"/>
              <m:supHide m:val="1"/>
              <m:ctrlPr>
                <w:ins w:id="483" w:author="Author" w:date="2019-04-05T18:20:00Z">
                  <w:rPr>
                    <w:rFonts w:ascii="Cambria Math" w:hAnsi="Cambria Math"/>
                  </w:rPr>
                </w:ins>
              </m:ctrlPr>
            </m:naryPr>
            <m:sub>
              <m:r>
                <w:ins w:id="484" w:author="Author" w:date="2019-04-05T18:20:00Z">
                  <w:rPr>
                    <w:rFonts w:ascii="Cambria Math" w:hAnsi="Cambria Math"/>
                  </w:rPr>
                  <m:t>i</m:t>
                </w:ins>
              </m:r>
            </m:sub>
            <m:sup/>
            <m:e>
              <m:sSub>
                <m:sSubPr>
                  <m:ctrlPr>
                    <w:ins w:id="485" w:author="Author" w:date="2019-04-05T18:20:00Z">
                      <w:rPr>
                        <w:rFonts w:ascii="Cambria Math" w:hAnsi="Cambria Math"/>
                      </w:rPr>
                    </w:ins>
                  </m:ctrlPr>
                </m:sSubPr>
                <m:e>
                  <m:r>
                    <w:ins w:id="486" w:author="Author" w:date="2019-04-05T18:20:00Z">
                      <w:rPr>
                        <w:rFonts w:ascii="Cambria Math" w:hAnsi="Cambria Math"/>
                      </w:rPr>
                      <m:t>P</m:t>
                    </w:ins>
                  </m:r>
                </m:e>
                <m:sub>
                  <m:r>
                    <w:ins w:id="487" w:author="Author" w:date="2019-04-05T18:20:00Z">
                      <w:rPr>
                        <w:rFonts w:ascii="Cambria Math" w:hAnsi="Cambria Math"/>
                      </w:rPr>
                      <m:t>i</m:t>
                    </w:ins>
                  </m:r>
                </m:sub>
              </m:sSub>
              <m:r>
                <w:ins w:id="488" w:author="Author" w:date="2019-04-05T18:20:00Z">
                  <w:rPr>
                    <w:rFonts w:ascii="Cambria Math" w:hAnsi="Cambria Math"/>
                  </w:rPr>
                  <m:t>W</m:t>
                </w:ins>
              </m:r>
              <m:r>
                <w:ins w:id="489" w:author="Author" w:date="2019-04-05T18:20:00Z">
                  <w:rPr>
                    <w:rFonts w:ascii="Cambria Math" w:hAnsi="Cambria Math"/>
                  </w:rPr>
                  <m:t>(</m:t>
                </w:ins>
              </m:r>
              <m:sSub>
                <m:sSubPr>
                  <m:ctrlPr>
                    <w:ins w:id="490" w:author="Author" w:date="2019-04-05T18:20:00Z">
                      <w:rPr>
                        <w:rFonts w:ascii="Cambria Math" w:hAnsi="Cambria Math"/>
                      </w:rPr>
                    </w:ins>
                  </m:ctrlPr>
                </m:sSubPr>
                <m:e>
                  <m:r>
                    <w:ins w:id="491" w:author="Author" w:date="2019-04-05T18:20:00Z">
                      <w:rPr>
                        <w:rFonts w:ascii="Cambria Math" w:hAnsi="Cambria Math"/>
                      </w:rPr>
                      <m:t>d</m:t>
                    </w:ins>
                  </m:r>
                </m:e>
                <m:sub>
                  <m:r>
                    <w:ins w:id="492" w:author="Author" w:date="2019-04-05T18:20:00Z">
                      <w:rPr>
                        <w:rFonts w:ascii="Cambria Math" w:hAnsi="Cambria Math"/>
                      </w:rPr>
                      <m:t>ij</m:t>
                    </w:ins>
                  </m:r>
                </m:sub>
              </m:sSub>
              <m:r>
                <w:ins w:id="493" w:author="Author" w:date="2019-04-05T18:20:00Z">
                  <w:rPr>
                    <w:rFonts w:ascii="Cambria Math" w:hAnsi="Cambria Math"/>
                  </w:rPr>
                  <m:t>|</m:t>
                </w:ins>
              </m:r>
              <m:sSub>
                <m:sSubPr>
                  <m:ctrlPr>
                    <w:ins w:id="494" w:author="Author" w:date="2019-04-05T18:20:00Z">
                      <w:rPr>
                        <w:rFonts w:ascii="Cambria Math" w:hAnsi="Cambria Math"/>
                      </w:rPr>
                    </w:ins>
                  </m:ctrlPr>
                </m:sSubPr>
                <m:e>
                  <m:r>
                    <w:ins w:id="495" w:author="Author" w:date="2019-04-05T18:20:00Z">
                      <w:rPr>
                        <w:rFonts w:ascii="Cambria Math" w:hAnsi="Cambria Math"/>
                      </w:rPr>
                      <m:t>d</m:t>
                    </w:ins>
                  </m:r>
                </m:e>
                <m:sub>
                  <m:r>
                    <w:ins w:id="496" w:author="Author" w:date="2019-04-05T18:20:00Z">
                      <w:rPr>
                        <w:rFonts w:ascii="Cambria Math" w:hAnsi="Cambria Math"/>
                      </w:rPr>
                      <m:t>1</m:t>
                    </w:ins>
                  </m:r>
                </m:sub>
              </m:sSub>
              <m:r>
                <w:ins w:id="497" w:author="Author" w:date="2019-04-05T18:20:00Z">
                  <w:rPr>
                    <w:rFonts w:ascii="Cambria Math" w:hAnsi="Cambria Math"/>
                  </w:rPr>
                  <m:t>,</m:t>
                </w:ins>
              </m:r>
              <m:sSub>
                <m:sSubPr>
                  <m:ctrlPr>
                    <w:ins w:id="498" w:author="Author" w:date="2019-04-05T18:20:00Z">
                      <w:rPr>
                        <w:rFonts w:ascii="Cambria Math" w:hAnsi="Cambria Math"/>
                      </w:rPr>
                    </w:ins>
                  </m:ctrlPr>
                </m:sSubPr>
                <m:e>
                  <m:r>
                    <w:ins w:id="499" w:author="Author" w:date="2019-04-05T18:20:00Z">
                      <w:rPr>
                        <w:rFonts w:ascii="Cambria Math" w:hAnsi="Cambria Math"/>
                      </w:rPr>
                      <m:t>d</m:t>
                    </w:ins>
                  </m:r>
                </m:e>
                <m:sub>
                  <m:r>
                    <w:ins w:id="500" w:author="Author" w:date="2019-04-05T18:20:00Z">
                      <w:rPr>
                        <w:rFonts w:ascii="Cambria Math" w:hAnsi="Cambria Math"/>
                      </w:rPr>
                      <m:t>2</m:t>
                    </w:ins>
                  </m:r>
                </m:sub>
              </m:sSub>
              <m:r>
                <w:ins w:id="501" w:author="Author" w:date="2019-04-05T18:20:00Z">
                  <w:rPr>
                    <w:rFonts w:ascii="Cambria Math" w:hAnsi="Cambria Math"/>
                  </w:rPr>
                  <m:t>,…,</m:t>
                </w:ins>
              </m:r>
              <m:sSub>
                <m:sSubPr>
                  <m:ctrlPr>
                    <w:ins w:id="502" w:author="Author" w:date="2019-04-05T18:20:00Z">
                      <w:rPr>
                        <w:rFonts w:ascii="Cambria Math" w:hAnsi="Cambria Math"/>
                      </w:rPr>
                    </w:ins>
                  </m:ctrlPr>
                </m:sSubPr>
                <m:e>
                  <m:r>
                    <w:ins w:id="503" w:author="Author" w:date="2019-04-05T18:20:00Z">
                      <w:rPr>
                        <w:rFonts w:ascii="Cambria Math" w:hAnsi="Cambria Math"/>
                      </w:rPr>
                      <m:t>d</m:t>
                    </w:ins>
                  </m:r>
                </m:e>
                <m:sub>
                  <m:r>
                    <w:ins w:id="504" w:author="Author" w:date="2019-04-05T18:20:00Z">
                      <w:rPr>
                        <w:rFonts w:ascii="Cambria Math" w:hAnsi="Cambria Math"/>
                      </w:rPr>
                      <m:t>R</m:t>
                    </w:ins>
                  </m:r>
                </m:sub>
              </m:sSub>
              <m:r>
                <w:ins w:id="505" w:author="Author" w:date="2019-04-05T18:20:00Z">
                  <w:rPr>
                    <w:rFonts w:ascii="Cambria Math" w:hAnsi="Cambria Math"/>
                  </w:rPr>
                  <m:t>)</m:t>
                </w:ins>
              </m:r>
            </m:e>
          </m:nary>
        </m:oMath>
      </m:oMathPara>
    </w:p>
    <w:p w14:paraId="17DEE006" w14:textId="01758B85" w:rsidR="00FA49B5" w:rsidRDefault="0013246A">
      <w:pPr>
        <w:pStyle w:val="FirstParagraph"/>
        <w:rPr>
          <w:ins w:id="506" w:author="Author" w:date="2019-04-05T18:20:00Z"/>
        </w:rPr>
      </w:pPr>
      <w:ins w:id="507" w:author="Author" w:date="2019-04-05T18:20:00Z">
        <w:r>
          <w:t>Note that non-binary impedan</w:t>
        </w:r>
        <w:r>
          <w:t>ce functions discount the level of demand as a function of cost more rapidly than binary functions. How rapidly this happens depends</w:t>
        </w:r>
      </w:ins>
      <w:r>
        <w:t xml:space="preserve"> on </w:t>
      </w:r>
      <w:del w:id="508" w:author="Author" w:date="2019-04-05T18:20:00Z">
        <w:r>
          <w:delText xml:space="preserve">FCA methods, </w:delText>
        </w:r>
      </w:del>
      <w:ins w:id="509" w:author="Author" w:date="2019-04-05T18:20:00Z">
        <w:r>
          <w:t xml:space="preserve">the definition of the cutoff values </w:t>
        </w:r>
        <m:oMath>
          <m:sSub>
            <m:sSubPr>
              <m:ctrlPr>
                <w:rPr>
                  <w:rFonts w:ascii="Cambria Math" w:hAnsi="Cambria Math"/>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R</m:t>
              </m:r>
            </m:sub>
          </m:sSub>
        </m:oMath>
        <w:r>
          <w:t xml:space="preserve"> and weights </w:t>
        </w:r>
        <m:oMath>
          <m:sSub>
            <m:sSubPr>
              <m:ctrlPr>
                <w:rPr>
                  <w:rFonts w:ascii="Cambria Math" w:hAnsi="Cambria Math"/>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r</m:t>
              </m:r>
              <m:r>
                <w:rPr>
                  <w:rFonts w:ascii="Cambria Math" w:hAnsi="Cambria Math"/>
                </w:rPr>
                <m:t>-</m:t>
              </m:r>
              <m:r>
                <w:rPr>
                  <w:rFonts w:ascii="Cambria Math" w:hAnsi="Cambria Math"/>
                </w:rPr>
                <m:t>1</m:t>
              </m:r>
            </m:sub>
          </m:sSub>
        </m:oMath>
        <w:r>
          <w:t xml:space="preserve"> of the function.</w:t>
        </w:r>
      </w:ins>
    </w:p>
    <w:p w14:paraId="5C4516A7" w14:textId="77777777" w:rsidR="00FA49B5" w:rsidRDefault="0013246A">
      <w:pPr>
        <w:pStyle w:val="BodyText"/>
        <w:rPr>
          <w:ins w:id="510" w:author="Author" w:date="2019-04-05T18:20:00Z"/>
        </w:rPr>
      </w:pPr>
      <w:ins w:id="511" w:author="Author" w:date="2019-04-05T18:20:00Z">
        <w:r>
          <w:t>In the second step of t</w:t>
        </w:r>
        <w:r>
          <w:t xml:space="preserve">he algorithm, accessibility at </w:t>
        </w:r>
        <m:oMath>
          <m:r>
            <w:rPr>
              <w:rFonts w:ascii="Cambria Math" w:hAnsi="Cambria Math"/>
            </w:rPr>
            <m:t>i</m:t>
          </m:r>
        </m:oMath>
        <w:r>
          <w:t xml:space="preserve"> is calculated as the weighted sum of the level of service of service points </w:t>
        </w:r>
        <m:oMath>
          <m:r>
            <w:rPr>
              <w:rFonts w:ascii="Cambria Math" w:hAnsi="Cambria Math"/>
            </w:rPr>
            <m:t>j</m:t>
          </m:r>
        </m:oMath>
        <w:r>
          <w:t>:</w:t>
        </w:r>
      </w:ins>
    </w:p>
    <w:p w14:paraId="6182E1A7" w14:textId="77777777" w:rsidR="00FA49B5" w:rsidRDefault="0013246A">
      <w:pPr>
        <w:pStyle w:val="BodyText"/>
        <w:rPr>
          <w:ins w:id="512" w:author="Author" w:date="2019-04-05T18:20:00Z"/>
        </w:rPr>
      </w:pPr>
      <m:oMathPara>
        <m:oMathParaPr>
          <m:jc m:val="center"/>
        </m:oMathParaPr>
        <m:oMath>
          <m:sSub>
            <m:sSubPr>
              <m:ctrlPr>
                <w:ins w:id="513" w:author="Author" w:date="2019-04-05T18:20:00Z">
                  <w:rPr>
                    <w:rFonts w:ascii="Cambria Math" w:hAnsi="Cambria Math"/>
                  </w:rPr>
                </w:ins>
              </m:ctrlPr>
            </m:sSubPr>
            <m:e>
              <m:r>
                <w:ins w:id="514" w:author="Author" w:date="2019-04-05T18:20:00Z">
                  <w:rPr>
                    <w:rFonts w:ascii="Cambria Math" w:hAnsi="Cambria Math"/>
                  </w:rPr>
                  <m:t>A</m:t>
                </w:ins>
              </m:r>
            </m:e>
            <m:sub>
              <m:r>
                <w:ins w:id="515" w:author="Author" w:date="2019-04-05T18:20:00Z">
                  <w:rPr>
                    <w:rFonts w:ascii="Cambria Math" w:hAnsi="Cambria Math"/>
                  </w:rPr>
                  <m:t>i</m:t>
                </w:ins>
              </m:r>
            </m:sub>
          </m:sSub>
          <m:r>
            <w:ins w:id="516" w:author="Author" w:date="2019-04-05T18:20:00Z">
              <w:rPr>
                <w:rFonts w:ascii="Cambria Math" w:hAnsi="Cambria Math"/>
              </w:rPr>
              <m:t>=</m:t>
            </w:ins>
          </m:r>
          <m:nary>
            <m:naryPr>
              <m:chr m:val="∑"/>
              <m:limLoc m:val="undOvr"/>
              <m:supHide m:val="1"/>
              <m:ctrlPr>
                <w:ins w:id="517" w:author="Author" w:date="2019-04-05T18:20:00Z">
                  <w:rPr>
                    <w:rFonts w:ascii="Cambria Math" w:hAnsi="Cambria Math"/>
                  </w:rPr>
                </w:ins>
              </m:ctrlPr>
            </m:naryPr>
            <m:sub>
              <m:r>
                <w:ins w:id="518" w:author="Author" w:date="2019-04-05T18:20:00Z">
                  <w:rPr>
                    <w:rFonts w:ascii="Cambria Math" w:hAnsi="Cambria Math"/>
                  </w:rPr>
                  <m:t>j</m:t>
                </w:ins>
              </m:r>
            </m:sub>
            <m:sup/>
            <m:e>
              <m:f>
                <m:fPr>
                  <m:ctrlPr>
                    <w:ins w:id="519" w:author="Author" w:date="2019-04-05T18:20:00Z">
                      <w:rPr>
                        <w:rFonts w:ascii="Cambria Math" w:hAnsi="Cambria Math"/>
                      </w:rPr>
                    </w:ins>
                  </m:ctrlPr>
                </m:fPr>
                <m:num>
                  <m:sSub>
                    <m:sSubPr>
                      <m:ctrlPr>
                        <w:ins w:id="520" w:author="Author" w:date="2019-04-05T18:20:00Z">
                          <w:rPr>
                            <w:rFonts w:ascii="Cambria Math" w:hAnsi="Cambria Math"/>
                          </w:rPr>
                        </w:ins>
                      </m:ctrlPr>
                    </m:sSubPr>
                    <m:e>
                      <m:r>
                        <w:ins w:id="521" w:author="Author" w:date="2019-04-05T18:20:00Z">
                          <w:rPr>
                            <w:rFonts w:ascii="Cambria Math" w:hAnsi="Cambria Math"/>
                          </w:rPr>
                          <m:t>S</m:t>
                        </w:ins>
                      </m:r>
                    </m:e>
                    <m:sub>
                      <m:r>
                        <w:ins w:id="522" w:author="Author" w:date="2019-04-05T18:20:00Z">
                          <w:rPr>
                            <w:rFonts w:ascii="Cambria Math" w:hAnsi="Cambria Math"/>
                          </w:rPr>
                          <m:t>j</m:t>
                        </w:ins>
                      </m:r>
                    </m:sub>
                  </m:sSub>
                </m:num>
                <m:den>
                  <m:sSub>
                    <m:sSubPr>
                      <m:ctrlPr>
                        <w:ins w:id="523" w:author="Author" w:date="2019-04-05T18:20:00Z">
                          <w:rPr>
                            <w:rFonts w:ascii="Cambria Math" w:hAnsi="Cambria Math"/>
                          </w:rPr>
                        </w:ins>
                      </m:ctrlPr>
                    </m:sSubPr>
                    <m:e>
                      <m:r>
                        <w:ins w:id="524" w:author="Author" w:date="2019-04-05T18:20:00Z">
                          <w:rPr>
                            <w:rFonts w:ascii="Cambria Math" w:hAnsi="Cambria Math"/>
                          </w:rPr>
                          <m:t>D</m:t>
                        </w:ins>
                      </m:r>
                    </m:e>
                    <m:sub>
                      <m:r>
                        <w:ins w:id="525" w:author="Author" w:date="2019-04-05T18:20:00Z">
                          <w:rPr>
                            <w:rFonts w:ascii="Cambria Math" w:hAnsi="Cambria Math"/>
                          </w:rPr>
                          <m:t>j</m:t>
                        </w:ins>
                      </m:r>
                    </m:sub>
                  </m:sSub>
                </m:den>
              </m:f>
              <m:r>
                <w:ins w:id="526" w:author="Author" w:date="2019-04-05T18:20:00Z">
                  <w:rPr>
                    <w:rFonts w:ascii="Cambria Math" w:hAnsi="Cambria Math"/>
                  </w:rPr>
                  <m:t>W</m:t>
                </w:ins>
              </m:r>
              <m:r>
                <w:ins w:id="527" w:author="Author" w:date="2019-04-05T18:20:00Z">
                  <w:rPr>
                    <w:rFonts w:ascii="Cambria Math" w:hAnsi="Cambria Math"/>
                  </w:rPr>
                  <m:t>(</m:t>
                </w:ins>
              </m:r>
              <m:sSub>
                <m:sSubPr>
                  <m:ctrlPr>
                    <w:ins w:id="528" w:author="Author" w:date="2019-04-05T18:20:00Z">
                      <w:rPr>
                        <w:rFonts w:ascii="Cambria Math" w:hAnsi="Cambria Math"/>
                      </w:rPr>
                    </w:ins>
                  </m:ctrlPr>
                </m:sSubPr>
                <m:e>
                  <m:r>
                    <w:ins w:id="529" w:author="Author" w:date="2019-04-05T18:20:00Z">
                      <w:rPr>
                        <w:rFonts w:ascii="Cambria Math" w:hAnsi="Cambria Math"/>
                      </w:rPr>
                      <m:t>d</m:t>
                    </w:ins>
                  </m:r>
                </m:e>
                <m:sub>
                  <m:r>
                    <w:ins w:id="530" w:author="Author" w:date="2019-04-05T18:20:00Z">
                      <w:rPr>
                        <w:rFonts w:ascii="Cambria Math" w:hAnsi="Cambria Math"/>
                      </w:rPr>
                      <m:t>ij</m:t>
                    </w:ins>
                  </m:r>
                </m:sub>
              </m:sSub>
              <m:r>
                <w:ins w:id="531" w:author="Author" w:date="2019-04-05T18:20:00Z">
                  <w:rPr>
                    <w:rFonts w:ascii="Cambria Math" w:hAnsi="Cambria Math"/>
                  </w:rPr>
                  <m:t>|</m:t>
                </w:ins>
              </m:r>
              <m:sSub>
                <m:sSubPr>
                  <m:ctrlPr>
                    <w:ins w:id="532" w:author="Author" w:date="2019-04-05T18:20:00Z">
                      <w:rPr>
                        <w:rFonts w:ascii="Cambria Math" w:hAnsi="Cambria Math"/>
                      </w:rPr>
                    </w:ins>
                  </m:ctrlPr>
                </m:sSubPr>
                <m:e>
                  <m:r>
                    <w:ins w:id="533" w:author="Author" w:date="2019-04-05T18:20:00Z">
                      <w:rPr>
                        <w:rFonts w:ascii="Cambria Math" w:hAnsi="Cambria Math"/>
                      </w:rPr>
                      <m:t>d</m:t>
                    </w:ins>
                  </m:r>
                </m:e>
                <m:sub>
                  <m:r>
                    <w:ins w:id="534" w:author="Author" w:date="2019-04-05T18:20:00Z">
                      <w:rPr>
                        <w:rFonts w:ascii="Cambria Math" w:hAnsi="Cambria Math"/>
                      </w:rPr>
                      <m:t>1</m:t>
                    </w:ins>
                  </m:r>
                </m:sub>
              </m:sSub>
              <m:r>
                <w:ins w:id="535" w:author="Author" w:date="2019-04-05T18:20:00Z">
                  <w:rPr>
                    <w:rFonts w:ascii="Cambria Math" w:hAnsi="Cambria Math"/>
                  </w:rPr>
                  <m:t>,</m:t>
                </w:ins>
              </m:r>
              <m:sSub>
                <m:sSubPr>
                  <m:ctrlPr>
                    <w:ins w:id="536" w:author="Author" w:date="2019-04-05T18:20:00Z">
                      <w:rPr>
                        <w:rFonts w:ascii="Cambria Math" w:hAnsi="Cambria Math"/>
                      </w:rPr>
                    </w:ins>
                  </m:ctrlPr>
                </m:sSubPr>
                <m:e>
                  <m:r>
                    <w:ins w:id="537" w:author="Author" w:date="2019-04-05T18:20:00Z">
                      <w:rPr>
                        <w:rFonts w:ascii="Cambria Math" w:hAnsi="Cambria Math"/>
                      </w:rPr>
                      <m:t>d</m:t>
                    </w:ins>
                  </m:r>
                </m:e>
                <m:sub>
                  <m:r>
                    <w:ins w:id="538" w:author="Author" w:date="2019-04-05T18:20:00Z">
                      <w:rPr>
                        <w:rFonts w:ascii="Cambria Math" w:hAnsi="Cambria Math"/>
                      </w:rPr>
                      <m:t>2</m:t>
                    </w:ins>
                  </m:r>
                </m:sub>
              </m:sSub>
              <m:r>
                <w:ins w:id="539" w:author="Author" w:date="2019-04-05T18:20:00Z">
                  <w:rPr>
                    <w:rFonts w:ascii="Cambria Math" w:hAnsi="Cambria Math"/>
                  </w:rPr>
                  <m:t>,…,</m:t>
                </w:ins>
              </m:r>
              <m:sSub>
                <m:sSubPr>
                  <m:ctrlPr>
                    <w:ins w:id="540" w:author="Author" w:date="2019-04-05T18:20:00Z">
                      <w:rPr>
                        <w:rFonts w:ascii="Cambria Math" w:hAnsi="Cambria Math"/>
                      </w:rPr>
                    </w:ins>
                  </m:ctrlPr>
                </m:sSubPr>
                <m:e>
                  <m:r>
                    <w:ins w:id="541" w:author="Author" w:date="2019-04-05T18:20:00Z">
                      <w:rPr>
                        <w:rFonts w:ascii="Cambria Math" w:hAnsi="Cambria Math"/>
                      </w:rPr>
                      <m:t>d</m:t>
                    </w:ins>
                  </m:r>
                </m:e>
                <m:sub>
                  <m:r>
                    <w:ins w:id="542" w:author="Author" w:date="2019-04-05T18:20:00Z">
                      <w:rPr>
                        <w:rFonts w:ascii="Cambria Math" w:hAnsi="Cambria Math"/>
                      </w:rPr>
                      <m:t>R</m:t>
                    </w:ins>
                  </m:r>
                </m:sub>
              </m:sSub>
              <m:r>
                <w:ins w:id="543" w:author="Author" w:date="2019-04-05T18:20:00Z">
                  <w:rPr>
                    <w:rFonts w:ascii="Cambria Math" w:hAnsi="Cambria Math"/>
                  </w:rPr>
                  <m:t>)</m:t>
                </w:ins>
              </m:r>
            </m:e>
          </m:nary>
          <m:r>
            <w:ins w:id="544" w:author="Author" w:date="2019-04-05T18:20:00Z">
              <w:rPr>
                <w:rFonts w:ascii="Cambria Math" w:hAnsi="Cambria Math"/>
              </w:rPr>
              <m:t>=</m:t>
            </w:ins>
          </m:r>
          <m:nary>
            <m:naryPr>
              <m:chr m:val="∑"/>
              <m:limLoc m:val="undOvr"/>
              <m:supHide m:val="1"/>
              <m:ctrlPr>
                <w:ins w:id="545" w:author="Author" w:date="2019-04-05T18:20:00Z">
                  <w:rPr>
                    <w:rFonts w:ascii="Cambria Math" w:hAnsi="Cambria Math"/>
                  </w:rPr>
                </w:ins>
              </m:ctrlPr>
            </m:naryPr>
            <m:sub>
              <m:r>
                <w:ins w:id="546" w:author="Author" w:date="2019-04-05T18:20:00Z">
                  <w:rPr>
                    <w:rFonts w:ascii="Cambria Math" w:hAnsi="Cambria Math"/>
                  </w:rPr>
                  <m:t>j</m:t>
                </w:ins>
              </m:r>
            </m:sub>
            <m:sup/>
            <m:e>
              <m:sSub>
                <m:sSubPr>
                  <m:ctrlPr>
                    <w:ins w:id="547" w:author="Author" w:date="2019-04-05T18:20:00Z">
                      <w:rPr>
                        <w:rFonts w:ascii="Cambria Math" w:hAnsi="Cambria Math"/>
                      </w:rPr>
                    </w:ins>
                  </m:ctrlPr>
                </m:sSubPr>
                <m:e>
                  <m:r>
                    <w:ins w:id="548" w:author="Author" w:date="2019-04-05T18:20:00Z">
                      <w:rPr>
                        <w:rFonts w:ascii="Cambria Math" w:hAnsi="Cambria Math"/>
                      </w:rPr>
                      <m:t>L</m:t>
                    </w:ins>
                  </m:r>
                </m:e>
                <m:sub>
                  <m:r>
                    <w:ins w:id="549" w:author="Author" w:date="2019-04-05T18:20:00Z">
                      <w:rPr>
                        <w:rFonts w:ascii="Cambria Math" w:hAnsi="Cambria Math"/>
                      </w:rPr>
                      <m:t>j</m:t>
                    </w:ins>
                  </m:r>
                </m:sub>
              </m:sSub>
              <m:r>
                <w:ins w:id="550" w:author="Author" w:date="2019-04-05T18:20:00Z">
                  <w:rPr>
                    <w:rFonts w:ascii="Cambria Math" w:hAnsi="Cambria Math"/>
                  </w:rPr>
                  <m:t>W</m:t>
                </w:ins>
              </m:r>
              <m:r>
                <w:ins w:id="551" w:author="Author" w:date="2019-04-05T18:20:00Z">
                  <w:rPr>
                    <w:rFonts w:ascii="Cambria Math" w:hAnsi="Cambria Math"/>
                  </w:rPr>
                  <m:t>(</m:t>
                </w:ins>
              </m:r>
              <m:sSub>
                <m:sSubPr>
                  <m:ctrlPr>
                    <w:ins w:id="552" w:author="Author" w:date="2019-04-05T18:20:00Z">
                      <w:rPr>
                        <w:rFonts w:ascii="Cambria Math" w:hAnsi="Cambria Math"/>
                      </w:rPr>
                    </w:ins>
                  </m:ctrlPr>
                </m:sSubPr>
                <m:e>
                  <m:r>
                    <w:ins w:id="553" w:author="Author" w:date="2019-04-05T18:20:00Z">
                      <w:rPr>
                        <w:rFonts w:ascii="Cambria Math" w:hAnsi="Cambria Math"/>
                      </w:rPr>
                      <m:t>d</m:t>
                    </w:ins>
                  </m:r>
                </m:e>
                <m:sub>
                  <m:r>
                    <w:ins w:id="554" w:author="Author" w:date="2019-04-05T18:20:00Z">
                      <w:rPr>
                        <w:rFonts w:ascii="Cambria Math" w:hAnsi="Cambria Math"/>
                      </w:rPr>
                      <m:t>ij</m:t>
                    </w:ins>
                  </m:r>
                </m:sub>
              </m:sSub>
              <m:r>
                <w:ins w:id="555" w:author="Author" w:date="2019-04-05T18:20:00Z">
                  <w:rPr>
                    <w:rFonts w:ascii="Cambria Math" w:hAnsi="Cambria Math"/>
                  </w:rPr>
                  <m:t>|</m:t>
                </w:ins>
              </m:r>
              <m:sSub>
                <m:sSubPr>
                  <m:ctrlPr>
                    <w:ins w:id="556" w:author="Author" w:date="2019-04-05T18:20:00Z">
                      <w:rPr>
                        <w:rFonts w:ascii="Cambria Math" w:hAnsi="Cambria Math"/>
                      </w:rPr>
                    </w:ins>
                  </m:ctrlPr>
                </m:sSubPr>
                <m:e>
                  <m:r>
                    <w:ins w:id="557" w:author="Author" w:date="2019-04-05T18:20:00Z">
                      <w:rPr>
                        <w:rFonts w:ascii="Cambria Math" w:hAnsi="Cambria Math"/>
                      </w:rPr>
                      <m:t>d</m:t>
                    </w:ins>
                  </m:r>
                </m:e>
                <m:sub>
                  <m:r>
                    <w:ins w:id="558" w:author="Author" w:date="2019-04-05T18:20:00Z">
                      <w:rPr>
                        <w:rFonts w:ascii="Cambria Math" w:hAnsi="Cambria Math"/>
                      </w:rPr>
                      <m:t>1</m:t>
                    </w:ins>
                  </m:r>
                </m:sub>
              </m:sSub>
              <m:r>
                <w:ins w:id="559" w:author="Author" w:date="2019-04-05T18:20:00Z">
                  <w:rPr>
                    <w:rFonts w:ascii="Cambria Math" w:hAnsi="Cambria Math"/>
                  </w:rPr>
                  <m:t>,</m:t>
                </w:ins>
              </m:r>
              <m:sSub>
                <m:sSubPr>
                  <m:ctrlPr>
                    <w:ins w:id="560" w:author="Author" w:date="2019-04-05T18:20:00Z">
                      <w:rPr>
                        <w:rFonts w:ascii="Cambria Math" w:hAnsi="Cambria Math"/>
                      </w:rPr>
                    </w:ins>
                  </m:ctrlPr>
                </m:sSubPr>
                <m:e>
                  <m:r>
                    <w:ins w:id="561" w:author="Author" w:date="2019-04-05T18:20:00Z">
                      <w:rPr>
                        <w:rFonts w:ascii="Cambria Math" w:hAnsi="Cambria Math"/>
                      </w:rPr>
                      <m:t>d</m:t>
                    </w:ins>
                  </m:r>
                </m:e>
                <m:sub>
                  <m:r>
                    <w:ins w:id="562" w:author="Author" w:date="2019-04-05T18:20:00Z">
                      <w:rPr>
                        <w:rFonts w:ascii="Cambria Math" w:hAnsi="Cambria Math"/>
                      </w:rPr>
                      <m:t>2</m:t>
                    </w:ins>
                  </m:r>
                </m:sub>
              </m:sSub>
              <m:r>
                <w:ins w:id="563" w:author="Author" w:date="2019-04-05T18:20:00Z">
                  <w:rPr>
                    <w:rFonts w:ascii="Cambria Math" w:hAnsi="Cambria Math"/>
                  </w:rPr>
                  <m:t>,…,</m:t>
                </w:ins>
              </m:r>
              <m:sSub>
                <m:sSubPr>
                  <m:ctrlPr>
                    <w:ins w:id="564" w:author="Author" w:date="2019-04-05T18:20:00Z">
                      <w:rPr>
                        <w:rFonts w:ascii="Cambria Math" w:hAnsi="Cambria Math"/>
                      </w:rPr>
                    </w:ins>
                  </m:ctrlPr>
                </m:sSubPr>
                <m:e>
                  <m:r>
                    <w:ins w:id="565" w:author="Author" w:date="2019-04-05T18:20:00Z">
                      <w:rPr>
                        <w:rFonts w:ascii="Cambria Math" w:hAnsi="Cambria Math"/>
                      </w:rPr>
                      <m:t>d</m:t>
                    </w:ins>
                  </m:r>
                </m:e>
                <m:sub>
                  <m:r>
                    <w:ins w:id="566" w:author="Author" w:date="2019-04-05T18:20:00Z">
                      <w:rPr>
                        <w:rFonts w:ascii="Cambria Math" w:hAnsi="Cambria Math"/>
                      </w:rPr>
                      <m:t>R</m:t>
                    </w:ins>
                  </m:r>
                </m:sub>
              </m:sSub>
              <m:r>
                <w:ins w:id="567" w:author="Author" w:date="2019-04-05T18:20:00Z">
                  <w:rPr>
                    <w:rFonts w:ascii="Cambria Math" w:hAnsi="Cambria Math"/>
                  </w:rPr>
                  <m:t>)</m:t>
                </w:ins>
              </m:r>
            </m:e>
          </m:nary>
        </m:oMath>
      </m:oMathPara>
    </w:p>
    <w:p w14:paraId="7517AD77" w14:textId="77777777" w:rsidR="00FA49B5" w:rsidRDefault="0013246A">
      <w:pPr>
        <w:pStyle w:val="FirstParagraph"/>
        <w:rPr>
          <w:ins w:id="568" w:author="Author" w:date="2019-04-05T18:20:00Z"/>
        </w:rPr>
      </w:pPr>
      <w:ins w:id="569" w:author="Author" w:date="2019-04-05T18:20:00Z">
        <w:r>
          <w:t>Again, the use of a non-binary impedance function discounts the level</w:t>
        </w:r>
        <w:r>
          <w:t xml:space="preserve"> of service more rapidly compared to binary functions.</w:t>
        </w:r>
      </w:ins>
    </w:p>
    <w:p w14:paraId="28669A5B" w14:textId="77777777" w:rsidR="00FA49B5" w:rsidRDefault="0013246A">
      <w:pPr>
        <w:pStyle w:val="Heading2"/>
        <w:rPr>
          <w:ins w:id="570" w:author="Author" w:date="2019-04-05T18:20:00Z"/>
        </w:rPr>
      </w:pPr>
      <w:bookmarkStart w:id="571" w:name="three-stage-floating-catchment-areas-3st"/>
      <w:bookmarkEnd w:id="571"/>
      <w:ins w:id="572" w:author="Author" w:date="2019-04-05T18:20:00Z">
        <w:r>
          <w:t>Three-Stage Floating Catchment Areas (3STCA)</w:t>
        </w:r>
      </w:ins>
    </w:p>
    <w:p w14:paraId="033C4CBC" w14:textId="08729363" w:rsidR="00FA49B5" w:rsidRDefault="0013246A">
      <w:pPr>
        <w:pStyle w:val="FirstParagraph"/>
        <w:pPrChange w:id="573" w:author="Author" w:date="2019-04-05T18:20:00Z">
          <w:pPr>
            <w:pStyle w:val="BodyText"/>
          </w:pPr>
        </w:pPrChange>
      </w:pPr>
      <w:r>
        <w:t xml:space="preserve">Wan et al. [-@Wan2012] </w:t>
      </w:r>
      <w:del w:id="574" w:author="Author" w:date="2019-04-05T18:20:00Z">
        <w:r>
          <w:delText>propose</w:delText>
        </w:r>
      </w:del>
      <w:ins w:id="575" w:author="Author" w:date="2019-04-05T18:20:00Z">
        <w:r>
          <w:t>proposed</w:t>
        </w:r>
      </w:ins>
      <w:r>
        <w:t xml:space="preserve"> a </w:t>
      </w:r>
      <w:del w:id="576" w:author="Author" w:date="2019-04-05T18:20:00Z">
        <w:r>
          <w:delText>3-Step</w:delText>
        </w:r>
      </w:del>
      <w:ins w:id="577" w:author="Author" w:date="2019-04-05T18:20:00Z">
        <w:r>
          <w:t>Three-Stage</w:t>
        </w:r>
      </w:ins>
      <w:r>
        <w:t xml:space="preserve"> Floating Catchment Area method (3SFCA) that aims at refining the estimates of level of demand and accessibilit</w:t>
      </w:r>
      <w:r>
        <w:t xml:space="preserve">y by </w:t>
      </w:r>
      <w:del w:id="578" w:author="Author" w:date="2019-04-05T18:20:00Z">
        <w:r>
          <w:delText>incorporating a</w:delText>
        </w:r>
      </w:del>
      <w:ins w:id="579" w:author="Author" w:date="2019-04-05T18:20:00Z">
        <w:r>
          <w:t>means of the use of</w:t>
        </w:r>
      </w:ins>
      <w:r>
        <w:t xml:space="preserve"> </w:t>
      </w:r>
      <w:r>
        <w:rPr>
          <w:i/>
        </w:rPr>
        <w:t xml:space="preserve">selection </w:t>
      </w:r>
      <w:del w:id="580" w:author="Author" w:date="2019-04-05T18:20:00Z">
        <w:r>
          <w:rPr>
            <w:i/>
          </w:rPr>
          <w:delText>weight</w:delText>
        </w:r>
      </w:del>
      <w:ins w:id="581" w:author="Author" w:date="2019-04-05T18:20:00Z">
        <w:r>
          <w:rPr>
            <w:i/>
          </w:rPr>
          <w:t>weights</w:t>
        </w:r>
      </w:ins>
      <w:r>
        <w:t>. This approach operates by introducing an aditional step where selection weights are calculated as follows:</w:t>
      </w:r>
    </w:p>
    <w:p w14:paraId="3B587A33" w14:textId="708949DE" w:rsidR="00FA49B5" w:rsidRDefault="0013246A">
      <w:pPr>
        <w:pStyle w:val="BodyText"/>
      </w:pPr>
      <m:oMathPara>
        <m:oMathParaPr>
          <m:jc m:val="center"/>
        </m:oMathParaPr>
        <m:oMath>
          <m:sSub>
            <m:sSubPr>
              <m:ctrlPr>
                <w:rPr>
                  <w:rFonts w:ascii="Cambria Math" w:hAnsi="Cambria Math"/>
                </w:rPr>
              </m:ctrlPr>
            </m:sSubPr>
            <m:e>
              <m:r>
                <w:rPr>
                  <w:rFonts w:ascii="Cambria Math" w:hAnsi="Cambria Math"/>
                </w:rPr>
                <m:t>G</m:t>
              </m:r>
            </m:e>
            <m:sub>
              <m:r>
                <w:rPr>
                  <w:rFonts w:ascii="Cambria Math" w:hAnsi="Cambria Math"/>
                </w:rPr>
                <m:t>ij</m:t>
              </m:r>
            </m:sub>
          </m:sSub>
          <m:r>
            <w:rPr>
              <w:rFonts w:ascii="Cambria Math" w:hAnsi="Cambria Math"/>
            </w:rPr>
            <m:t>=</m:t>
          </m:r>
          <m:f>
            <m:fPr>
              <m:ctrlPr>
                <w:rPr>
                  <w:rFonts w:ascii="Cambria Math" w:hAnsi="Cambria Math"/>
                </w:rPr>
              </m:ctrlPr>
            </m:fPr>
            <m:num>
              <m:r>
                <w:del w:id="582" w:author="Author" w:date="2019-04-05T18:20:00Z">
                  <w:rPr>
                    <w:rFonts w:ascii="Cambria Math" w:hAnsi="Cambria Math"/>
                  </w:rPr>
                  <m:t>W</m:t>
                </w:del>
              </m:r>
              <m:r>
                <w:ins w:id="583" w:author="Author" w:date="2019-04-05T18:20:00Z">
                  <w:rPr>
                    <w:rFonts w:ascii="Cambria Math" w:hAnsi="Cambria Math"/>
                  </w:rPr>
                  <m:t>T</m:t>
                </w:ins>
              </m:r>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ij</m:t>
                  </m:r>
                </m:sub>
              </m:sSub>
              <m:r>
                <w:rPr>
                  <w:rFonts w:ascii="Cambria Math" w:hAnsi="Cambria Math"/>
                </w:rPr>
                <m:t>)</m:t>
              </m:r>
            </m:num>
            <m:den>
              <m:nary>
                <m:naryPr>
                  <m:chr m:val="∑"/>
                  <m:limLoc m:val="undOvr"/>
                  <m:supHide m:val="1"/>
                  <m:ctrlPr>
                    <w:rPr>
                      <w:rFonts w:ascii="Cambria Math" w:hAnsi="Cambria Math"/>
                    </w:rPr>
                  </m:ctrlPr>
                </m:naryPr>
                <m:sub>
                  <m:r>
                    <w:rPr>
                      <w:rFonts w:ascii="Cambria Math" w:hAnsi="Cambria Math"/>
                    </w:rPr>
                    <m:t>j</m:t>
                  </m:r>
                  <m:nary>
                    <m:naryPr>
                      <m:chr m:val="∑"/>
                      <m:limLoc m:val="undOvr"/>
                      <m:supHide m:val="1"/>
                      <m:ctrlPr>
                        <w:del w:id="584" w:author="Author" w:date="2019-04-05T18:20:00Z">
                          <w:rPr>
                            <w:rFonts w:ascii="Cambria Math" w:hAnsi="Cambria Math"/>
                          </w:rPr>
                        </w:del>
                      </m:ctrlPr>
                    </m:naryPr>
                    <m:sub>
                      <m:r>
                        <w:del w:id="585" w:author="Author" w:date="2019-04-05T18:20:00Z">
                          <w:rPr>
                            <w:rFonts w:ascii="Cambria Math" w:hAnsi="Cambria Math"/>
                          </w:rPr>
                          <m:t>j</m:t>
                        </w:del>
                      </m:r>
                    </m:sub>
                    <m:sup/>
                    <m:e>
                      <m:r>
                        <w:del w:id="586" w:author="Author" w:date="2019-04-05T18:20:00Z">
                          <w:rPr>
                            <w:rFonts w:ascii="Cambria Math" w:hAnsi="Cambria Math"/>
                          </w:rPr>
                          <m:t>W</m:t>
                        </w:del>
                      </m:r>
                    </m:e>
                  </m:nary>
                  <m:r>
                    <w:ins w:id="587" w:author="Author" w:date="2019-04-05T18:20:00Z">
                      <w:rPr>
                        <w:rFonts w:ascii="Cambria Math" w:hAnsi="Cambria Math"/>
                      </w:rPr>
                      <m:t>∀</m:t>
                    </w:ins>
                  </m:r>
                  <m:sSub>
                    <m:sSubPr>
                      <m:ctrlPr>
                        <w:ins w:id="588" w:author="Author" w:date="2019-04-05T18:20:00Z">
                          <w:rPr>
                            <w:rFonts w:ascii="Cambria Math" w:hAnsi="Cambria Math"/>
                          </w:rPr>
                        </w:ins>
                      </m:ctrlPr>
                    </m:sSubPr>
                    <m:e>
                      <m:r>
                        <w:ins w:id="589" w:author="Author" w:date="2019-04-05T18:20:00Z">
                          <w:rPr>
                            <w:rFonts w:ascii="Cambria Math" w:hAnsi="Cambria Math"/>
                          </w:rPr>
                          <m:t>d</m:t>
                        </w:ins>
                      </m:r>
                    </m:e>
                    <m:sub>
                      <m:r>
                        <w:ins w:id="590" w:author="Author" w:date="2019-04-05T18:20:00Z">
                          <w:rPr>
                            <w:rFonts w:ascii="Cambria Math" w:hAnsi="Cambria Math"/>
                          </w:rPr>
                          <m:t>ij</m:t>
                        </w:ins>
                      </m:r>
                    </m:sub>
                  </m:sSub>
                  <m:r>
                    <w:ins w:id="591" w:author="Author" w:date="2019-04-05T18:20:00Z">
                      <w:rPr>
                        <w:rFonts w:ascii="Cambria Math" w:hAnsi="Cambria Math"/>
                      </w:rPr>
                      <m:t>≤</m:t>
                    </w:ins>
                  </m:r>
                  <m:sSub>
                    <m:sSubPr>
                      <m:ctrlPr>
                        <w:ins w:id="592" w:author="Author" w:date="2019-04-05T18:20:00Z">
                          <w:rPr>
                            <w:rFonts w:ascii="Cambria Math" w:hAnsi="Cambria Math"/>
                          </w:rPr>
                        </w:ins>
                      </m:ctrlPr>
                    </m:sSubPr>
                    <m:e>
                      <m:r>
                        <w:ins w:id="593" w:author="Author" w:date="2019-04-05T18:20:00Z">
                          <w:rPr>
                            <w:rFonts w:ascii="Cambria Math" w:hAnsi="Cambria Math"/>
                          </w:rPr>
                          <m:t>d</m:t>
                        </w:ins>
                      </m:r>
                    </m:e>
                    <m:sub>
                      <m:r>
                        <w:ins w:id="594" w:author="Author" w:date="2019-04-05T18:20:00Z">
                          <w:rPr>
                            <w:rFonts w:ascii="Cambria Math" w:hAnsi="Cambria Math"/>
                          </w:rPr>
                          <m:t>0</m:t>
                        </w:ins>
                      </m:r>
                    </m:sub>
                  </m:sSub>
                  <m:ctrlPr>
                    <w:ins w:id="595" w:author="Author" w:date="2019-04-05T18:20:00Z">
                      <w:rPr>
                        <w:rFonts w:ascii="Cambria Math" w:hAnsi="Cambria Math"/>
                      </w:rPr>
                    </w:ins>
                  </m:ctrlPr>
                </m:sub>
                <m:sup>
                  <m:ctrlPr>
                    <w:ins w:id="596" w:author="Author" w:date="2019-04-05T18:20:00Z">
                      <w:rPr>
                        <w:rFonts w:ascii="Cambria Math" w:hAnsi="Cambria Math"/>
                      </w:rPr>
                    </w:ins>
                  </m:ctrlPr>
                </m:sup>
                <m:e>
                  <m:r>
                    <w:ins w:id="597" w:author="Author" w:date="2019-04-05T18:20:00Z">
                      <w:rPr>
                        <w:rFonts w:ascii="Cambria Math" w:hAnsi="Cambria Math"/>
                      </w:rPr>
                      <m:t>T</m:t>
                    </w:ins>
                  </m:r>
                </m:e>
              </m:nary>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ij</m:t>
                  </m:r>
                </m:sub>
              </m:sSub>
              <m:r>
                <w:rPr>
                  <w:rFonts w:ascii="Cambria Math" w:hAnsi="Cambria Math"/>
                </w:rPr>
                <m:t>)</m:t>
              </m:r>
            </m:den>
          </m:f>
        </m:oMath>
      </m:oMathPara>
    </w:p>
    <w:p w14:paraId="4C54CF52" w14:textId="02B5D0B5" w:rsidR="00FA49B5" w:rsidRDefault="0013246A">
      <w:pPr>
        <w:pStyle w:val="FirstParagraph"/>
        <w:rPr>
          <w:ins w:id="598" w:author="Author" w:date="2019-04-05T18:20:00Z"/>
        </w:rPr>
      </w:pPr>
      <w:del w:id="599" w:author="Author" w:date="2019-04-05T18:20:00Z">
        <w:r>
          <w:delText xml:space="preserve">These </w:delText>
        </w:r>
      </w:del>
      <w:ins w:id="600" w:author="Author" w:date="2019-04-05T18:20:00Z">
        <w:r>
          <w:t xml:space="preserve">where </w:t>
        </w:r>
        <m:oMath>
          <m:r>
            <w:rPr>
              <w:rFonts w:ascii="Cambria Math" w:hAnsi="Cambria Math"/>
            </w:rPr>
            <m:t>T</m:t>
          </m:r>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ij</m:t>
              </m:r>
            </m:sub>
          </m:sSub>
          <m:r>
            <w:rPr>
              <w:rFonts w:ascii="Cambria Math" w:hAnsi="Cambria Math"/>
            </w:rPr>
            <m:t>)</m:t>
          </m:r>
        </m:oMath>
        <w:r>
          <w:t xml:space="preserve"> are Gaussian weights (essentially an impedance </w:t>
        </w:r>
        <w:r>
          <w:t xml:space="preserve">function), and the summation in the denominator is for all sites </w:t>
        </w:r>
        <m:oMath>
          <m:r>
            <w:rPr>
              <w:rFonts w:ascii="Cambria Math" w:hAnsi="Cambria Math"/>
            </w:rPr>
            <m:t>j</m:t>
          </m:r>
        </m:oMath>
        <w:r>
          <w:t xml:space="preserve"> that are within a critical threshold </w:t>
        </w:r>
        <m:oMath>
          <m:sSub>
            <m:sSubPr>
              <m:ctrlPr>
                <w:rPr>
                  <w:rFonts w:ascii="Cambria Math" w:hAnsi="Cambria Math"/>
                </w:rPr>
              </m:ctrlPr>
            </m:sSubPr>
            <m:e>
              <m:r>
                <w:rPr>
                  <w:rFonts w:ascii="Cambria Math" w:hAnsi="Cambria Math"/>
                </w:rPr>
                <m:t>d</m:t>
              </m:r>
            </m:e>
            <m:sub>
              <m:r>
                <w:rPr>
                  <w:rFonts w:ascii="Cambria Math" w:hAnsi="Cambria Math"/>
                </w:rPr>
                <m:t>0</m:t>
              </m:r>
            </m:sub>
          </m:sSub>
        </m:oMath>
        <w:r>
          <w:t xml:space="preserve">. Notice that a property of the </w:t>
        </w:r>
      </w:ins>
      <w:r>
        <w:t xml:space="preserve">selection weights </w:t>
      </w:r>
      <w:del w:id="601" w:author="Author" w:date="2019-04-05T18:20:00Z">
        <w:r>
          <w:delText>are used t</w:delText>
        </w:r>
        <w:r>
          <w:delText>o adjust</w:delText>
        </w:r>
      </w:del>
      <w:ins w:id="602" w:author="Author" w:date="2019-04-05T18:20:00Z">
        <w:r>
          <w:t xml:space="preserve">is that their sum over </w:t>
        </w:r>
        <m:oMath>
          <m:r>
            <w:rPr>
              <w:rFonts w:ascii="Cambria Math" w:hAnsi="Cambria Math"/>
            </w:rPr>
            <m:t>j</m:t>
          </m:r>
        </m:oMath>
        <w:r>
          <w:t xml:space="preserve"> equals one:</w:t>
        </w:r>
      </w:ins>
    </w:p>
    <w:p w14:paraId="6CA250A2" w14:textId="77777777" w:rsidR="00FA49B5" w:rsidRDefault="0013246A">
      <w:pPr>
        <w:pStyle w:val="BodyText"/>
        <w:rPr>
          <w:ins w:id="603" w:author="Author" w:date="2019-04-05T18:20:00Z"/>
        </w:rPr>
      </w:pPr>
      <m:oMathPara>
        <m:oMathParaPr>
          <m:jc m:val="center"/>
        </m:oMathParaPr>
        <m:oMath>
          <m:nary>
            <m:naryPr>
              <m:chr m:val="∑"/>
              <m:limLoc m:val="undOvr"/>
              <m:supHide m:val="1"/>
              <m:ctrlPr>
                <w:ins w:id="604" w:author="Author" w:date="2019-04-05T18:20:00Z">
                  <w:rPr>
                    <w:rFonts w:ascii="Cambria Math" w:hAnsi="Cambria Math"/>
                  </w:rPr>
                </w:ins>
              </m:ctrlPr>
            </m:naryPr>
            <m:sub>
              <m:r>
                <w:ins w:id="605" w:author="Author" w:date="2019-04-05T18:20:00Z">
                  <w:rPr>
                    <w:rFonts w:ascii="Cambria Math" w:hAnsi="Cambria Math"/>
                  </w:rPr>
                  <m:t>j</m:t>
                </w:ins>
              </m:r>
            </m:sub>
            <m:sup/>
            <m:e>
              <m:sSub>
                <m:sSubPr>
                  <m:ctrlPr>
                    <w:ins w:id="606" w:author="Author" w:date="2019-04-05T18:20:00Z">
                      <w:rPr>
                        <w:rFonts w:ascii="Cambria Math" w:hAnsi="Cambria Math"/>
                      </w:rPr>
                    </w:ins>
                  </m:ctrlPr>
                </m:sSubPr>
                <m:e>
                  <m:r>
                    <w:ins w:id="607" w:author="Author" w:date="2019-04-05T18:20:00Z">
                      <w:rPr>
                        <w:rFonts w:ascii="Cambria Math" w:hAnsi="Cambria Math"/>
                      </w:rPr>
                      <m:t>G</m:t>
                    </w:ins>
                  </m:r>
                </m:e>
                <m:sub>
                  <m:r>
                    <w:ins w:id="608" w:author="Author" w:date="2019-04-05T18:20:00Z">
                      <w:rPr>
                        <w:rFonts w:ascii="Cambria Math" w:hAnsi="Cambria Math"/>
                      </w:rPr>
                      <m:t>ij</m:t>
                    </w:ins>
                  </m:r>
                </m:sub>
              </m:sSub>
            </m:e>
          </m:nary>
          <m:r>
            <w:ins w:id="609" w:author="Author" w:date="2019-04-05T18:20:00Z">
              <w:rPr>
                <w:rFonts w:ascii="Cambria Math" w:hAnsi="Cambria Math"/>
              </w:rPr>
              <m:t>=1</m:t>
            </w:ins>
          </m:r>
        </m:oMath>
      </m:oMathPara>
    </w:p>
    <w:p w14:paraId="29FC3A82" w14:textId="14146841" w:rsidR="00FA49B5" w:rsidRDefault="0013246A">
      <w:pPr>
        <w:pStyle w:val="FirstParagraph"/>
        <w:rPr>
          <w:ins w:id="610" w:author="Author" w:date="2019-04-05T18:20:00Z"/>
        </w:rPr>
      </w:pPr>
      <w:ins w:id="611" w:author="Author" w:date="2019-04-05T18:20:00Z">
        <w:r>
          <w:t>Given a set of selection weights,</w:t>
        </w:r>
      </w:ins>
      <w:r>
        <w:t xml:space="preserve"> the level of de</w:t>
      </w:r>
      <w:r>
        <w:t xml:space="preserve">mand </w:t>
      </w:r>
      <w:del w:id="612" w:author="Author" w:date="2019-04-05T18:20:00Z">
        <w:r>
          <w:delText>on</w:delText>
        </w:r>
      </w:del>
      <w:ins w:id="613" w:author="Author" w:date="2019-04-05T18:20:00Z">
        <w:r>
          <w:t>is caclulated by this algorithm in the following manner:</w:t>
        </w:r>
      </w:ins>
    </w:p>
    <w:p w14:paraId="4C5D572E" w14:textId="77777777" w:rsidR="00FA49B5" w:rsidRDefault="0013246A">
      <w:pPr>
        <w:pStyle w:val="BodyText"/>
        <w:rPr>
          <w:ins w:id="614" w:author="Author" w:date="2019-04-05T18:20:00Z"/>
        </w:rPr>
      </w:pPr>
      <m:oMathPara>
        <m:oMathParaPr>
          <m:jc m:val="center"/>
        </m:oMathParaPr>
        <m:oMath>
          <m:sSubSup>
            <m:sSubSupPr>
              <m:ctrlPr>
                <w:ins w:id="615" w:author="Author" w:date="2019-04-05T18:20:00Z">
                  <w:rPr>
                    <w:rFonts w:ascii="Cambria Math" w:hAnsi="Cambria Math"/>
                  </w:rPr>
                </w:ins>
              </m:ctrlPr>
            </m:sSubSupPr>
            <m:e>
              <m:r>
                <w:ins w:id="616" w:author="Author" w:date="2019-04-05T18:20:00Z">
                  <w:rPr>
                    <w:rFonts w:ascii="Cambria Math" w:hAnsi="Cambria Math"/>
                  </w:rPr>
                  <m:t>D</m:t>
                </w:ins>
              </m:r>
            </m:e>
            <m:sub>
              <m:r>
                <w:ins w:id="617" w:author="Author" w:date="2019-04-05T18:20:00Z">
                  <w:rPr>
                    <w:rFonts w:ascii="Cambria Math" w:hAnsi="Cambria Math"/>
                  </w:rPr>
                  <m:t>j</m:t>
                </w:ins>
              </m:r>
            </m:sub>
            <m:sup>
              <m:r>
                <w:ins w:id="618" w:author="Author" w:date="2019-04-05T18:20:00Z">
                  <w:rPr>
                    <w:rFonts w:ascii="Cambria Math" w:hAnsi="Cambria Math"/>
                  </w:rPr>
                  <m:t>*</m:t>
                </w:ins>
              </m:r>
            </m:sup>
          </m:sSubSup>
          <m:r>
            <w:ins w:id="619" w:author="Author" w:date="2019-04-05T18:20:00Z">
              <w:rPr>
                <w:rFonts w:ascii="Cambria Math" w:hAnsi="Cambria Math"/>
              </w:rPr>
              <m:t>=</m:t>
            </w:ins>
          </m:r>
          <m:nary>
            <m:naryPr>
              <m:chr m:val="∑"/>
              <m:limLoc m:val="undOvr"/>
              <m:supHide m:val="1"/>
              <m:ctrlPr>
                <w:ins w:id="620" w:author="Author" w:date="2019-04-05T18:20:00Z">
                  <w:rPr>
                    <w:rFonts w:ascii="Cambria Math" w:hAnsi="Cambria Math"/>
                  </w:rPr>
                </w:ins>
              </m:ctrlPr>
            </m:naryPr>
            <m:sub>
              <m:r>
                <w:ins w:id="621" w:author="Author" w:date="2019-04-05T18:20:00Z">
                  <w:rPr>
                    <w:rFonts w:ascii="Cambria Math" w:hAnsi="Cambria Math"/>
                  </w:rPr>
                  <m:t>i</m:t>
                </w:ins>
              </m:r>
            </m:sub>
            <m:sup/>
            <m:e>
              <m:sSub>
                <m:sSubPr>
                  <m:ctrlPr>
                    <w:ins w:id="622" w:author="Author" w:date="2019-04-05T18:20:00Z">
                      <w:rPr>
                        <w:rFonts w:ascii="Cambria Math" w:hAnsi="Cambria Math"/>
                      </w:rPr>
                    </w:ins>
                  </m:ctrlPr>
                </m:sSubPr>
                <m:e>
                  <m:r>
                    <w:ins w:id="623" w:author="Author" w:date="2019-04-05T18:20:00Z">
                      <w:rPr>
                        <w:rFonts w:ascii="Cambria Math" w:hAnsi="Cambria Math"/>
                      </w:rPr>
                      <m:t>G</m:t>
                    </w:ins>
                  </m:r>
                </m:e>
                <m:sub>
                  <m:r>
                    <w:ins w:id="624" w:author="Author" w:date="2019-04-05T18:20:00Z">
                      <w:rPr>
                        <w:rFonts w:ascii="Cambria Math" w:hAnsi="Cambria Math"/>
                      </w:rPr>
                      <m:t>ij</m:t>
                    </w:ins>
                  </m:r>
                </m:sub>
              </m:sSub>
            </m:e>
          </m:nary>
          <m:sSub>
            <m:sSubPr>
              <m:ctrlPr>
                <w:ins w:id="625" w:author="Author" w:date="2019-04-05T18:20:00Z">
                  <w:rPr>
                    <w:rFonts w:ascii="Cambria Math" w:hAnsi="Cambria Math"/>
                  </w:rPr>
                </w:ins>
              </m:ctrlPr>
            </m:sSubPr>
            <m:e>
              <m:r>
                <w:ins w:id="626" w:author="Author" w:date="2019-04-05T18:20:00Z">
                  <w:rPr>
                    <w:rFonts w:ascii="Cambria Math" w:hAnsi="Cambria Math"/>
                  </w:rPr>
                  <m:t>P</m:t>
                </w:ins>
              </m:r>
            </m:e>
            <m:sub>
              <m:r>
                <w:ins w:id="627" w:author="Author" w:date="2019-04-05T18:20:00Z">
                  <w:rPr>
                    <w:rFonts w:ascii="Cambria Math" w:hAnsi="Cambria Math"/>
                  </w:rPr>
                  <m:t>i</m:t>
                </w:ins>
              </m:r>
            </m:sub>
          </m:sSub>
          <m:r>
            <w:ins w:id="628" w:author="Author" w:date="2019-04-05T18:20:00Z">
              <w:rPr>
                <w:rFonts w:ascii="Cambria Math" w:hAnsi="Cambria Math"/>
              </w:rPr>
              <m:t>W</m:t>
            </w:ins>
          </m:r>
          <m:r>
            <w:ins w:id="629" w:author="Author" w:date="2019-04-05T18:20:00Z">
              <w:rPr>
                <w:rFonts w:ascii="Cambria Math" w:hAnsi="Cambria Math"/>
              </w:rPr>
              <m:t>(</m:t>
            </w:ins>
          </m:r>
          <m:sSub>
            <m:sSubPr>
              <m:ctrlPr>
                <w:ins w:id="630" w:author="Author" w:date="2019-04-05T18:20:00Z">
                  <w:rPr>
                    <w:rFonts w:ascii="Cambria Math" w:hAnsi="Cambria Math"/>
                  </w:rPr>
                </w:ins>
              </m:ctrlPr>
            </m:sSubPr>
            <m:e>
              <m:r>
                <w:ins w:id="631" w:author="Author" w:date="2019-04-05T18:20:00Z">
                  <w:rPr>
                    <w:rFonts w:ascii="Cambria Math" w:hAnsi="Cambria Math"/>
                  </w:rPr>
                  <m:t>d</m:t>
                </w:ins>
              </m:r>
            </m:e>
            <m:sub>
              <m:r>
                <w:ins w:id="632" w:author="Author" w:date="2019-04-05T18:20:00Z">
                  <w:rPr>
                    <w:rFonts w:ascii="Cambria Math" w:hAnsi="Cambria Math"/>
                  </w:rPr>
                  <m:t>ij</m:t>
                </w:ins>
              </m:r>
            </m:sub>
          </m:sSub>
          <m:r>
            <w:ins w:id="633" w:author="Author" w:date="2019-04-05T18:20:00Z">
              <w:rPr>
                <w:rFonts w:ascii="Cambria Math" w:hAnsi="Cambria Math"/>
              </w:rPr>
              <m:t>|</m:t>
            </w:ins>
          </m:r>
          <m:sSub>
            <m:sSubPr>
              <m:ctrlPr>
                <w:ins w:id="634" w:author="Author" w:date="2019-04-05T18:20:00Z">
                  <w:rPr>
                    <w:rFonts w:ascii="Cambria Math" w:hAnsi="Cambria Math"/>
                  </w:rPr>
                </w:ins>
              </m:ctrlPr>
            </m:sSubPr>
            <m:e>
              <m:r>
                <w:ins w:id="635" w:author="Author" w:date="2019-04-05T18:20:00Z">
                  <w:rPr>
                    <w:rFonts w:ascii="Cambria Math" w:hAnsi="Cambria Math"/>
                  </w:rPr>
                  <m:t>d</m:t>
                </w:ins>
              </m:r>
            </m:e>
            <m:sub>
              <m:r>
                <w:ins w:id="636" w:author="Author" w:date="2019-04-05T18:20:00Z">
                  <w:rPr>
                    <w:rFonts w:ascii="Cambria Math" w:hAnsi="Cambria Math"/>
                  </w:rPr>
                  <m:t>1</m:t>
                </w:ins>
              </m:r>
            </m:sub>
          </m:sSub>
          <m:r>
            <w:ins w:id="637" w:author="Author" w:date="2019-04-05T18:20:00Z">
              <w:rPr>
                <w:rFonts w:ascii="Cambria Math" w:hAnsi="Cambria Math"/>
              </w:rPr>
              <m:t>,</m:t>
            </w:ins>
          </m:r>
          <m:sSub>
            <m:sSubPr>
              <m:ctrlPr>
                <w:ins w:id="638" w:author="Author" w:date="2019-04-05T18:20:00Z">
                  <w:rPr>
                    <w:rFonts w:ascii="Cambria Math" w:hAnsi="Cambria Math"/>
                  </w:rPr>
                </w:ins>
              </m:ctrlPr>
            </m:sSubPr>
            <m:e>
              <m:r>
                <w:ins w:id="639" w:author="Author" w:date="2019-04-05T18:20:00Z">
                  <w:rPr>
                    <w:rFonts w:ascii="Cambria Math" w:hAnsi="Cambria Math"/>
                  </w:rPr>
                  <m:t>d</m:t>
                </w:ins>
              </m:r>
            </m:e>
            <m:sub>
              <m:r>
                <w:ins w:id="640" w:author="Author" w:date="2019-04-05T18:20:00Z">
                  <w:rPr>
                    <w:rFonts w:ascii="Cambria Math" w:hAnsi="Cambria Math"/>
                  </w:rPr>
                  <m:t>2</m:t>
                </w:ins>
              </m:r>
            </m:sub>
          </m:sSub>
          <m:r>
            <w:ins w:id="641" w:author="Author" w:date="2019-04-05T18:20:00Z">
              <w:rPr>
                <w:rFonts w:ascii="Cambria Math" w:hAnsi="Cambria Math"/>
              </w:rPr>
              <m:t>,…,</m:t>
            </w:ins>
          </m:r>
          <m:sSub>
            <m:sSubPr>
              <m:ctrlPr>
                <w:ins w:id="642" w:author="Author" w:date="2019-04-05T18:20:00Z">
                  <w:rPr>
                    <w:rFonts w:ascii="Cambria Math" w:hAnsi="Cambria Math"/>
                  </w:rPr>
                </w:ins>
              </m:ctrlPr>
            </m:sSubPr>
            <m:e>
              <m:r>
                <w:ins w:id="643" w:author="Author" w:date="2019-04-05T18:20:00Z">
                  <w:rPr>
                    <w:rFonts w:ascii="Cambria Math" w:hAnsi="Cambria Math"/>
                  </w:rPr>
                  <m:t>d</m:t>
                </w:ins>
              </m:r>
            </m:e>
            <m:sub>
              <m:r>
                <w:ins w:id="644" w:author="Author" w:date="2019-04-05T18:20:00Z">
                  <w:rPr>
                    <w:rFonts w:ascii="Cambria Math" w:hAnsi="Cambria Math"/>
                  </w:rPr>
                  <m:t>R</m:t>
                </w:ins>
              </m:r>
            </m:sub>
          </m:sSub>
          <m:r>
            <w:ins w:id="645" w:author="Author" w:date="2019-04-05T18:20:00Z">
              <w:rPr>
                <w:rFonts w:ascii="Cambria Math" w:hAnsi="Cambria Math"/>
              </w:rPr>
              <m:t>)=</m:t>
            </w:ins>
          </m:r>
          <m:nary>
            <m:naryPr>
              <m:chr m:val="∑"/>
              <m:limLoc m:val="undOvr"/>
              <m:supHide m:val="1"/>
              <m:ctrlPr>
                <w:ins w:id="646" w:author="Author" w:date="2019-04-05T18:20:00Z">
                  <w:rPr>
                    <w:rFonts w:ascii="Cambria Math" w:hAnsi="Cambria Math"/>
                  </w:rPr>
                </w:ins>
              </m:ctrlPr>
            </m:naryPr>
            <m:sub>
              <m:r>
                <w:ins w:id="647" w:author="Author" w:date="2019-04-05T18:20:00Z">
                  <w:rPr>
                    <w:rFonts w:ascii="Cambria Math" w:hAnsi="Cambria Math"/>
                  </w:rPr>
                  <m:t>i</m:t>
                </w:ins>
              </m:r>
            </m:sub>
            <m:sup/>
            <m:e>
              <m:sSub>
                <m:sSubPr>
                  <m:ctrlPr>
                    <w:ins w:id="648" w:author="Author" w:date="2019-04-05T18:20:00Z">
                      <w:rPr>
                        <w:rFonts w:ascii="Cambria Math" w:hAnsi="Cambria Math"/>
                      </w:rPr>
                    </w:ins>
                  </m:ctrlPr>
                </m:sSubPr>
                <m:e>
                  <m:r>
                    <w:ins w:id="649" w:author="Author" w:date="2019-04-05T18:20:00Z">
                      <w:rPr>
                        <w:rFonts w:ascii="Cambria Math" w:hAnsi="Cambria Math"/>
                      </w:rPr>
                      <m:t>G</m:t>
                    </w:ins>
                  </m:r>
                </m:e>
                <m:sub>
                  <m:r>
                    <w:ins w:id="650" w:author="Author" w:date="2019-04-05T18:20:00Z">
                      <w:rPr>
                        <w:rFonts w:ascii="Cambria Math" w:hAnsi="Cambria Math"/>
                      </w:rPr>
                      <m:t>ij</m:t>
                    </w:ins>
                  </m:r>
                </m:sub>
              </m:sSub>
            </m:e>
          </m:nary>
          <m:sSub>
            <m:sSubPr>
              <m:ctrlPr>
                <w:ins w:id="651" w:author="Author" w:date="2019-04-05T18:20:00Z">
                  <w:rPr>
                    <w:rFonts w:ascii="Cambria Math" w:hAnsi="Cambria Math"/>
                  </w:rPr>
                </w:ins>
              </m:ctrlPr>
            </m:sSubPr>
            <m:e>
              <m:r>
                <w:ins w:id="652" w:author="Author" w:date="2019-04-05T18:20:00Z">
                  <w:rPr>
                    <w:rFonts w:ascii="Cambria Math" w:hAnsi="Cambria Math"/>
                  </w:rPr>
                  <m:t>D</m:t>
                </w:ins>
              </m:r>
            </m:e>
            <m:sub>
              <m:r>
                <w:ins w:id="653" w:author="Author" w:date="2019-04-05T18:20:00Z">
                  <w:rPr>
                    <w:rFonts w:ascii="Cambria Math" w:hAnsi="Cambria Math"/>
                  </w:rPr>
                  <m:t>ij</m:t>
                </w:ins>
              </m:r>
            </m:sub>
          </m:sSub>
        </m:oMath>
      </m:oMathPara>
    </w:p>
    <w:p w14:paraId="33E66444" w14:textId="77777777" w:rsidR="00FA49B5" w:rsidRDefault="0013246A">
      <w:pPr>
        <w:pStyle w:val="FirstParagraph"/>
        <w:rPr>
          <w:ins w:id="654" w:author="Author" w:date="2019-04-05T18:20:00Z"/>
        </w:rPr>
      </w:pPr>
      <w:ins w:id="655" w:author="Author" w:date="2019-04-05T18:20:00Z">
        <w:r>
          <w:t xml:space="preserve">Notice how demand in this method takes what is essentially the demand in the E2SFCA, and allocates it proportionally to service points </w:t>
        </w:r>
        <m:oMath>
          <m:r>
            <w:rPr>
              <w:rFonts w:ascii="Cambria Math" w:hAnsi="Cambria Math"/>
            </w:rPr>
            <m:t>j</m:t>
          </m:r>
        </m:oMath>
        <w:r>
          <w:t>.</w:t>
        </w:r>
      </w:ins>
    </w:p>
    <w:p w14:paraId="28A15567" w14:textId="77777777" w:rsidR="00FA49B5" w:rsidRDefault="0013246A">
      <w:pPr>
        <w:pStyle w:val="BodyText"/>
        <w:rPr>
          <w:ins w:id="656" w:author="Author" w:date="2019-04-05T18:20:00Z"/>
        </w:rPr>
      </w:pPr>
      <w:ins w:id="657" w:author="Author" w:date="2019-04-05T18:20:00Z">
        <w:r>
          <w:t>Accessibility, in the final step, becomes (with the subindices of the selection weights reversed, to reflect the displacement of the catchment area to population centers) is calculated in the following manner:</w:t>
        </w:r>
      </w:ins>
    </w:p>
    <w:p w14:paraId="50561BF2" w14:textId="77777777" w:rsidR="00FA49B5" w:rsidRDefault="0013246A">
      <w:pPr>
        <w:pStyle w:val="BodyText"/>
        <w:rPr>
          <w:ins w:id="658" w:author="Author" w:date="2019-04-05T18:20:00Z"/>
        </w:rPr>
      </w:pPr>
      <m:oMathPara>
        <m:oMathParaPr>
          <m:jc m:val="center"/>
        </m:oMathParaPr>
        <m:oMath>
          <m:sSubSup>
            <m:sSubSupPr>
              <m:ctrlPr>
                <w:ins w:id="659" w:author="Author" w:date="2019-04-05T18:20:00Z">
                  <w:rPr>
                    <w:rFonts w:ascii="Cambria Math" w:hAnsi="Cambria Math"/>
                  </w:rPr>
                </w:ins>
              </m:ctrlPr>
            </m:sSubSupPr>
            <m:e>
              <m:r>
                <w:ins w:id="660" w:author="Author" w:date="2019-04-05T18:20:00Z">
                  <w:rPr>
                    <w:rFonts w:ascii="Cambria Math" w:hAnsi="Cambria Math"/>
                  </w:rPr>
                  <m:t>A</m:t>
                </w:ins>
              </m:r>
            </m:e>
            <m:sub>
              <m:r>
                <w:ins w:id="661" w:author="Author" w:date="2019-04-05T18:20:00Z">
                  <w:rPr>
                    <w:rFonts w:ascii="Cambria Math" w:hAnsi="Cambria Math"/>
                  </w:rPr>
                  <m:t>i</m:t>
                </w:ins>
              </m:r>
            </m:sub>
            <m:sup>
              <m:r>
                <w:ins w:id="662" w:author="Author" w:date="2019-04-05T18:20:00Z">
                  <w:rPr>
                    <w:rFonts w:ascii="Cambria Math" w:hAnsi="Cambria Math"/>
                  </w:rPr>
                  <m:t>*</m:t>
                </w:ins>
              </m:r>
            </m:sup>
          </m:sSubSup>
          <m:r>
            <w:ins w:id="663" w:author="Author" w:date="2019-04-05T18:20:00Z">
              <w:rPr>
                <w:rFonts w:ascii="Cambria Math" w:hAnsi="Cambria Math"/>
              </w:rPr>
              <m:t>=</m:t>
            </w:ins>
          </m:r>
          <m:nary>
            <m:naryPr>
              <m:chr m:val="∑"/>
              <m:limLoc m:val="undOvr"/>
              <m:supHide m:val="1"/>
              <m:ctrlPr>
                <w:ins w:id="664" w:author="Author" w:date="2019-04-05T18:20:00Z">
                  <w:rPr>
                    <w:rFonts w:ascii="Cambria Math" w:hAnsi="Cambria Math"/>
                  </w:rPr>
                </w:ins>
              </m:ctrlPr>
            </m:naryPr>
            <m:sub>
              <m:r>
                <w:ins w:id="665" w:author="Author" w:date="2019-04-05T18:20:00Z">
                  <w:rPr>
                    <w:rFonts w:ascii="Cambria Math" w:hAnsi="Cambria Math"/>
                  </w:rPr>
                  <m:t>j</m:t>
                </w:ins>
              </m:r>
            </m:sub>
            <m:sup/>
            <m:e>
              <m:sSub>
                <m:sSubPr>
                  <m:ctrlPr>
                    <w:ins w:id="666" w:author="Author" w:date="2019-04-05T18:20:00Z">
                      <w:rPr>
                        <w:rFonts w:ascii="Cambria Math" w:hAnsi="Cambria Math"/>
                      </w:rPr>
                    </w:ins>
                  </m:ctrlPr>
                </m:sSubPr>
                <m:e>
                  <m:r>
                    <w:ins w:id="667" w:author="Author" w:date="2019-04-05T18:20:00Z">
                      <w:rPr>
                        <w:rFonts w:ascii="Cambria Math" w:hAnsi="Cambria Math"/>
                      </w:rPr>
                      <m:t>G</m:t>
                    </w:ins>
                  </m:r>
                </m:e>
                <m:sub>
                  <m:r>
                    <w:ins w:id="668" w:author="Author" w:date="2019-04-05T18:20:00Z">
                      <w:rPr>
                        <w:rFonts w:ascii="Cambria Math" w:hAnsi="Cambria Math"/>
                      </w:rPr>
                      <m:t>ji</m:t>
                    </w:ins>
                  </m:r>
                </m:sub>
              </m:sSub>
            </m:e>
          </m:nary>
          <m:f>
            <m:fPr>
              <m:ctrlPr>
                <w:ins w:id="669" w:author="Author" w:date="2019-04-05T18:20:00Z">
                  <w:rPr>
                    <w:rFonts w:ascii="Cambria Math" w:hAnsi="Cambria Math"/>
                  </w:rPr>
                </w:ins>
              </m:ctrlPr>
            </m:fPr>
            <m:num>
              <m:sSub>
                <m:sSubPr>
                  <m:ctrlPr>
                    <w:ins w:id="670" w:author="Author" w:date="2019-04-05T18:20:00Z">
                      <w:rPr>
                        <w:rFonts w:ascii="Cambria Math" w:hAnsi="Cambria Math"/>
                      </w:rPr>
                    </w:ins>
                  </m:ctrlPr>
                </m:sSubPr>
                <m:e>
                  <m:r>
                    <w:ins w:id="671" w:author="Author" w:date="2019-04-05T18:20:00Z">
                      <w:rPr>
                        <w:rFonts w:ascii="Cambria Math" w:hAnsi="Cambria Math"/>
                      </w:rPr>
                      <m:t>S</m:t>
                    </w:ins>
                  </m:r>
                </m:e>
                <m:sub>
                  <m:r>
                    <w:ins w:id="672" w:author="Author" w:date="2019-04-05T18:20:00Z">
                      <w:rPr>
                        <w:rFonts w:ascii="Cambria Math" w:hAnsi="Cambria Math"/>
                      </w:rPr>
                      <m:t>j</m:t>
                    </w:ins>
                  </m:r>
                </m:sub>
              </m:sSub>
            </m:num>
            <m:den>
              <m:sSubSup>
                <m:sSubSupPr>
                  <m:ctrlPr>
                    <w:ins w:id="673" w:author="Author" w:date="2019-04-05T18:20:00Z">
                      <w:rPr>
                        <w:rFonts w:ascii="Cambria Math" w:hAnsi="Cambria Math"/>
                      </w:rPr>
                    </w:ins>
                  </m:ctrlPr>
                </m:sSubSupPr>
                <m:e>
                  <m:r>
                    <w:ins w:id="674" w:author="Author" w:date="2019-04-05T18:20:00Z">
                      <w:rPr>
                        <w:rFonts w:ascii="Cambria Math" w:hAnsi="Cambria Math"/>
                      </w:rPr>
                      <m:t>D</m:t>
                    </w:ins>
                  </m:r>
                </m:e>
                <m:sub>
                  <m:r>
                    <w:ins w:id="675" w:author="Author" w:date="2019-04-05T18:20:00Z">
                      <w:rPr>
                        <w:rFonts w:ascii="Cambria Math" w:hAnsi="Cambria Math"/>
                      </w:rPr>
                      <m:t>ij</m:t>
                    </w:ins>
                  </m:r>
                </m:sub>
                <m:sup>
                  <m:r>
                    <w:ins w:id="676" w:author="Author" w:date="2019-04-05T18:20:00Z">
                      <w:rPr>
                        <w:rFonts w:ascii="Cambria Math" w:hAnsi="Cambria Math"/>
                      </w:rPr>
                      <m:t>*</m:t>
                    </w:ins>
                  </m:r>
                </m:sup>
              </m:sSubSup>
            </m:den>
          </m:f>
          <m:r>
            <w:ins w:id="677" w:author="Author" w:date="2019-04-05T18:20:00Z">
              <w:rPr>
                <w:rFonts w:ascii="Cambria Math" w:hAnsi="Cambria Math"/>
              </w:rPr>
              <m:t>W</m:t>
            </w:ins>
          </m:r>
          <m:r>
            <w:ins w:id="678" w:author="Author" w:date="2019-04-05T18:20:00Z">
              <w:rPr>
                <w:rFonts w:ascii="Cambria Math" w:hAnsi="Cambria Math"/>
              </w:rPr>
              <m:t>(</m:t>
            </w:ins>
          </m:r>
          <m:sSub>
            <m:sSubPr>
              <m:ctrlPr>
                <w:ins w:id="679" w:author="Author" w:date="2019-04-05T18:20:00Z">
                  <w:rPr>
                    <w:rFonts w:ascii="Cambria Math" w:hAnsi="Cambria Math"/>
                  </w:rPr>
                </w:ins>
              </m:ctrlPr>
            </m:sSubPr>
            <m:e>
              <m:r>
                <w:ins w:id="680" w:author="Author" w:date="2019-04-05T18:20:00Z">
                  <w:rPr>
                    <w:rFonts w:ascii="Cambria Math" w:hAnsi="Cambria Math"/>
                  </w:rPr>
                  <m:t>d</m:t>
                </w:ins>
              </m:r>
            </m:e>
            <m:sub>
              <m:r>
                <w:ins w:id="681" w:author="Author" w:date="2019-04-05T18:20:00Z">
                  <w:rPr>
                    <w:rFonts w:ascii="Cambria Math" w:hAnsi="Cambria Math"/>
                  </w:rPr>
                  <m:t>ij</m:t>
                </w:ins>
              </m:r>
            </m:sub>
          </m:sSub>
          <m:r>
            <w:ins w:id="682" w:author="Author" w:date="2019-04-05T18:20:00Z">
              <w:rPr>
                <w:rFonts w:ascii="Cambria Math" w:hAnsi="Cambria Math"/>
              </w:rPr>
              <m:t>|</m:t>
            </w:ins>
          </m:r>
          <m:sSub>
            <m:sSubPr>
              <m:ctrlPr>
                <w:ins w:id="683" w:author="Author" w:date="2019-04-05T18:20:00Z">
                  <w:rPr>
                    <w:rFonts w:ascii="Cambria Math" w:hAnsi="Cambria Math"/>
                  </w:rPr>
                </w:ins>
              </m:ctrlPr>
            </m:sSubPr>
            <m:e>
              <m:r>
                <w:ins w:id="684" w:author="Author" w:date="2019-04-05T18:20:00Z">
                  <w:rPr>
                    <w:rFonts w:ascii="Cambria Math" w:hAnsi="Cambria Math"/>
                  </w:rPr>
                  <m:t>d</m:t>
                </w:ins>
              </m:r>
            </m:e>
            <m:sub>
              <m:r>
                <w:ins w:id="685" w:author="Author" w:date="2019-04-05T18:20:00Z">
                  <w:rPr>
                    <w:rFonts w:ascii="Cambria Math" w:hAnsi="Cambria Math"/>
                  </w:rPr>
                  <m:t>1</m:t>
                </w:ins>
              </m:r>
            </m:sub>
          </m:sSub>
          <m:r>
            <w:ins w:id="686" w:author="Author" w:date="2019-04-05T18:20:00Z">
              <w:rPr>
                <w:rFonts w:ascii="Cambria Math" w:hAnsi="Cambria Math"/>
              </w:rPr>
              <m:t>,</m:t>
            </w:ins>
          </m:r>
          <m:sSub>
            <m:sSubPr>
              <m:ctrlPr>
                <w:ins w:id="687" w:author="Author" w:date="2019-04-05T18:20:00Z">
                  <w:rPr>
                    <w:rFonts w:ascii="Cambria Math" w:hAnsi="Cambria Math"/>
                  </w:rPr>
                </w:ins>
              </m:ctrlPr>
            </m:sSubPr>
            <m:e>
              <m:r>
                <w:ins w:id="688" w:author="Author" w:date="2019-04-05T18:20:00Z">
                  <w:rPr>
                    <w:rFonts w:ascii="Cambria Math" w:hAnsi="Cambria Math"/>
                  </w:rPr>
                  <m:t>d</m:t>
                </w:ins>
              </m:r>
            </m:e>
            <m:sub>
              <m:r>
                <w:ins w:id="689" w:author="Author" w:date="2019-04-05T18:20:00Z">
                  <w:rPr>
                    <w:rFonts w:ascii="Cambria Math" w:hAnsi="Cambria Math"/>
                  </w:rPr>
                  <m:t>2</m:t>
                </w:ins>
              </m:r>
            </m:sub>
          </m:sSub>
          <m:r>
            <w:ins w:id="690" w:author="Author" w:date="2019-04-05T18:20:00Z">
              <w:rPr>
                <w:rFonts w:ascii="Cambria Math" w:hAnsi="Cambria Math"/>
              </w:rPr>
              <m:t>,…,</m:t>
            </w:ins>
          </m:r>
          <m:sSub>
            <m:sSubPr>
              <m:ctrlPr>
                <w:ins w:id="691" w:author="Author" w:date="2019-04-05T18:20:00Z">
                  <w:rPr>
                    <w:rFonts w:ascii="Cambria Math" w:hAnsi="Cambria Math"/>
                  </w:rPr>
                </w:ins>
              </m:ctrlPr>
            </m:sSubPr>
            <m:e>
              <m:r>
                <w:ins w:id="692" w:author="Author" w:date="2019-04-05T18:20:00Z">
                  <w:rPr>
                    <w:rFonts w:ascii="Cambria Math" w:hAnsi="Cambria Math"/>
                  </w:rPr>
                  <m:t>d</m:t>
                </w:ins>
              </m:r>
            </m:e>
            <m:sub>
              <m:r>
                <w:ins w:id="693" w:author="Author" w:date="2019-04-05T18:20:00Z">
                  <w:rPr>
                    <w:rFonts w:ascii="Cambria Math" w:hAnsi="Cambria Math"/>
                  </w:rPr>
                  <m:t>R</m:t>
                </w:ins>
              </m:r>
            </m:sub>
          </m:sSub>
          <m:r>
            <w:ins w:id="694" w:author="Author" w:date="2019-04-05T18:20:00Z">
              <w:rPr>
                <w:rFonts w:ascii="Cambria Math" w:hAnsi="Cambria Math"/>
              </w:rPr>
              <m:t>)=</m:t>
            </w:ins>
          </m:r>
          <m:nary>
            <m:naryPr>
              <m:chr m:val="∑"/>
              <m:limLoc m:val="undOvr"/>
              <m:supHide m:val="1"/>
              <m:ctrlPr>
                <w:ins w:id="695" w:author="Author" w:date="2019-04-05T18:20:00Z">
                  <w:rPr>
                    <w:rFonts w:ascii="Cambria Math" w:hAnsi="Cambria Math"/>
                  </w:rPr>
                </w:ins>
              </m:ctrlPr>
            </m:naryPr>
            <m:sub>
              <m:r>
                <w:ins w:id="696" w:author="Author" w:date="2019-04-05T18:20:00Z">
                  <w:rPr>
                    <w:rFonts w:ascii="Cambria Math" w:hAnsi="Cambria Math"/>
                  </w:rPr>
                  <m:t>j</m:t>
                </w:ins>
              </m:r>
            </m:sub>
            <m:sup/>
            <m:e>
              <m:sSub>
                <m:sSubPr>
                  <m:ctrlPr>
                    <w:ins w:id="697" w:author="Author" w:date="2019-04-05T18:20:00Z">
                      <w:rPr>
                        <w:rFonts w:ascii="Cambria Math" w:hAnsi="Cambria Math"/>
                      </w:rPr>
                    </w:ins>
                  </m:ctrlPr>
                </m:sSubPr>
                <m:e>
                  <m:r>
                    <w:ins w:id="698" w:author="Author" w:date="2019-04-05T18:20:00Z">
                      <w:rPr>
                        <w:rFonts w:ascii="Cambria Math" w:hAnsi="Cambria Math"/>
                      </w:rPr>
                      <m:t>G</m:t>
                    </w:ins>
                  </m:r>
                </m:e>
                <m:sub>
                  <m:r>
                    <w:ins w:id="699" w:author="Author" w:date="2019-04-05T18:20:00Z">
                      <w:rPr>
                        <w:rFonts w:ascii="Cambria Math" w:hAnsi="Cambria Math"/>
                      </w:rPr>
                      <m:t>ji</m:t>
                    </w:ins>
                  </m:r>
                </m:sub>
              </m:sSub>
            </m:e>
          </m:nary>
          <m:sSubSup>
            <m:sSubSupPr>
              <m:ctrlPr>
                <w:ins w:id="700" w:author="Author" w:date="2019-04-05T18:20:00Z">
                  <w:rPr>
                    <w:rFonts w:ascii="Cambria Math" w:hAnsi="Cambria Math"/>
                  </w:rPr>
                </w:ins>
              </m:ctrlPr>
            </m:sSubSupPr>
            <m:e>
              <m:r>
                <w:ins w:id="701" w:author="Author" w:date="2019-04-05T18:20:00Z">
                  <w:rPr>
                    <w:rFonts w:ascii="Cambria Math" w:hAnsi="Cambria Math"/>
                  </w:rPr>
                  <m:t>L</m:t>
                </w:ins>
              </m:r>
            </m:e>
            <m:sub>
              <m:r>
                <w:ins w:id="702" w:author="Author" w:date="2019-04-05T18:20:00Z">
                  <w:rPr>
                    <w:rFonts w:ascii="Cambria Math" w:hAnsi="Cambria Math"/>
                  </w:rPr>
                  <m:t>j</m:t>
                </w:ins>
              </m:r>
            </m:sub>
            <m:sup>
              <m:r>
                <w:ins w:id="703" w:author="Author" w:date="2019-04-05T18:20:00Z">
                  <w:rPr>
                    <w:rFonts w:ascii="Cambria Math" w:hAnsi="Cambria Math"/>
                  </w:rPr>
                  <m:t>*</m:t>
                </w:ins>
              </m:r>
            </m:sup>
          </m:sSubSup>
          <m:r>
            <w:ins w:id="704" w:author="Author" w:date="2019-04-05T18:20:00Z">
              <w:rPr>
                <w:rFonts w:ascii="Cambria Math" w:hAnsi="Cambria Math"/>
              </w:rPr>
              <m:t>W</m:t>
            </w:ins>
          </m:r>
          <m:r>
            <w:ins w:id="705" w:author="Author" w:date="2019-04-05T18:20:00Z">
              <w:rPr>
                <w:rFonts w:ascii="Cambria Math" w:hAnsi="Cambria Math"/>
              </w:rPr>
              <m:t>(</m:t>
            </w:ins>
          </m:r>
          <m:sSub>
            <m:sSubPr>
              <m:ctrlPr>
                <w:ins w:id="706" w:author="Author" w:date="2019-04-05T18:20:00Z">
                  <w:rPr>
                    <w:rFonts w:ascii="Cambria Math" w:hAnsi="Cambria Math"/>
                  </w:rPr>
                </w:ins>
              </m:ctrlPr>
            </m:sSubPr>
            <m:e>
              <m:r>
                <w:ins w:id="707" w:author="Author" w:date="2019-04-05T18:20:00Z">
                  <w:rPr>
                    <w:rFonts w:ascii="Cambria Math" w:hAnsi="Cambria Math"/>
                  </w:rPr>
                  <m:t>d</m:t>
                </w:ins>
              </m:r>
            </m:e>
            <m:sub>
              <m:r>
                <w:ins w:id="708" w:author="Author" w:date="2019-04-05T18:20:00Z">
                  <w:rPr>
                    <w:rFonts w:ascii="Cambria Math" w:hAnsi="Cambria Math"/>
                  </w:rPr>
                  <m:t>ij</m:t>
                </w:ins>
              </m:r>
            </m:sub>
          </m:sSub>
          <m:r>
            <w:ins w:id="709" w:author="Author" w:date="2019-04-05T18:20:00Z">
              <w:rPr>
                <w:rFonts w:ascii="Cambria Math" w:hAnsi="Cambria Math"/>
              </w:rPr>
              <m:t>|</m:t>
            </w:ins>
          </m:r>
          <m:sSub>
            <m:sSubPr>
              <m:ctrlPr>
                <w:ins w:id="710" w:author="Author" w:date="2019-04-05T18:20:00Z">
                  <w:rPr>
                    <w:rFonts w:ascii="Cambria Math" w:hAnsi="Cambria Math"/>
                  </w:rPr>
                </w:ins>
              </m:ctrlPr>
            </m:sSubPr>
            <m:e>
              <m:r>
                <w:ins w:id="711" w:author="Author" w:date="2019-04-05T18:20:00Z">
                  <w:rPr>
                    <w:rFonts w:ascii="Cambria Math" w:hAnsi="Cambria Math"/>
                  </w:rPr>
                  <m:t>d</m:t>
                </w:ins>
              </m:r>
            </m:e>
            <m:sub>
              <m:r>
                <w:ins w:id="712" w:author="Author" w:date="2019-04-05T18:20:00Z">
                  <w:rPr>
                    <w:rFonts w:ascii="Cambria Math" w:hAnsi="Cambria Math"/>
                  </w:rPr>
                  <m:t>1</m:t>
                </w:ins>
              </m:r>
            </m:sub>
          </m:sSub>
          <m:r>
            <w:ins w:id="713" w:author="Author" w:date="2019-04-05T18:20:00Z">
              <w:rPr>
                <w:rFonts w:ascii="Cambria Math" w:hAnsi="Cambria Math"/>
              </w:rPr>
              <m:t>,</m:t>
            </w:ins>
          </m:r>
          <m:sSub>
            <m:sSubPr>
              <m:ctrlPr>
                <w:ins w:id="714" w:author="Author" w:date="2019-04-05T18:20:00Z">
                  <w:rPr>
                    <w:rFonts w:ascii="Cambria Math" w:hAnsi="Cambria Math"/>
                  </w:rPr>
                </w:ins>
              </m:ctrlPr>
            </m:sSubPr>
            <m:e>
              <m:r>
                <w:ins w:id="715" w:author="Author" w:date="2019-04-05T18:20:00Z">
                  <w:rPr>
                    <w:rFonts w:ascii="Cambria Math" w:hAnsi="Cambria Math"/>
                  </w:rPr>
                  <m:t>d</m:t>
                </w:ins>
              </m:r>
            </m:e>
            <m:sub>
              <m:r>
                <w:ins w:id="716" w:author="Author" w:date="2019-04-05T18:20:00Z">
                  <w:rPr>
                    <w:rFonts w:ascii="Cambria Math" w:hAnsi="Cambria Math"/>
                  </w:rPr>
                  <m:t>2</m:t>
                </w:ins>
              </m:r>
            </m:sub>
          </m:sSub>
          <m:r>
            <w:ins w:id="717" w:author="Author" w:date="2019-04-05T18:20:00Z">
              <w:rPr>
                <w:rFonts w:ascii="Cambria Math" w:hAnsi="Cambria Math"/>
              </w:rPr>
              <m:t>,…,</m:t>
            </w:ins>
          </m:r>
          <m:sSub>
            <m:sSubPr>
              <m:ctrlPr>
                <w:ins w:id="718" w:author="Author" w:date="2019-04-05T18:20:00Z">
                  <w:rPr>
                    <w:rFonts w:ascii="Cambria Math" w:hAnsi="Cambria Math"/>
                  </w:rPr>
                </w:ins>
              </m:ctrlPr>
            </m:sSubPr>
            <m:e>
              <m:r>
                <w:ins w:id="719" w:author="Author" w:date="2019-04-05T18:20:00Z">
                  <w:rPr>
                    <w:rFonts w:ascii="Cambria Math" w:hAnsi="Cambria Math"/>
                  </w:rPr>
                  <m:t>d</m:t>
                </w:ins>
              </m:r>
            </m:e>
            <m:sub>
              <m:r>
                <w:ins w:id="720" w:author="Author" w:date="2019-04-05T18:20:00Z">
                  <w:rPr>
                    <w:rFonts w:ascii="Cambria Math" w:hAnsi="Cambria Math"/>
                  </w:rPr>
                  <m:t>R</m:t>
                </w:ins>
              </m:r>
            </m:sub>
          </m:sSub>
          <m:r>
            <w:ins w:id="721" w:author="Author" w:date="2019-04-05T18:20:00Z">
              <w:rPr>
                <w:rFonts w:ascii="Cambria Math" w:hAnsi="Cambria Math"/>
              </w:rPr>
              <m:t>)</m:t>
            </w:ins>
          </m:r>
        </m:oMath>
      </m:oMathPara>
    </w:p>
    <w:p w14:paraId="127AF05A" w14:textId="77777777" w:rsidR="00FA49B5" w:rsidRDefault="0013246A">
      <w:pPr>
        <w:pStyle w:val="Heading2"/>
        <w:rPr>
          <w:ins w:id="722" w:author="Author" w:date="2019-04-05T18:20:00Z"/>
        </w:rPr>
      </w:pPr>
      <w:bookmarkStart w:id="723" w:name="modified-two-stage-floating-catchment-ar"/>
      <w:bookmarkEnd w:id="723"/>
      <w:ins w:id="724" w:author="Author" w:date="2019-04-05T18:20:00Z">
        <w:r>
          <w:t>Modified Two-Stage Floating Catchment Areas (M2SFCA)</w:t>
        </w:r>
      </w:ins>
    </w:p>
    <w:p w14:paraId="11637395" w14:textId="6DF03771" w:rsidR="00FA49B5" w:rsidRDefault="0013246A">
      <w:pPr>
        <w:pStyle w:val="FirstParagraph"/>
      </w:pPr>
      <w:ins w:id="725" w:author="Author" w:date="2019-04-05T18:20:00Z">
        <w:r>
          <w:t>Delamater [-@Delamater2013] discusses the application of FCA methods for systems that are not optimally configured to service the whole population. To addr</w:t>
        </w:r>
        <w:r>
          <w:t>ess this issue, he proposes a modification to</w:t>
        </w:r>
      </w:ins>
      <w:r>
        <w:t xml:space="preserve"> the second step of the </w:t>
      </w:r>
      <w:del w:id="726" w:author="Author" w:date="2019-04-05T18:20:00Z">
        <w:r>
          <w:delText>algorithm in this fashion</w:delText>
        </w:r>
      </w:del>
      <w:ins w:id="727" w:author="Author" w:date="2019-04-05T18:20:00Z">
        <w:r>
          <w:t>2SFCA algorithm that increases the friction of distance. Demand in this modification is the same as in 2SFCA. However, accessibility is calculated in the following manner</w:t>
        </w:r>
      </w:ins>
      <w:r>
        <w:t>:</w:t>
      </w:r>
    </w:p>
    <w:p w14:paraId="338BD2E0" w14:textId="77777777" w:rsidR="00E15092" w:rsidRDefault="0013246A">
      <w:pPr>
        <w:pStyle w:val="BodyText"/>
        <w:rPr>
          <w:del w:id="728" w:author="Author" w:date="2019-04-05T18:20:00Z"/>
        </w:rPr>
      </w:pPr>
      <m:oMathPara>
        <m:oMathParaPr>
          <m:jc m:val="center"/>
        </m:oMathParaPr>
        <m:oMath>
          <m:sSubSup>
            <m:sSubSupPr>
              <m:ctrlPr>
                <w:del w:id="729" w:author="Author" w:date="2019-04-05T18:20:00Z">
                  <w:rPr>
                    <w:rFonts w:ascii="Cambria Math" w:hAnsi="Cambria Math"/>
                  </w:rPr>
                </w:del>
              </m:ctrlPr>
            </m:sSubSupPr>
            <m:e>
              <m:r>
                <w:del w:id="730" w:author="Author" w:date="2019-04-05T18:20:00Z">
                  <w:rPr>
                    <w:rFonts w:ascii="Cambria Math" w:hAnsi="Cambria Math"/>
                  </w:rPr>
                  <m:t>D</m:t>
                </w:del>
              </m:r>
            </m:e>
            <m:sub>
              <m:r>
                <w:del w:id="731" w:author="Author" w:date="2019-04-05T18:20:00Z">
                  <w:rPr>
                    <w:rFonts w:ascii="Cambria Math" w:hAnsi="Cambria Math"/>
                  </w:rPr>
                  <m:t>ij</m:t>
                </w:del>
              </m:r>
            </m:sub>
            <m:sup>
              <m:r>
                <w:del w:id="732" w:author="Author" w:date="2019-04-05T18:20:00Z">
                  <w:rPr>
                    <w:rFonts w:ascii="Cambria Math" w:hAnsi="Cambria Math"/>
                  </w:rPr>
                  <m:t>*</m:t>
                </w:del>
              </m:r>
            </m:sup>
          </m:sSubSup>
          <m:r>
            <w:del w:id="733" w:author="Author" w:date="2019-04-05T18:20:00Z">
              <w:rPr>
                <w:rFonts w:ascii="Cambria Math" w:hAnsi="Cambria Math"/>
              </w:rPr>
              <m:t>=</m:t>
            </w:del>
          </m:r>
          <m:sSub>
            <m:sSubPr>
              <m:ctrlPr>
                <w:del w:id="734" w:author="Author" w:date="2019-04-05T18:20:00Z">
                  <w:rPr>
                    <w:rFonts w:ascii="Cambria Math" w:hAnsi="Cambria Math"/>
                  </w:rPr>
                </w:del>
              </m:ctrlPr>
            </m:sSubPr>
            <m:e>
              <m:r>
                <w:del w:id="735" w:author="Author" w:date="2019-04-05T18:20:00Z">
                  <w:rPr>
                    <w:rFonts w:ascii="Cambria Math" w:hAnsi="Cambria Math"/>
                  </w:rPr>
                  <m:t>G</m:t>
                </w:del>
              </m:r>
            </m:e>
            <m:sub>
              <m:r>
                <w:del w:id="736" w:author="Author" w:date="2019-04-05T18:20:00Z">
                  <w:rPr>
                    <w:rFonts w:ascii="Cambria Math" w:hAnsi="Cambria Math"/>
                  </w:rPr>
                  <m:t>ij</m:t>
                </w:del>
              </m:r>
            </m:sub>
          </m:sSub>
          <m:sSub>
            <m:sSubPr>
              <m:ctrlPr>
                <w:del w:id="737" w:author="Author" w:date="2019-04-05T18:20:00Z">
                  <w:rPr>
                    <w:rFonts w:ascii="Cambria Math" w:hAnsi="Cambria Math"/>
                  </w:rPr>
                </w:del>
              </m:ctrlPr>
            </m:sSubPr>
            <m:e>
              <m:r>
                <w:del w:id="738" w:author="Author" w:date="2019-04-05T18:20:00Z">
                  <w:rPr>
                    <w:rFonts w:ascii="Cambria Math" w:hAnsi="Cambria Math"/>
                  </w:rPr>
                  <m:t>P</m:t>
                </w:del>
              </m:r>
            </m:e>
            <m:sub>
              <m:r>
                <w:del w:id="739" w:author="Author" w:date="2019-04-05T18:20:00Z">
                  <w:rPr>
                    <w:rFonts w:ascii="Cambria Math" w:hAnsi="Cambria Math"/>
                  </w:rPr>
                  <m:t>i</m:t>
                </w:del>
              </m:r>
            </m:sub>
          </m:sSub>
          <m:sSub>
            <m:sSubPr>
              <m:ctrlPr>
                <w:del w:id="740" w:author="Author" w:date="2019-04-05T18:20:00Z">
                  <w:rPr>
                    <w:rFonts w:ascii="Cambria Math" w:hAnsi="Cambria Math"/>
                  </w:rPr>
                </w:del>
              </m:ctrlPr>
            </m:sSubPr>
            <m:e>
              <m:r>
                <w:del w:id="741" w:author="Author" w:date="2019-04-05T18:20:00Z">
                  <w:rPr>
                    <w:rFonts w:ascii="Cambria Math" w:hAnsi="Cambria Math"/>
                  </w:rPr>
                  <m:t>W</m:t>
                </w:del>
              </m:r>
            </m:e>
            <m:sub>
              <m:r>
                <w:del w:id="742" w:author="Author" w:date="2019-04-05T18:20:00Z">
                  <w:rPr>
                    <w:rFonts w:ascii="Cambria Math" w:hAnsi="Cambria Math"/>
                  </w:rPr>
                  <m:t>ij</m:t>
                </w:del>
              </m:r>
            </m:sub>
          </m:sSub>
          <m:r>
            <w:del w:id="743" w:author="Author" w:date="2019-04-05T18:20:00Z">
              <w:rPr>
                <w:rFonts w:ascii="Cambria Math" w:hAnsi="Cambria Math"/>
              </w:rPr>
              <m:t>=</m:t>
            </w:del>
          </m:r>
          <m:sSub>
            <m:sSubPr>
              <m:ctrlPr>
                <w:del w:id="744" w:author="Author" w:date="2019-04-05T18:20:00Z">
                  <w:rPr>
                    <w:rFonts w:ascii="Cambria Math" w:hAnsi="Cambria Math"/>
                  </w:rPr>
                </w:del>
              </m:ctrlPr>
            </m:sSubPr>
            <m:e>
              <m:r>
                <w:del w:id="745" w:author="Author" w:date="2019-04-05T18:20:00Z">
                  <w:rPr>
                    <w:rFonts w:ascii="Cambria Math" w:hAnsi="Cambria Math"/>
                  </w:rPr>
                  <m:t>G</m:t>
                </w:del>
              </m:r>
            </m:e>
            <m:sub>
              <m:r>
                <w:del w:id="746" w:author="Author" w:date="2019-04-05T18:20:00Z">
                  <w:rPr>
                    <w:rFonts w:ascii="Cambria Math" w:hAnsi="Cambria Math"/>
                  </w:rPr>
                  <m:t>ij</m:t>
                </w:del>
              </m:r>
            </m:sub>
          </m:sSub>
          <m:sSub>
            <m:sSubPr>
              <m:ctrlPr>
                <w:del w:id="747" w:author="Author" w:date="2019-04-05T18:20:00Z">
                  <w:rPr>
                    <w:rFonts w:ascii="Cambria Math" w:hAnsi="Cambria Math"/>
                  </w:rPr>
                </w:del>
              </m:ctrlPr>
            </m:sSubPr>
            <m:e>
              <m:r>
                <w:del w:id="748" w:author="Author" w:date="2019-04-05T18:20:00Z">
                  <w:rPr>
                    <w:rFonts w:ascii="Cambria Math" w:hAnsi="Cambria Math"/>
                  </w:rPr>
                  <m:t>D</m:t>
                </w:del>
              </m:r>
            </m:e>
            <m:sub>
              <m:r>
                <w:del w:id="749" w:author="Author" w:date="2019-04-05T18:20:00Z">
                  <w:rPr>
                    <w:rFonts w:ascii="Cambria Math" w:hAnsi="Cambria Math"/>
                  </w:rPr>
                  <m:t>ij</m:t>
                </w:del>
              </m:r>
            </m:sub>
          </m:sSub>
        </m:oMath>
      </m:oMathPara>
    </w:p>
    <w:p w14:paraId="1625B9B6" w14:textId="77777777" w:rsidR="00E15092" w:rsidRDefault="0013246A">
      <w:pPr>
        <w:pStyle w:val="FirstParagraph"/>
        <w:rPr>
          <w:del w:id="750" w:author="Author" w:date="2019-04-05T18:20:00Z"/>
        </w:rPr>
      </w:pPr>
      <w:del w:id="751" w:author="Author" w:date="2019-04-05T18:20:00Z">
        <w:r>
          <w:delText xml:space="preserve">The level of service at </w:delText>
        </w:r>
        <m:oMath>
          <m:r>
            <w:rPr>
              <w:rFonts w:ascii="Cambria Math" w:hAnsi="Cambria Math"/>
            </w:rPr>
            <m:t>j</m:t>
          </m:r>
        </m:oMath>
        <w:r>
          <w:delText xml:space="preserve"> is calculated in the second step as:</w:delText>
        </w:r>
      </w:del>
    </w:p>
    <w:p w14:paraId="405248E5" w14:textId="77777777" w:rsidR="00E15092" w:rsidRDefault="0013246A">
      <w:pPr>
        <w:pStyle w:val="BodyText"/>
        <w:rPr>
          <w:del w:id="752" w:author="Author" w:date="2019-04-05T18:20:00Z"/>
        </w:rPr>
      </w:pPr>
      <m:oMathPara>
        <m:oMathParaPr>
          <m:jc m:val="center"/>
        </m:oMathParaPr>
        <m:oMath>
          <m:sSub>
            <m:sSubPr>
              <m:ctrlPr>
                <w:del w:id="753" w:author="Author" w:date="2019-04-05T18:20:00Z">
                  <w:rPr>
                    <w:rFonts w:ascii="Cambria Math" w:hAnsi="Cambria Math"/>
                  </w:rPr>
                </w:del>
              </m:ctrlPr>
            </m:sSubPr>
            <m:e>
              <m:r>
                <w:del w:id="754" w:author="Author" w:date="2019-04-05T18:20:00Z">
                  <w:rPr>
                    <w:rFonts w:ascii="Cambria Math" w:hAnsi="Cambria Math"/>
                  </w:rPr>
                  <m:t>L</m:t>
                </w:del>
              </m:r>
            </m:e>
            <m:sub>
              <m:r>
                <w:del w:id="755" w:author="Author" w:date="2019-04-05T18:20:00Z">
                  <w:rPr>
                    <w:rFonts w:ascii="Cambria Math" w:hAnsi="Cambria Math"/>
                  </w:rPr>
                  <m:t>j</m:t>
                </w:del>
              </m:r>
            </m:sub>
          </m:sSub>
          <m:r>
            <w:del w:id="756" w:author="Author" w:date="2019-04-05T18:20:00Z">
              <w:rPr>
                <w:rFonts w:ascii="Cambria Math" w:hAnsi="Cambria Math"/>
              </w:rPr>
              <m:t>=</m:t>
            </w:del>
          </m:r>
          <m:f>
            <m:fPr>
              <m:ctrlPr>
                <w:del w:id="757" w:author="Author" w:date="2019-04-05T18:20:00Z">
                  <w:rPr>
                    <w:rFonts w:ascii="Cambria Math" w:hAnsi="Cambria Math"/>
                  </w:rPr>
                </w:del>
              </m:ctrlPr>
            </m:fPr>
            <m:num>
              <m:sSub>
                <m:sSubPr>
                  <m:ctrlPr>
                    <w:del w:id="758" w:author="Author" w:date="2019-04-05T18:20:00Z">
                      <w:rPr>
                        <w:rFonts w:ascii="Cambria Math" w:hAnsi="Cambria Math"/>
                      </w:rPr>
                    </w:del>
                  </m:ctrlPr>
                </m:sSubPr>
                <m:e>
                  <m:r>
                    <w:del w:id="759" w:author="Author" w:date="2019-04-05T18:20:00Z">
                      <w:rPr>
                        <w:rFonts w:ascii="Cambria Math" w:hAnsi="Cambria Math"/>
                      </w:rPr>
                      <m:t>S</m:t>
                    </w:del>
                  </m:r>
                </m:e>
                <m:sub>
                  <m:r>
                    <w:del w:id="760" w:author="Author" w:date="2019-04-05T18:20:00Z">
                      <w:rPr>
                        <w:rFonts w:ascii="Cambria Math" w:hAnsi="Cambria Math"/>
                      </w:rPr>
                      <m:t>j</m:t>
                    </w:del>
                  </m:r>
                </m:sub>
              </m:sSub>
            </m:num>
            <m:den>
              <m:nary>
                <m:naryPr>
                  <m:chr m:val="∑"/>
                  <m:limLoc m:val="undOvr"/>
                  <m:supHide m:val="1"/>
                  <m:ctrlPr>
                    <w:del w:id="761" w:author="Author" w:date="2019-04-05T18:20:00Z">
                      <w:rPr>
                        <w:rFonts w:ascii="Cambria Math" w:hAnsi="Cambria Math"/>
                      </w:rPr>
                    </w:del>
                  </m:ctrlPr>
                </m:naryPr>
                <m:sub>
                  <m:r>
                    <w:del w:id="762" w:author="Author" w:date="2019-04-05T18:20:00Z">
                      <w:rPr>
                        <w:rFonts w:ascii="Cambria Math" w:hAnsi="Cambria Math"/>
                      </w:rPr>
                      <m:t>i</m:t>
                    </w:del>
                  </m:r>
                </m:sub>
                <m:sup/>
                <m:e>
                  <m:sSubSup>
                    <m:sSubSupPr>
                      <m:ctrlPr>
                        <w:del w:id="763" w:author="Author" w:date="2019-04-05T18:20:00Z">
                          <w:rPr>
                            <w:rFonts w:ascii="Cambria Math" w:hAnsi="Cambria Math"/>
                          </w:rPr>
                        </w:del>
                      </m:ctrlPr>
                    </m:sSubSupPr>
                    <m:e>
                      <m:r>
                        <w:del w:id="764" w:author="Author" w:date="2019-04-05T18:20:00Z">
                          <w:rPr>
                            <w:rFonts w:ascii="Cambria Math" w:hAnsi="Cambria Math"/>
                          </w:rPr>
                          <m:t>D</m:t>
                        </w:del>
                      </m:r>
                    </m:e>
                    <m:sub>
                      <m:r>
                        <w:del w:id="765" w:author="Author" w:date="2019-04-05T18:20:00Z">
                          <w:rPr>
                            <w:rFonts w:ascii="Cambria Math" w:hAnsi="Cambria Math"/>
                          </w:rPr>
                          <m:t>ij</m:t>
                        </w:del>
                      </m:r>
                    </m:sub>
                    <m:sup>
                      <m:r>
                        <w:del w:id="766" w:author="Author" w:date="2019-04-05T18:20:00Z">
                          <w:rPr>
                            <w:rFonts w:ascii="Cambria Math" w:hAnsi="Cambria Math"/>
                          </w:rPr>
                          <m:t>*</m:t>
                        </w:del>
                      </m:r>
                    </m:sup>
                  </m:sSubSup>
                </m:e>
              </m:nary>
            </m:den>
          </m:f>
        </m:oMath>
      </m:oMathPara>
    </w:p>
    <w:p w14:paraId="2FC34180" w14:textId="77777777" w:rsidR="00E15092" w:rsidRDefault="0013246A">
      <w:pPr>
        <w:pStyle w:val="FirstParagraph"/>
        <w:rPr>
          <w:del w:id="767" w:author="Author" w:date="2019-04-05T18:20:00Z"/>
        </w:rPr>
      </w:pPr>
      <w:del w:id="768" w:author="Author" w:date="2019-04-05T18:20:00Z">
        <w:r>
          <w:delText>Accessibility, in the final step, becomes:</w:delText>
        </w:r>
      </w:del>
    </w:p>
    <w:p w14:paraId="70B489D6" w14:textId="77777777" w:rsidR="00E15092" w:rsidRDefault="0013246A">
      <w:pPr>
        <w:pStyle w:val="BodyText"/>
        <w:rPr>
          <w:del w:id="769" w:author="Author" w:date="2019-04-05T18:20:00Z"/>
        </w:rPr>
      </w:pPr>
      <m:oMathPara>
        <m:oMathParaPr>
          <m:jc m:val="center"/>
        </m:oMathParaPr>
        <m:oMath>
          <m:sSub>
            <m:sSubPr>
              <m:ctrlPr>
                <w:del w:id="770" w:author="Author" w:date="2019-04-05T18:20:00Z">
                  <w:rPr>
                    <w:rFonts w:ascii="Cambria Math" w:hAnsi="Cambria Math"/>
                  </w:rPr>
                </w:del>
              </m:ctrlPr>
            </m:sSubPr>
            <m:e>
              <m:r>
                <w:del w:id="771" w:author="Author" w:date="2019-04-05T18:20:00Z">
                  <w:rPr>
                    <w:rFonts w:ascii="Cambria Math" w:hAnsi="Cambria Math"/>
                  </w:rPr>
                  <m:t>A</m:t>
                </w:del>
              </m:r>
            </m:e>
            <m:sub>
              <m:r>
                <w:del w:id="772" w:author="Author" w:date="2019-04-05T18:20:00Z">
                  <w:rPr>
                    <w:rFonts w:ascii="Cambria Math" w:hAnsi="Cambria Math"/>
                  </w:rPr>
                  <m:t>i</m:t>
                </w:del>
              </m:r>
            </m:sub>
          </m:sSub>
          <m:r>
            <w:del w:id="773" w:author="Author" w:date="2019-04-05T18:20:00Z">
              <w:rPr>
                <w:rFonts w:ascii="Cambria Math" w:hAnsi="Cambria Math"/>
              </w:rPr>
              <m:t>=</m:t>
            </w:del>
          </m:r>
          <m:nary>
            <m:naryPr>
              <m:chr m:val="∑"/>
              <m:limLoc m:val="undOvr"/>
              <m:supHide m:val="1"/>
              <m:ctrlPr>
                <w:del w:id="774" w:author="Author" w:date="2019-04-05T18:20:00Z">
                  <w:rPr>
                    <w:rFonts w:ascii="Cambria Math" w:hAnsi="Cambria Math"/>
                  </w:rPr>
                </w:del>
              </m:ctrlPr>
            </m:naryPr>
            <m:sub>
              <m:r>
                <w:del w:id="775" w:author="Author" w:date="2019-04-05T18:20:00Z">
                  <w:rPr>
                    <w:rFonts w:ascii="Cambria Math" w:hAnsi="Cambria Math"/>
                  </w:rPr>
                  <m:t>j</m:t>
                </w:del>
              </m:r>
            </m:sub>
            <m:sup/>
            <m:e>
              <m:sSub>
                <m:sSubPr>
                  <m:ctrlPr>
                    <w:del w:id="776" w:author="Author" w:date="2019-04-05T18:20:00Z">
                      <w:rPr>
                        <w:rFonts w:ascii="Cambria Math" w:hAnsi="Cambria Math"/>
                      </w:rPr>
                    </w:del>
                  </m:ctrlPr>
                </m:sSubPr>
                <m:e>
                  <m:r>
                    <w:del w:id="777" w:author="Author" w:date="2019-04-05T18:20:00Z">
                      <w:rPr>
                        <w:rFonts w:ascii="Cambria Math" w:hAnsi="Cambria Math"/>
                      </w:rPr>
                      <m:t>G</m:t>
                    </w:del>
                  </m:r>
                </m:e>
                <m:sub>
                  <m:r>
                    <w:del w:id="778" w:author="Author" w:date="2019-04-05T18:20:00Z">
                      <w:rPr>
                        <w:rFonts w:ascii="Cambria Math" w:hAnsi="Cambria Math"/>
                      </w:rPr>
                      <m:t>i</m:t>
                    </w:del>
                  </m:r>
                  <m:r>
                    <w:del w:id="779" w:author="Author" w:date="2019-04-05T18:20:00Z">
                      <w:rPr>
                        <w:rFonts w:ascii="Cambria Math" w:hAnsi="Cambria Math"/>
                      </w:rPr>
                      <m:t>j</m:t>
                    </w:del>
                  </m:r>
                </m:sub>
              </m:sSub>
            </m:e>
          </m:nary>
          <m:sSub>
            <m:sSubPr>
              <m:ctrlPr>
                <w:del w:id="780" w:author="Author" w:date="2019-04-05T18:20:00Z">
                  <w:rPr>
                    <w:rFonts w:ascii="Cambria Math" w:hAnsi="Cambria Math"/>
                  </w:rPr>
                </w:del>
              </m:ctrlPr>
            </m:sSubPr>
            <m:e>
              <m:r>
                <w:del w:id="781" w:author="Author" w:date="2019-04-05T18:20:00Z">
                  <w:rPr>
                    <w:rFonts w:ascii="Cambria Math" w:hAnsi="Cambria Math"/>
                  </w:rPr>
                  <m:t>L</m:t>
                </w:del>
              </m:r>
            </m:e>
            <m:sub>
              <m:r>
                <w:del w:id="782" w:author="Author" w:date="2019-04-05T18:20:00Z">
                  <w:rPr>
                    <w:rFonts w:ascii="Cambria Math" w:hAnsi="Cambria Math"/>
                  </w:rPr>
                  <m:t>j</m:t>
                </w:del>
              </m:r>
            </m:sub>
          </m:sSub>
          <m:sSub>
            <m:sSubPr>
              <m:ctrlPr>
                <w:del w:id="783" w:author="Author" w:date="2019-04-05T18:20:00Z">
                  <w:rPr>
                    <w:rFonts w:ascii="Cambria Math" w:hAnsi="Cambria Math"/>
                  </w:rPr>
                </w:del>
              </m:ctrlPr>
            </m:sSubPr>
            <m:e>
              <m:r>
                <w:del w:id="784" w:author="Author" w:date="2019-04-05T18:20:00Z">
                  <w:rPr>
                    <w:rFonts w:ascii="Cambria Math" w:hAnsi="Cambria Math"/>
                  </w:rPr>
                  <m:t>W</m:t>
                </w:del>
              </m:r>
            </m:e>
            <m:sub>
              <m:r>
                <w:del w:id="785" w:author="Author" w:date="2019-04-05T18:20:00Z">
                  <w:rPr>
                    <w:rFonts w:ascii="Cambria Math" w:hAnsi="Cambria Math"/>
                  </w:rPr>
                  <m:t>ij</m:t>
                </w:del>
              </m:r>
            </m:sub>
          </m:sSub>
        </m:oMath>
      </m:oMathPara>
    </w:p>
    <w:p w14:paraId="2F55C82A" w14:textId="5918DBBD" w:rsidR="00FA49B5" w:rsidRDefault="0013246A">
      <w:pPr>
        <w:pStyle w:val="BodyText"/>
        <w:rPr>
          <w:ins w:id="786" w:author="Author" w:date="2019-04-05T18:20:00Z"/>
        </w:rPr>
      </w:pPr>
      <w:bookmarkStart w:id="787" w:name="demand-and-supply-inflation"/>
      <w:bookmarkEnd w:id="787"/>
      <w:del w:id="788" w:author="Author" w:date="2019-04-05T18:20:00Z">
        <w:r>
          <w:delText xml:space="preserve">Demand and Supply </w:delText>
        </w:r>
      </w:del>
      <m:oMath>
        <m:sSub>
          <m:sSubPr>
            <m:ctrlPr>
              <w:ins w:id="789" w:author="Author" w:date="2019-04-05T18:20:00Z">
                <w:rPr>
                  <w:rFonts w:ascii="Cambria Math" w:hAnsi="Cambria Math"/>
                </w:rPr>
              </w:ins>
            </m:ctrlPr>
          </m:sSubPr>
          <m:e>
            <m:r>
              <w:ins w:id="790" w:author="Author" w:date="2019-04-05T18:20:00Z">
                <w:rPr>
                  <w:rFonts w:ascii="Cambria Math" w:hAnsi="Cambria Math"/>
                </w:rPr>
                <m:t>A</m:t>
              </w:ins>
            </m:r>
          </m:e>
          <m:sub>
            <m:r>
              <w:ins w:id="791" w:author="Author" w:date="2019-04-05T18:20:00Z">
                <w:rPr>
                  <w:rFonts w:ascii="Cambria Math" w:hAnsi="Cambria Math"/>
                </w:rPr>
                <m:t>i</m:t>
              </w:ins>
            </m:r>
          </m:sub>
        </m:sSub>
        <m:r>
          <w:ins w:id="792" w:author="Author" w:date="2019-04-05T18:20:00Z">
            <w:rPr>
              <w:rFonts w:ascii="Cambria Math" w:hAnsi="Cambria Math"/>
            </w:rPr>
            <m:t>=</m:t>
          </w:ins>
        </m:r>
        <m:nary>
          <m:naryPr>
            <m:chr m:val="∑"/>
            <m:limLoc m:val="undOvr"/>
            <m:supHide m:val="1"/>
            <m:ctrlPr>
              <w:ins w:id="793" w:author="Author" w:date="2019-04-05T18:20:00Z">
                <w:rPr>
                  <w:rFonts w:ascii="Cambria Math" w:hAnsi="Cambria Math"/>
                </w:rPr>
              </w:ins>
            </m:ctrlPr>
          </m:naryPr>
          <m:sub>
            <m:r>
              <w:ins w:id="794" w:author="Author" w:date="2019-04-05T18:20:00Z">
                <w:rPr>
                  <w:rFonts w:ascii="Cambria Math" w:hAnsi="Cambria Math"/>
                </w:rPr>
                <m:t>j</m:t>
              </w:ins>
            </m:r>
          </m:sub>
          <m:sup/>
          <m:e>
            <m:sSub>
              <m:sSubPr>
                <m:ctrlPr>
                  <w:ins w:id="795" w:author="Author" w:date="2019-04-05T18:20:00Z">
                    <w:rPr>
                      <w:rFonts w:ascii="Cambria Math" w:hAnsi="Cambria Math"/>
                    </w:rPr>
                  </w:ins>
                </m:ctrlPr>
              </m:sSubPr>
              <m:e>
                <m:r>
                  <w:ins w:id="796" w:author="Author" w:date="2019-04-05T18:20:00Z">
                    <w:rPr>
                      <w:rFonts w:ascii="Cambria Math" w:hAnsi="Cambria Math"/>
                    </w:rPr>
                    <m:t>L</m:t>
                  </w:ins>
                </m:r>
              </m:e>
              <m:sub>
                <m:r>
                  <w:ins w:id="797" w:author="Author" w:date="2019-04-05T18:20:00Z">
                    <w:rPr>
                      <w:rFonts w:ascii="Cambria Math" w:hAnsi="Cambria Math"/>
                    </w:rPr>
                    <m:t>j</m:t>
                  </w:ins>
                </m:r>
              </m:sub>
            </m:sSub>
            <m:r>
              <w:ins w:id="798" w:author="Author" w:date="2019-04-05T18:20:00Z">
                <w:rPr>
                  <w:rFonts w:ascii="Cambria Math" w:hAnsi="Cambria Math"/>
                </w:rPr>
                <m:t>W</m:t>
              </w:ins>
            </m:r>
            <m:r>
              <w:ins w:id="799" w:author="Author" w:date="2019-04-05T18:20:00Z">
                <w:rPr>
                  <w:rFonts w:ascii="Cambria Math" w:hAnsi="Cambria Math"/>
                </w:rPr>
                <m:t>(</m:t>
              </w:ins>
            </m:r>
            <m:sSub>
              <m:sSubPr>
                <m:ctrlPr>
                  <w:ins w:id="800" w:author="Author" w:date="2019-04-05T18:20:00Z">
                    <w:rPr>
                      <w:rFonts w:ascii="Cambria Math" w:hAnsi="Cambria Math"/>
                    </w:rPr>
                  </w:ins>
                </m:ctrlPr>
              </m:sSubPr>
              <m:e>
                <m:r>
                  <w:ins w:id="801" w:author="Author" w:date="2019-04-05T18:20:00Z">
                    <w:rPr>
                      <w:rFonts w:ascii="Cambria Math" w:hAnsi="Cambria Math"/>
                    </w:rPr>
                    <m:t>d</m:t>
                  </w:ins>
                </m:r>
              </m:e>
              <m:sub>
                <m:r>
                  <w:ins w:id="802" w:author="Author" w:date="2019-04-05T18:20:00Z">
                    <w:rPr>
                      <w:rFonts w:ascii="Cambria Math" w:hAnsi="Cambria Math"/>
                    </w:rPr>
                    <m:t>ij</m:t>
                  </w:ins>
                </m:r>
              </m:sub>
            </m:sSub>
            <m:r>
              <w:ins w:id="803" w:author="Author" w:date="2019-04-05T18:20:00Z">
                <w:rPr>
                  <w:rFonts w:ascii="Cambria Math" w:hAnsi="Cambria Math"/>
                </w:rPr>
                <m:t>|</m:t>
              </w:ins>
            </m:r>
            <m:sSub>
              <m:sSubPr>
                <m:ctrlPr>
                  <w:ins w:id="804" w:author="Author" w:date="2019-04-05T18:20:00Z">
                    <w:rPr>
                      <w:rFonts w:ascii="Cambria Math" w:hAnsi="Cambria Math"/>
                    </w:rPr>
                  </w:ins>
                </m:ctrlPr>
              </m:sSubPr>
              <m:e>
                <m:r>
                  <w:ins w:id="805" w:author="Author" w:date="2019-04-05T18:20:00Z">
                    <w:rPr>
                      <w:rFonts w:ascii="Cambria Math" w:hAnsi="Cambria Math"/>
                    </w:rPr>
                    <m:t>d</m:t>
                  </w:ins>
                </m:r>
              </m:e>
              <m:sub>
                <m:r>
                  <w:ins w:id="806" w:author="Author" w:date="2019-04-05T18:20:00Z">
                    <w:rPr>
                      <w:rFonts w:ascii="Cambria Math" w:hAnsi="Cambria Math"/>
                    </w:rPr>
                    <m:t>1</m:t>
                  </w:ins>
                </m:r>
              </m:sub>
            </m:sSub>
            <m:r>
              <w:ins w:id="807" w:author="Author" w:date="2019-04-05T18:20:00Z">
                <w:rPr>
                  <w:rFonts w:ascii="Cambria Math" w:hAnsi="Cambria Math"/>
                </w:rPr>
                <m:t>,</m:t>
              </w:ins>
            </m:r>
            <m:sSub>
              <m:sSubPr>
                <m:ctrlPr>
                  <w:ins w:id="808" w:author="Author" w:date="2019-04-05T18:20:00Z">
                    <w:rPr>
                      <w:rFonts w:ascii="Cambria Math" w:hAnsi="Cambria Math"/>
                    </w:rPr>
                  </w:ins>
                </m:ctrlPr>
              </m:sSubPr>
              <m:e>
                <m:r>
                  <w:ins w:id="809" w:author="Author" w:date="2019-04-05T18:20:00Z">
                    <w:rPr>
                      <w:rFonts w:ascii="Cambria Math" w:hAnsi="Cambria Math"/>
                    </w:rPr>
                    <m:t>d</m:t>
                  </w:ins>
                </m:r>
              </m:e>
              <m:sub>
                <m:r>
                  <w:ins w:id="810" w:author="Author" w:date="2019-04-05T18:20:00Z">
                    <w:rPr>
                      <w:rFonts w:ascii="Cambria Math" w:hAnsi="Cambria Math"/>
                    </w:rPr>
                    <m:t>2</m:t>
                  </w:ins>
                </m:r>
              </m:sub>
            </m:sSub>
            <m:r>
              <w:ins w:id="811" w:author="Author" w:date="2019-04-05T18:20:00Z">
                <w:rPr>
                  <w:rFonts w:ascii="Cambria Math" w:hAnsi="Cambria Math"/>
                </w:rPr>
                <m:t>,…,</m:t>
              </w:ins>
            </m:r>
            <m:sSub>
              <m:sSubPr>
                <m:ctrlPr>
                  <w:ins w:id="812" w:author="Author" w:date="2019-04-05T18:20:00Z">
                    <w:rPr>
                      <w:rFonts w:ascii="Cambria Math" w:hAnsi="Cambria Math"/>
                    </w:rPr>
                  </w:ins>
                </m:ctrlPr>
              </m:sSubPr>
              <m:e>
                <m:r>
                  <w:ins w:id="813" w:author="Author" w:date="2019-04-05T18:20:00Z">
                    <w:rPr>
                      <w:rFonts w:ascii="Cambria Math" w:hAnsi="Cambria Math"/>
                    </w:rPr>
                    <m:t>d</m:t>
                  </w:ins>
                </m:r>
              </m:e>
              <m:sub>
                <m:r>
                  <w:ins w:id="814" w:author="Author" w:date="2019-04-05T18:20:00Z">
                    <w:rPr>
                      <w:rFonts w:ascii="Cambria Math" w:hAnsi="Cambria Math"/>
                    </w:rPr>
                    <m:t>R</m:t>
                  </w:ins>
                </m:r>
              </m:sub>
            </m:sSub>
            <m:r>
              <w:ins w:id="815" w:author="Author" w:date="2019-04-05T18:20:00Z">
                <w:rPr>
                  <w:rFonts w:ascii="Cambria Math" w:hAnsi="Cambria Math"/>
                </w:rPr>
                <m:t>)</m:t>
              </w:ins>
            </m:r>
            <m:r>
              <w:ins w:id="816" w:author="Author" w:date="2019-04-05T18:20:00Z">
                <w:rPr>
                  <w:rFonts w:ascii="Cambria Math" w:hAnsi="Cambria Math"/>
                </w:rPr>
                <m:t>W</m:t>
              </w:ins>
            </m:r>
            <m:r>
              <w:ins w:id="817" w:author="Author" w:date="2019-04-05T18:20:00Z">
                <w:rPr>
                  <w:rFonts w:ascii="Cambria Math" w:hAnsi="Cambria Math"/>
                </w:rPr>
                <m:t>(</m:t>
              </w:ins>
            </m:r>
            <m:sSub>
              <m:sSubPr>
                <m:ctrlPr>
                  <w:ins w:id="818" w:author="Author" w:date="2019-04-05T18:20:00Z">
                    <w:rPr>
                      <w:rFonts w:ascii="Cambria Math" w:hAnsi="Cambria Math"/>
                    </w:rPr>
                  </w:ins>
                </m:ctrlPr>
              </m:sSubPr>
              <m:e>
                <m:r>
                  <w:ins w:id="819" w:author="Author" w:date="2019-04-05T18:20:00Z">
                    <w:rPr>
                      <w:rFonts w:ascii="Cambria Math" w:hAnsi="Cambria Math"/>
                    </w:rPr>
                    <m:t>d</m:t>
                  </w:ins>
                </m:r>
              </m:e>
              <m:sub>
                <m:r>
                  <w:ins w:id="820" w:author="Author" w:date="2019-04-05T18:20:00Z">
                    <w:rPr>
                      <w:rFonts w:ascii="Cambria Math" w:hAnsi="Cambria Math"/>
                    </w:rPr>
                    <m:t>ij</m:t>
                  </w:ins>
                </m:r>
              </m:sub>
            </m:sSub>
            <m:r>
              <w:ins w:id="821" w:author="Author" w:date="2019-04-05T18:20:00Z">
                <w:rPr>
                  <w:rFonts w:ascii="Cambria Math" w:hAnsi="Cambria Math"/>
                </w:rPr>
                <m:t>|</m:t>
              </w:ins>
            </m:r>
            <m:sSub>
              <m:sSubPr>
                <m:ctrlPr>
                  <w:ins w:id="822" w:author="Author" w:date="2019-04-05T18:20:00Z">
                    <w:rPr>
                      <w:rFonts w:ascii="Cambria Math" w:hAnsi="Cambria Math"/>
                    </w:rPr>
                  </w:ins>
                </m:ctrlPr>
              </m:sSubPr>
              <m:e>
                <m:r>
                  <w:ins w:id="823" w:author="Author" w:date="2019-04-05T18:20:00Z">
                    <w:rPr>
                      <w:rFonts w:ascii="Cambria Math" w:hAnsi="Cambria Math"/>
                    </w:rPr>
                    <m:t>d</m:t>
                  </w:ins>
                </m:r>
              </m:e>
              <m:sub>
                <m:r>
                  <w:ins w:id="824" w:author="Author" w:date="2019-04-05T18:20:00Z">
                    <w:rPr>
                      <w:rFonts w:ascii="Cambria Math" w:hAnsi="Cambria Math"/>
                    </w:rPr>
                    <m:t>1</m:t>
                  </w:ins>
                </m:r>
              </m:sub>
            </m:sSub>
            <m:r>
              <w:ins w:id="825" w:author="Author" w:date="2019-04-05T18:20:00Z">
                <w:rPr>
                  <w:rFonts w:ascii="Cambria Math" w:hAnsi="Cambria Math"/>
                </w:rPr>
                <m:t>,</m:t>
              </w:ins>
            </m:r>
            <m:sSub>
              <m:sSubPr>
                <m:ctrlPr>
                  <w:ins w:id="826" w:author="Author" w:date="2019-04-05T18:20:00Z">
                    <w:rPr>
                      <w:rFonts w:ascii="Cambria Math" w:hAnsi="Cambria Math"/>
                    </w:rPr>
                  </w:ins>
                </m:ctrlPr>
              </m:sSubPr>
              <m:e>
                <m:r>
                  <w:ins w:id="827" w:author="Author" w:date="2019-04-05T18:20:00Z">
                    <w:rPr>
                      <w:rFonts w:ascii="Cambria Math" w:hAnsi="Cambria Math"/>
                    </w:rPr>
                    <m:t>d</m:t>
                  </w:ins>
                </m:r>
              </m:e>
              <m:sub>
                <m:r>
                  <w:ins w:id="828" w:author="Author" w:date="2019-04-05T18:20:00Z">
                    <w:rPr>
                      <w:rFonts w:ascii="Cambria Math" w:hAnsi="Cambria Math"/>
                    </w:rPr>
                    <m:t>2</m:t>
                  </w:ins>
                </m:r>
              </m:sub>
            </m:sSub>
            <m:r>
              <w:ins w:id="829" w:author="Author" w:date="2019-04-05T18:20:00Z">
                <w:rPr>
                  <w:rFonts w:ascii="Cambria Math" w:hAnsi="Cambria Math"/>
                </w:rPr>
                <m:t>,…,</m:t>
              </w:ins>
            </m:r>
            <m:sSub>
              <m:sSubPr>
                <m:ctrlPr>
                  <w:ins w:id="830" w:author="Author" w:date="2019-04-05T18:20:00Z">
                    <w:rPr>
                      <w:rFonts w:ascii="Cambria Math" w:hAnsi="Cambria Math"/>
                    </w:rPr>
                  </w:ins>
                </m:ctrlPr>
              </m:sSubPr>
              <m:e>
                <m:r>
                  <w:ins w:id="831" w:author="Author" w:date="2019-04-05T18:20:00Z">
                    <w:rPr>
                      <w:rFonts w:ascii="Cambria Math" w:hAnsi="Cambria Math"/>
                    </w:rPr>
                    <m:t>d</m:t>
                  </w:ins>
                </m:r>
              </m:e>
              <m:sub>
                <m:r>
                  <w:ins w:id="832" w:author="Author" w:date="2019-04-05T18:20:00Z">
                    <w:rPr>
                      <w:rFonts w:ascii="Cambria Math" w:hAnsi="Cambria Math"/>
                    </w:rPr>
                    <m:t>R</m:t>
                  </w:ins>
                </m:r>
              </m:sub>
            </m:sSub>
            <m:r>
              <w:ins w:id="833" w:author="Author" w:date="2019-04-05T18:20:00Z">
                <w:rPr>
                  <w:rFonts w:ascii="Cambria Math" w:hAnsi="Cambria Math"/>
                </w:rPr>
                <m:t>)</m:t>
              </w:ins>
            </m:r>
          </m:e>
        </m:nary>
        <m:r>
          <w:ins w:id="834" w:author="Author" w:date="2019-04-05T18:20:00Z">
            <w:rPr>
              <w:rFonts w:ascii="Cambria Math" w:hAnsi="Cambria Math"/>
            </w:rPr>
            <m:t>=</m:t>
          </w:ins>
        </m:r>
        <m:nary>
          <m:naryPr>
            <m:chr m:val="∑"/>
            <m:limLoc m:val="undOvr"/>
            <m:supHide m:val="1"/>
            <m:ctrlPr>
              <w:ins w:id="835" w:author="Author" w:date="2019-04-05T18:20:00Z">
                <w:rPr>
                  <w:rFonts w:ascii="Cambria Math" w:hAnsi="Cambria Math"/>
                </w:rPr>
              </w:ins>
            </m:ctrlPr>
          </m:naryPr>
          <m:sub>
            <m:r>
              <w:ins w:id="836" w:author="Author" w:date="2019-04-05T18:20:00Z">
                <w:rPr>
                  <w:rFonts w:ascii="Cambria Math" w:hAnsi="Cambria Math"/>
                </w:rPr>
                <m:t>j</m:t>
              </w:ins>
            </m:r>
          </m:sub>
          <m:sup/>
          <m:e>
            <m:sSub>
              <m:sSubPr>
                <m:ctrlPr>
                  <w:ins w:id="837" w:author="Author" w:date="2019-04-05T18:20:00Z">
                    <w:rPr>
                      <w:rFonts w:ascii="Cambria Math" w:hAnsi="Cambria Math"/>
                    </w:rPr>
                  </w:ins>
                </m:ctrlPr>
              </m:sSubPr>
              <m:e>
                <m:r>
                  <w:ins w:id="838" w:author="Author" w:date="2019-04-05T18:20:00Z">
                    <w:rPr>
                      <w:rFonts w:ascii="Cambria Math" w:hAnsi="Cambria Math"/>
                    </w:rPr>
                    <m:t>L</m:t>
                  </w:ins>
                </m:r>
              </m:e>
              <m:sub>
                <m:r>
                  <w:ins w:id="839" w:author="Author" w:date="2019-04-05T18:20:00Z">
                    <w:rPr>
                      <w:rFonts w:ascii="Cambria Math" w:hAnsi="Cambria Math"/>
                    </w:rPr>
                    <m:t>j</m:t>
                  </w:ins>
                </m:r>
              </m:sub>
            </m:sSub>
            <m:r>
              <w:ins w:id="840" w:author="Author" w:date="2019-04-05T18:20:00Z">
                <w:rPr>
                  <w:rFonts w:ascii="Cambria Math" w:hAnsi="Cambria Math"/>
                </w:rPr>
                <m:t>(</m:t>
              </w:ins>
            </m:r>
            <m:r>
              <w:ins w:id="841" w:author="Author" w:date="2019-04-05T18:20:00Z">
                <w:rPr>
                  <w:rFonts w:ascii="Cambria Math" w:hAnsi="Cambria Math"/>
                </w:rPr>
                <m:t>W</m:t>
              </w:ins>
            </m:r>
            <m:r>
              <w:ins w:id="842" w:author="Author" w:date="2019-04-05T18:20:00Z">
                <w:rPr>
                  <w:rFonts w:ascii="Cambria Math" w:hAnsi="Cambria Math"/>
                </w:rPr>
                <m:t>(</m:t>
              </w:ins>
            </m:r>
            <m:sSub>
              <m:sSubPr>
                <m:ctrlPr>
                  <w:ins w:id="843" w:author="Author" w:date="2019-04-05T18:20:00Z">
                    <w:rPr>
                      <w:rFonts w:ascii="Cambria Math" w:hAnsi="Cambria Math"/>
                    </w:rPr>
                  </w:ins>
                </m:ctrlPr>
              </m:sSubPr>
              <m:e>
                <m:r>
                  <w:ins w:id="844" w:author="Author" w:date="2019-04-05T18:20:00Z">
                    <w:rPr>
                      <w:rFonts w:ascii="Cambria Math" w:hAnsi="Cambria Math"/>
                    </w:rPr>
                    <m:t>d</m:t>
                  </w:ins>
                </m:r>
              </m:e>
              <m:sub>
                <m:r>
                  <w:ins w:id="845" w:author="Author" w:date="2019-04-05T18:20:00Z">
                    <w:rPr>
                      <w:rFonts w:ascii="Cambria Math" w:hAnsi="Cambria Math"/>
                    </w:rPr>
                    <m:t>ij</m:t>
                  </w:ins>
                </m:r>
              </m:sub>
            </m:sSub>
            <m:r>
              <w:ins w:id="846" w:author="Author" w:date="2019-04-05T18:20:00Z">
                <w:rPr>
                  <w:rFonts w:ascii="Cambria Math" w:hAnsi="Cambria Math"/>
                </w:rPr>
                <m:t>|</m:t>
              </w:ins>
            </m:r>
            <m:sSub>
              <m:sSubPr>
                <m:ctrlPr>
                  <w:ins w:id="847" w:author="Author" w:date="2019-04-05T18:20:00Z">
                    <w:rPr>
                      <w:rFonts w:ascii="Cambria Math" w:hAnsi="Cambria Math"/>
                    </w:rPr>
                  </w:ins>
                </m:ctrlPr>
              </m:sSubPr>
              <m:e>
                <m:r>
                  <w:ins w:id="848" w:author="Author" w:date="2019-04-05T18:20:00Z">
                    <w:rPr>
                      <w:rFonts w:ascii="Cambria Math" w:hAnsi="Cambria Math"/>
                    </w:rPr>
                    <m:t>d</m:t>
                  </w:ins>
                </m:r>
              </m:e>
              <m:sub>
                <m:r>
                  <w:ins w:id="849" w:author="Author" w:date="2019-04-05T18:20:00Z">
                    <w:rPr>
                      <w:rFonts w:ascii="Cambria Math" w:hAnsi="Cambria Math"/>
                    </w:rPr>
                    <m:t>1</m:t>
                  </w:ins>
                </m:r>
              </m:sub>
            </m:sSub>
            <m:r>
              <w:ins w:id="850" w:author="Author" w:date="2019-04-05T18:20:00Z">
                <w:rPr>
                  <w:rFonts w:ascii="Cambria Math" w:hAnsi="Cambria Math"/>
                </w:rPr>
                <m:t>,</m:t>
              </w:ins>
            </m:r>
            <m:sSub>
              <m:sSubPr>
                <m:ctrlPr>
                  <w:ins w:id="851" w:author="Author" w:date="2019-04-05T18:20:00Z">
                    <w:rPr>
                      <w:rFonts w:ascii="Cambria Math" w:hAnsi="Cambria Math"/>
                    </w:rPr>
                  </w:ins>
                </m:ctrlPr>
              </m:sSubPr>
              <m:e>
                <m:r>
                  <w:ins w:id="852" w:author="Author" w:date="2019-04-05T18:20:00Z">
                    <w:rPr>
                      <w:rFonts w:ascii="Cambria Math" w:hAnsi="Cambria Math"/>
                    </w:rPr>
                    <m:t>d</m:t>
                  </w:ins>
                </m:r>
              </m:e>
              <m:sub>
                <m:r>
                  <w:ins w:id="853" w:author="Author" w:date="2019-04-05T18:20:00Z">
                    <w:rPr>
                      <w:rFonts w:ascii="Cambria Math" w:hAnsi="Cambria Math"/>
                    </w:rPr>
                    <m:t>2</m:t>
                  </w:ins>
                </m:r>
              </m:sub>
            </m:sSub>
            <m:r>
              <w:ins w:id="854" w:author="Author" w:date="2019-04-05T18:20:00Z">
                <w:rPr>
                  <w:rFonts w:ascii="Cambria Math" w:hAnsi="Cambria Math"/>
                </w:rPr>
                <m:t>,…,</m:t>
              </w:ins>
            </m:r>
            <m:sSub>
              <m:sSubPr>
                <m:ctrlPr>
                  <w:ins w:id="855" w:author="Author" w:date="2019-04-05T18:20:00Z">
                    <w:rPr>
                      <w:rFonts w:ascii="Cambria Math" w:hAnsi="Cambria Math"/>
                    </w:rPr>
                  </w:ins>
                </m:ctrlPr>
              </m:sSubPr>
              <m:e>
                <m:r>
                  <w:ins w:id="856" w:author="Author" w:date="2019-04-05T18:20:00Z">
                    <w:rPr>
                      <w:rFonts w:ascii="Cambria Math" w:hAnsi="Cambria Math"/>
                    </w:rPr>
                    <m:t>d</m:t>
                  </w:ins>
                </m:r>
              </m:e>
              <m:sub>
                <m:r>
                  <w:ins w:id="857" w:author="Author" w:date="2019-04-05T18:20:00Z">
                    <w:rPr>
                      <w:rFonts w:ascii="Cambria Math" w:hAnsi="Cambria Math"/>
                    </w:rPr>
                    <m:t>R</m:t>
                  </w:ins>
                </m:r>
              </m:sub>
            </m:sSub>
            <m:r>
              <w:ins w:id="858" w:author="Author" w:date="2019-04-05T18:20:00Z">
                <w:rPr>
                  <w:rFonts w:ascii="Cambria Math" w:hAnsi="Cambria Math"/>
                </w:rPr>
                <m:t>)</m:t>
              </w:ins>
            </m:r>
            <m:sSup>
              <m:sSupPr>
                <m:ctrlPr>
                  <w:ins w:id="859" w:author="Author" w:date="2019-04-05T18:20:00Z">
                    <w:rPr>
                      <w:rFonts w:ascii="Cambria Math" w:hAnsi="Cambria Math"/>
                    </w:rPr>
                  </w:ins>
                </m:ctrlPr>
              </m:sSupPr>
              <m:e>
                <m:r>
                  <w:ins w:id="860" w:author="Author" w:date="2019-04-05T18:20:00Z">
                    <w:rPr>
                      <w:rFonts w:ascii="Cambria Math" w:hAnsi="Cambria Math"/>
                    </w:rPr>
                    <m:t>)</m:t>
                  </w:ins>
                </m:r>
              </m:e>
              <m:sup>
                <m:r>
                  <w:ins w:id="861" w:author="Author" w:date="2019-04-05T18:20:00Z">
                    <w:rPr>
                      <w:rFonts w:ascii="Cambria Math" w:hAnsi="Cambria Math"/>
                    </w:rPr>
                    <m:t>2</m:t>
                  </w:ins>
                </m:r>
              </m:sup>
            </m:sSup>
          </m:e>
        </m:nary>
      </m:oMath>
    </w:p>
    <w:p w14:paraId="08ECAD1B" w14:textId="77777777" w:rsidR="00FA49B5" w:rsidRDefault="0013246A">
      <w:pPr>
        <w:pStyle w:val="FirstParagraph"/>
        <w:rPr>
          <w:ins w:id="862" w:author="Author" w:date="2019-04-05T18:20:00Z"/>
        </w:rPr>
      </w:pPr>
      <w:ins w:id="863" w:author="Author" w:date="2019-04-05T18:20:00Z">
        <w:r>
          <w:t>In other words, the level of service is discounted by the square of the impedance function, thus increasing the rate of decay. This is done to reflect the possibility that so</w:t>
        </w:r>
        <w:r>
          <w:t>me population centers may experience increased friction to reach destinations in suboptimally configured systems.</w:t>
        </w:r>
      </w:ins>
    </w:p>
    <w:p w14:paraId="7AB9A0F9" w14:textId="77777777" w:rsidR="00FA49B5" w:rsidRDefault="0013246A">
      <w:pPr>
        <w:pStyle w:val="Heading1"/>
        <w:pPrChange w:id="864" w:author="Author" w:date="2019-04-05T18:20:00Z">
          <w:pPr>
            <w:pStyle w:val="Heading2"/>
          </w:pPr>
        </w:pPrChange>
      </w:pPr>
      <w:bookmarkStart w:id="865" w:name="inflation-effects-in-fca-methods"/>
      <w:bookmarkEnd w:id="865"/>
      <w:r>
        <w:t>Inflation</w:t>
      </w:r>
      <w:ins w:id="866" w:author="Author" w:date="2019-04-05T18:20:00Z">
        <w:r>
          <w:t xml:space="preserve"> Effects in FCA Methods</w:t>
        </w:r>
      </w:ins>
    </w:p>
    <w:p w14:paraId="3E616B31" w14:textId="5671429A" w:rsidR="00FA49B5" w:rsidRDefault="0013246A">
      <w:pPr>
        <w:pStyle w:val="FirstParagraph"/>
      </w:pPr>
      <w:del w:id="867" w:author="Author" w:date="2019-04-05T18:20:00Z">
        <w:r>
          <w:delText>An important point in the implementation of FCA methods [see @</w:delText>
        </w:r>
      </w:del>
      <w:ins w:id="868" w:author="Author" w:date="2019-04-05T18:20:00Z">
        <w:r>
          <w:t>Having reviewed a selection of FCA approaches, we now proceed to discuss the issue of inflation. Inflation ha</w:t>
        </w:r>
        <w:r>
          <w:t>s been identified, among others, by Wan et al. [-@</w:t>
        </w:r>
      </w:ins>
      <w:r>
        <w:t>Wan2012</w:t>
      </w:r>
      <w:del w:id="869" w:author="Author" w:date="2019-04-05T18:20:00Z">
        <w:r>
          <w:delText>], is that demand tends to be</w:delText>
        </w:r>
      </w:del>
      <w:ins w:id="870" w:author="Author" w:date="2019-04-05T18:20:00Z">
        <w:r>
          <w:t>] and Delamater [-@Delamater2013]. As discussed by these authors, inflation happens when demand or level of service are</w:t>
        </w:r>
      </w:ins>
      <w:r>
        <w:t xml:space="preserve"> overestimated. </w:t>
      </w:r>
      <w:del w:id="871" w:author="Author" w:date="2019-04-05T18:20:00Z">
        <w:r>
          <w:delText>This</w:delText>
        </w:r>
      </w:del>
      <w:ins w:id="872" w:author="Author" w:date="2019-04-05T18:20:00Z">
        <w:r>
          <w:t>Inflation</w:t>
        </w:r>
      </w:ins>
      <w:r>
        <w:t xml:space="preserve"> is a consequence of the way in which </w:t>
      </w:r>
      <m:oMath>
        <m:r>
          <w:rPr>
            <w:rFonts w:ascii="Cambria Math" w:hAnsi="Cambria Math"/>
          </w:rPr>
          <m:t>Dj</m:t>
        </m:r>
      </m:oMath>
      <w:r>
        <w:t xml:space="preserve"> </w:t>
      </w:r>
      <w:del w:id="873" w:author="Author" w:date="2019-04-05T18:20:00Z">
        <w:r>
          <w:delText>is calculated, which</w:delText>
        </w:r>
      </w:del>
      <w:ins w:id="874" w:author="Author" w:date="2019-04-05T18:20:00Z">
        <w:r>
          <w:t xml:space="preserve">and </w:t>
        </w:r>
        <m:oMath>
          <m:sSub>
            <m:sSubPr>
              <m:ctrlPr>
                <w:rPr>
                  <w:rFonts w:ascii="Cambria Math" w:hAnsi="Cambria Math"/>
                </w:rPr>
              </m:ctrlPr>
            </m:sSubPr>
            <m:e>
              <m:r>
                <w:rPr>
                  <w:rFonts w:ascii="Cambria Math" w:hAnsi="Cambria Math"/>
                </w:rPr>
                <m:t>A</m:t>
              </m:r>
            </m:e>
            <m:sub>
              <m:r>
                <w:rPr>
                  <w:rFonts w:ascii="Cambria Math" w:hAnsi="Cambria Math"/>
                </w:rPr>
                <m:t>i</m:t>
              </m:r>
            </m:sub>
          </m:sSub>
        </m:oMath>
        <w:r>
          <w:t xml:space="preserve"> are</w:t>
        </w:r>
        <w:r>
          <w:t xml:space="preserve"> calculated, with some population centers contributing to the level of demand at more than one facility and then the level of service of facilities allocated to multiple population centers. Calculating demand, in particular,</w:t>
        </w:r>
      </w:ins>
      <w:r>
        <w:t xml:space="preserve"> generally fails to preserve the</w:t>
      </w:r>
      <w:r>
        <w:t xml:space="preserve"> population</w:t>
      </w:r>
      <w:del w:id="875" w:author="Author" w:date="2019-04-05T18:20:00Z">
        <w:r>
          <w:delText>. In other words, FCA methods lack</w:delText>
        </w:r>
      </w:del>
      <w:ins w:id="876" w:author="Author" w:date="2019-04-05T18:20:00Z">
        <w:r>
          <w:t>, and therefore lacks</w:t>
        </w:r>
      </w:ins>
      <w:r>
        <w:t xml:space="preserve"> the pycnophilactic property discussed by Tobler [-@Tobler1979]. In practical terms, this implies that the population used to calculate the demand component of </w:t>
      </w:r>
      <w:del w:id="877" w:author="Author" w:date="2019-04-05T18:20:00Z">
        <w:r>
          <w:delText>accessibility</w:delText>
        </w:r>
      </w:del>
      <w:ins w:id="878" w:author="Author" w:date="2019-04-05T18:20:00Z">
        <w:r>
          <w:t>level of service</w:t>
        </w:r>
      </w:ins>
      <w:r>
        <w:t xml:space="preserve"> will </w:t>
      </w:r>
      <w:ins w:id="879" w:author="Author" w:date="2019-04-05T18:20:00Z">
        <w:r>
          <w:t xml:space="preserve">often </w:t>
        </w:r>
      </w:ins>
      <w:r>
        <w:t>exceed (</w:t>
      </w:r>
      <w:del w:id="880" w:author="Author" w:date="2019-04-05T18:20:00Z">
        <w:r>
          <w:delText>or</w:delText>
        </w:r>
      </w:del>
      <w:ins w:id="881" w:author="Author" w:date="2019-04-05T18:20:00Z">
        <w:r>
          <w:t>but sometimes</w:t>
        </w:r>
      </w:ins>
      <w:r>
        <w:t xml:space="preserve"> fall short</w:t>
      </w:r>
      <w:del w:id="882" w:author="Author" w:date="2019-04-05T18:20:00Z">
        <w:r>
          <w:delText>)</w:delText>
        </w:r>
      </w:del>
      <w:r>
        <w:t xml:space="preserve"> of</w:t>
      </w:r>
      <w:ins w:id="883" w:author="Author" w:date="2019-04-05T18:20:00Z">
        <w:r>
          <w:t>)</w:t>
        </w:r>
      </w:ins>
      <w:r>
        <w:t xml:space="preserve"> the actual population in a region, depending on the weighting scheme. We term the consequent effect </w:t>
      </w:r>
      <w:r>
        <w:rPr>
          <w:i/>
        </w:rPr>
        <w:t>demand inflation</w:t>
      </w:r>
      <w:r>
        <w:t>.</w:t>
      </w:r>
    </w:p>
    <w:p w14:paraId="3A59FEA8" w14:textId="77777777" w:rsidR="00FA49B5" w:rsidRDefault="0013246A">
      <w:pPr>
        <w:pStyle w:val="BodyText"/>
      </w:pPr>
      <w:r>
        <w:t>Let us illustrate this inflation effect by means of a simple example using the conventional 2SFCA approach with a binary impedance functi</w:t>
      </w:r>
      <w:r>
        <w:t xml:space="preserve">on. In this case, the population value at </w:t>
      </w:r>
      <m:oMath>
        <m:r>
          <w:rPr>
            <w:rFonts w:ascii="Cambria Math" w:hAnsi="Cambria Math"/>
          </w:rPr>
          <m:t>i</m:t>
        </m:r>
      </m:oMath>
      <w:r>
        <w:t xml:space="preserve"> is multiplied by zero or one, meaning that the contribution of </w:t>
      </w:r>
      <m:oMath>
        <m:r>
          <w:rPr>
            <w:rFonts w:ascii="Cambria Math" w:hAnsi="Cambria Math"/>
          </w:rPr>
          <m:t>i</m:t>
        </m:r>
      </m:oMath>
      <w:r>
        <w:t xml:space="preserve"> to demand at </w:t>
      </w:r>
      <m:oMath>
        <m:r>
          <w:rPr>
            <w:rFonts w:ascii="Cambria Math" w:hAnsi="Cambria Math"/>
          </w:rPr>
          <m:t>j</m:t>
        </m:r>
      </m:oMath>
      <w:r>
        <w:t xml:space="preserve"> whenever </w:t>
      </w:r>
      <m:oMath>
        <m:sSub>
          <m:sSubPr>
            <m:ctrlPr>
              <w:rPr>
                <w:rFonts w:ascii="Cambria Math" w:hAnsi="Cambria Math"/>
              </w:rPr>
            </m:ctrlPr>
          </m:sSubPr>
          <m:e>
            <m:r>
              <w:rPr>
                <w:rFonts w:ascii="Cambria Math" w:hAnsi="Cambria Math"/>
              </w:rPr>
              <m:t>d</m:t>
            </m:r>
          </m:e>
          <m:sub>
            <m:r>
              <w:rPr>
                <w:rFonts w:ascii="Cambria Math" w:hAnsi="Cambria Math"/>
              </w:rPr>
              <m:t>ij</m:t>
            </m:r>
          </m:sub>
        </m:sSub>
      </m:oMath>
      <w:r>
        <w:t xml:space="preserve"> does not exceed the threshold is:</w:t>
      </w:r>
    </w:p>
    <w:p w14:paraId="298B544A" w14:textId="77777777" w:rsidR="00FA49B5" w:rsidRDefault="0013246A">
      <w:pPr>
        <w:pStyle w:val="BodyText"/>
      </w:pPr>
      <m:oMathPara>
        <m:oMathParaPr>
          <m:jc m:val="center"/>
        </m:oMathParaPr>
        <m:oMath>
          <m:sSub>
            <m:sSubPr>
              <m:ctrlPr>
                <w:rPr>
                  <w:rFonts w:ascii="Cambria Math" w:hAnsi="Cambria Math"/>
                </w:rPr>
              </m:ctrlPr>
            </m:sSubPr>
            <m:e>
              <m:r>
                <w:rPr>
                  <w:rFonts w:ascii="Cambria Math" w:hAnsi="Cambria Math"/>
                </w:rPr>
                <m:t>D</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oMath>
      </m:oMathPara>
    </w:p>
    <w:p w14:paraId="612D6BE1" w14:textId="5214FD10" w:rsidR="00FA49B5" w:rsidRDefault="0013246A">
      <w:pPr>
        <w:pStyle w:val="FirstParagraph"/>
        <w:rPr>
          <w:ins w:id="884" w:author="Author" w:date="2019-04-05T18:20:00Z"/>
        </w:rPr>
      </w:pPr>
      <w:del w:id="885" w:author="Author" w:date="2019-04-05T18:20:00Z">
        <w:r>
          <w:delText xml:space="preserve">However, when calculating </w:delText>
        </w:r>
      </w:del>
      <w:ins w:id="886" w:author="Author" w:date="2019-04-05T18:20:00Z">
        <w:r>
          <w:t xml:space="preserve">If we concentrate for a moment on a single population center that enters the catchment areas of several service points (see Fig , left panel), we can see that when the demand at each of the service points is calculated, the population in question is added </w:t>
        </w:r>
        <w:r>
          <w:t xml:space="preserve">two times, and the </w:t>
        </w:r>
      </w:ins>
      <w:r>
        <w:t xml:space="preserve">levels of service </w:t>
      </w:r>
      <w:ins w:id="887" w:author="Author" w:date="2019-04-05T18:20:00Z">
        <w:r>
          <w:t xml:space="preserve">are </w:t>
        </w:r>
        <m:oMath>
          <m:sSub>
            <m:sSubPr>
              <m:ctrlPr>
                <w:rPr>
                  <w:rFonts w:ascii="Cambria Math" w:hAnsi="Cambria Math"/>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2</m:t>
              </m:r>
            </m:sub>
          </m:sSub>
          <m:r>
            <w:rPr>
              <w:rFonts w:ascii="Cambria Math" w:hAnsi="Cambria Math"/>
            </w:rPr>
            <m:t>=1/</m:t>
          </m:r>
          <m:r>
            <w:rPr>
              <w:rFonts w:ascii="Cambria Math" w:hAnsi="Cambria Math"/>
            </w:rPr>
            <m:t>s</m:t>
          </m:r>
          <m:r>
            <w:rPr>
              <w:rFonts w:ascii="Cambria Math" w:hAnsi="Cambria Math"/>
            </w:rPr>
            <m:t>00</m:t>
          </m:r>
        </m:oMath>
        <w:r>
          <w:t>.</w:t>
        </w:r>
      </w:ins>
    </w:p>
    <w:p w14:paraId="26907E24" w14:textId="19FE5F85" w:rsidR="00FA49B5" w:rsidRDefault="0013246A">
      <w:pPr>
        <w:pStyle w:val="BodyText"/>
        <w:pPrChange w:id="888" w:author="Author" w:date="2019-04-05T18:20:00Z">
          <w:pPr>
            <w:pStyle w:val="FirstParagraph"/>
          </w:pPr>
        </w:pPrChange>
      </w:pPr>
      <w:ins w:id="889" w:author="Author" w:date="2019-04-05T18:20:00Z">
        <w:r>
          <w:t xml:space="preserve">More generally, when calculating the level of service </w:t>
        </w:r>
      </w:ins>
      <w:r>
        <w:t xml:space="preserve">at </w:t>
      </w:r>
      <m:oMath>
        <m:sSub>
          <m:sSubPr>
            <m:ctrlPr>
              <w:rPr>
                <w:rFonts w:ascii="Cambria Math" w:hAnsi="Cambria Math"/>
              </w:rPr>
            </m:ctrlPr>
          </m:sSubPr>
          <m:e>
            <m:r>
              <w:rPr>
                <w:rFonts w:ascii="Cambria Math" w:hAnsi="Cambria Math"/>
              </w:rPr>
              <m:t>L</m:t>
            </m:r>
          </m:e>
          <m:sub>
            <m:r>
              <w:rPr>
                <w:rFonts w:ascii="Cambria Math" w:hAnsi="Cambria Math"/>
              </w:rPr>
              <m:t>j</m:t>
            </m:r>
          </m:sub>
        </m:sSub>
      </m:oMath>
      <w:del w:id="890" w:author="Author" w:date="2019-04-05T18:20:00Z">
        <w:r>
          <w:delText xml:space="preserve"> and </w:delText>
        </w:r>
        <m:oMath>
          <m:sSub>
            <m:sSubPr>
              <m:ctrlPr>
                <w:rPr>
                  <w:rFonts w:ascii="Cambria Math" w:hAnsi="Cambria Math"/>
                </w:rPr>
              </m:ctrlPr>
            </m:sSubPr>
            <m:e>
              <m:r>
                <w:rPr>
                  <w:rFonts w:ascii="Cambria Math" w:hAnsi="Cambria Math"/>
                </w:rPr>
                <m:t>L</m:t>
              </m:r>
            </m:e>
            <m:sub>
              <m:r>
                <w:rPr>
                  <w:rFonts w:ascii="Cambria Math" w:hAnsi="Cambria Math"/>
                </w:rPr>
                <m:t>k</m:t>
              </m:r>
            </m:sub>
          </m:sSub>
        </m:oMath>
        <w:r>
          <w:delText>, this populati</w:delText>
        </w:r>
        <w:r>
          <w:delText xml:space="preserve">on is double-counted if </w:delText>
        </w:r>
        <m:oMath>
          <m:sSub>
            <m:sSubPr>
              <m:ctrlPr>
                <w:rPr>
                  <w:rFonts w:ascii="Cambria Math" w:hAnsi="Cambria Math"/>
                </w:rPr>
              </m:ctrlPr>
            </m:sSubPr>
            <m:e>
              <m:r>
                <w:rPr>
                  <w:rFonts w:ascii="Cambria Math" w:hAnsi="Cambria Math"/>
                </w:rPr>
                <m:t>d</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0</m:t>
              </m:r>
            </m:sub>
          </m:sSub>
        </m:oMath>
        <w:r>
          <w:delText xml:space="preserve"> and </w:delText>
        </w:r>
        <m:oMath>
          <m:sSub>
            <m:sSubPr>
              <m:ctrlPr>
                <w:rPr>
                  <w:rFonts w:ascii="Cambria Math" w:hAnsi="Cambria Math"/>
                </w:rPr>
              </m:ctrlPr>
            </m:sSubPr>
            <m:e>
              <m:r>
                <w:rPr>
                  <w:rFonts w:ascii="Cambria Math" w:hAnsi="Cambria Math"/>
                </w:rPr>
                <m:t>d</m:t>
              </m:r>
            </m:e>
            <m:sub>
              <m:r>
                <w:rPr>
                  <w:rFonts w:ascii="Cambria Math" w:hAnsi="Cambria Math"/>
                </w:rPr>
                <m:t>ik</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0</m:t>
              </m:r>
            </m:sub>
          </m:sSub>
        </m:oMath>
        <w:r>
          <w:delText xml:space="preserve">. More generally, </w:delText>
        </w:r>
      </w:del>
      <w:ins w:id="891" w:author="Author" w:date="2019-04-05T18:20:00Z">
        <w:r>
          <w:t xml:space="preserve">, </w:t>
        </w:r>
      </w:ins>
      <w:r>
        <w:t xml:space="preserve">the population at </w:t>
      </w:r>
      <m:oMath>
        <m:r>
          <w:rPr>
            <w:rFonts w:ascii="Cambria Math" w:hAnsi="Cambria Math"/>
          </w:rPr>
          <m:t>i</m:t>
        </m:r>
      </m:oMath>
      <w:r>
        <w:t xml:space="preserve"> contributes to </w:t>
      </w:r>
      <w:del w:id="892" w:author="Author" w:date="2019-04-05T18:20:00Z">
        <w:r>
          <w:delText xml:space="preserve">the </w:delText>
        </w:r>
      </w:del>
      <w:r>
        <w:t xml:space="preserve">demand </w:t>
      </w:r>
      <w:del w:id="893" w:author="Author" w:date="2019-04-05T18:20:00Z">
        <w:r>
          <w:delText xml:space="preserve">on multiple service points </w:delText>
        </w:r>
        <m:oMath>
          <m:r>
            <w:rPr>
              <w:rFonts w:ascii="Cambria Math" w:hAnsi="Cambria Math"/>
            </w:rPr>
            <m:t>j</m:t>
          </m:r>
        </m:oMath>
        <w:r>
          <w:delText xml:space="preserve">, </w:delText>
        </w:r>
      </w:del>
      <w:r>
        <w:t xml:space="preserve">every time that </w:t>
      </w:r>
      <m:oMath>
        <m:sSub>
          <m:sSubPr>
            <m:ctrlPr>
              <w:rPr>
                <w:rFonts w:ascii="Cambria Math" w:hAnsi="Cambria Math"/>
              </w:rPr>
            </m:ctrlPr>
          </m:sSubPr>
          <m:e>
            <m:r>
              <w:rPr>
                <w:rFonts w:ascii="Cambria Math" w:hAnsi="Cambria Math"/>
              </w:rPr>
              <m:t>d</m:t>
            </m:r>
          </m:e>
          <m:sub>
            <m:r>
              <w:rPr>
                <w:rFonts w:ascii="Cambria Math" w:hAnsi="Cambria Math"/>
              </w:rPr>
              <m:t>ij</m:t>
            </m:r>
          </m:sub>
        </m:sSub>
        <m:r>
          <w:rPr>
            <w:rFonts w:ascii="Cambria Math" w:hAnsi="Cambria Math"/>
          </w:rPr>
          <m:t>≤</m:t>
        </m:r>
        <m:sSub>
          <m:sSubPr>
            <m:ctrlPr>
              <w:del w:id="894" w:author="Author" w:date="2019-04-05T18:20:00Z">
                <w:rPr>
                  <w:rFonts w:ascii="Cambria Math" w:hAnsi="Cambria Math"/>
                </w:rPr>
              </w:del>
            </m:ctrlPr>
          </m:sSubPr>
          <m:e>
            <m:r>
              <w:del w:id="895" w:author="Author" w:date="2019-04-05T18:20:00Z">
                <w:rPr>
                  <w:rFonts w:ascii="Cambria Math" w:hAnsi="Cambria Math"/>
                </w:rPr>
                <m:t>d</m:t>
              </w:del>
            </m:r>
          </m:e>
          <m:sub>
            <m:r>
              <w:del w:id="896" w:author="Author" w:date="2019-04-05T18:20:00Z">
                <w:rPr>
                  <w:rFonts w:ascii="Cambria Math" w:hAnsi="Cambria Math"/>
                </w:rPr>
                <m:t>0</m:t>
              </w:del>
            </m:r>
          </m:sub>
        </m:sSub>
      </m:oMath>
      <w:del w:id="897" w:author="Author" w:date="2019-04-05T18:20:00Z">
        <w:r>
          <w:delText xml:space="preserve">. It </w:delText>
        </w:r>
      </w:del>
      <m:oMath>
        <m:sSub>
          <m:sSubPr>
            <m:ctrlPr>
              <w:ins w:id="898" w:author="Author" w:date="2019-04-05T18:20:00Z">
                <w:rPr>
                  <w:rFonts w:ascii="Cambria Math" w:hAnsi="Cambria Math"/>
                </w:rPr>
              </w:ins>
            </m:ctrlPr>
          </m:sSubPr>
          <m:e>
            <m:r>
              <w:ins w:id="899" w:author="Author" w:date="2019-04-05T18:20:00Z">
                <w:rPr>
                  <w:rFonts w:ascii="Cambria Math" w:hAnsi="Cambria Math"/>
                </w:rPr>
                <m:t>d</m:t>
              </w:ins>
            </m:r>
          </m:e>
          <m:sub>
            <m:r>
              <w:ins w:id="900" w:author="Author" w:date="2019-04-05T18:20:00Z">
                <w:rPr>
                  <w:rFonts w:ascii="Cambria Math" w:hAnsi="Cambria Math"/>
                </w:rPr>
                <m:t>0</m:t>
              </w:ins>
            </m:r>
          </m:sub>
        </m:sSub>
      </m:oMath>
      <w:ins w:id="901" w:author="Author" w:date="2019-04-05T18:20:00Z">
        <w:r>
          <w:t xml:space="preserve"> for any </w:t>
        </w:r>
        <m:oMath>
          <m:r>
            <w:rPr>
              <w:rFonts w:ascii="Cambria Math" w:hAnsi="Cambria Math"/>
            </w:rPr>
            <m:t>j</m:t>
          </m:r>
        </m:oMath>
        <w:r>
          <w:t xml:space="preserve">. And, since since </w:t>
        </w:r>
        <m:oMath>
          <m:sSub>
            <m:sSubPr>
              <m:ctrlPr>
                <w:rPr>
                  <w:rFonts w:ascii="Cambria Math" w:hAnsi="Cambria Math"/>
                </w:rPr>
              </m:ctrlPr>
            </m:sSubPr>
            <m:e>
              <m:r>
                <w:rPr>
                  <w:rFonts w:ascii="Cambria Math" w:hAnsi="Cambria Math"/>
                </w:rPr>
                <m:t>D</m:t>
              </m:r>
            </m:e>
            <m:sub>
              <m:r>
                <w:rPr>
                  <w:rFonts w:ascii="Cambria Math" w:hAnsi="Cambria Math"/>
                </w:rPr>
                <m:t>i</m:t>
              </m:r>
            </m:sub>
          </m:sSub>
          <m:r>
            <w:rPr>
              <w:rFonts w:ascii="Cambria Math" w:hAnsi="Cambria Math"/>
            </w:rPr>
            <m:t>j</m:t>
          </m:r>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oMath>
        <w:r>
          <w:t xml:space="preserve">, it </w:t>
        </w:r>
      </w:ins>
      <w:r>
        <w:t>follows</w:t>
      </w:r>
      <w:del w:id="902" w:author="Author" w:date="2019-04-05T18:20:00Z">
        <w:r>
          <w:delText>, then, that</w:delText>
        </w:r>
      </w:del>
      <w:ins w:id="903" w:author="Author" w:date="2019-04-05T18:20:00Z">
        <w:r>
          <w:t xml:space="preserve"> that the sum of the population to be serviced over all clinics is</w:t>
        </w:r>
      </w:ins>
      <w:r>
        <w:t>:</w:t>
      </w:r>
    </w:p>
    <w:p w14:paraId="1043F808" w14:textId="4EA326BD" w:rsidR="00FA49B5" w:rsidRDefault="0013246A">
      <w:pPr>
        <w:pStyle w:val="BodyText"/>
      </w:pPr>
      <m:oMathPara>
        <m:oMathParaPr>
          <m:jc m:val="center"/>
        </m:oMathParaPr>
        <m:oMath>
          <m:nary>
            <m:naryPr>
              <m:chr m:val="∑"/>
              <m:limLoc m:val="undOvr"/>
              <m:supHide m:val="1"/>
              <m:ctrlPr>
                <w:rPr>
                  <w:rFonts w:ascii="Cambria Math" w:hAnsi="Cambria Math"/>
                </w:rPr>
              </m:ctrlPr>
            </m:naryPr>
            <m:sub>
              <m:r>
                <w:rPr>
                  <w:rFonts w:ascii="Cambria Math" w:hAnsi="Cambria Math"/>
                </w:rPr>
                <m:t>j</m:t>
              </m:r>
            </m:sub>
            <m:sup/>
            <m:e>
              <m:sSub>
                <m:sSubPr>
                  <m:ctrlPr>
                    <w:rPr>
                      <w:rFonts w:ascii="Cambria Math" w:hAnsi="Cambria Math"/>
                    </w:rPr>
                  </m:ctrlPr>
                </m:sSubPr>
                <m:e>
                  <m:r>
                    <w:rPr>
                      <w:rFonts w:ascii="Cambria Math" w:hAnsi="Cambria Math"/>
                    </w:rPr>
                    <m:t>D</m:t>
                  </m:r>
                </m:e>
                <m:sub>
                  <m:r>
                    <w:rPr>
                      <w:rFonts w:ascii="Cambria Math" w:hAnsi="Cambria Math"/>
                    </w:rPr>
                    <m:t>ij</m:t>
                  </m:r>
                </m:sub>
              </m:sSub>
            </m:e>
          </m:nary>
          <m:r>
            <w:rPr>
              <w:rFonts w:ascii="Cambria Math" w:hAnsi="Cambria Math"/>
            </w:rPr>
            <m:t>=</m:t>
          </m:r>
          <m:r>
            <w:del w:id="904" w:author="Author" w:date="2019-04-05T18:20:00Z">
              <w:rPr>
                <w:rFonts w:ascii="Cambria Math" w:hAnsi="Cambria Math"/>
              </w:rPr>
              <m:t>n</m:t>
            </w:del>
          </m:r>
          <m:sSub>
            <m:sSubPr>
              <m:ctrlPr>
                <w:del w:id="905" w:author="Author" w:date="2019-04-05T18:20:00Z">
                  <w:rPr>
                    <w:rFonts w:ascii="Cambria Math" w:hAnsi="Cambria Math"/>
                  </w:rPr>
                </w:del>
              </m:ctrlPr>
            </m:sSubPr>
            <m:e>
              <m:r>
                <w:del w:id="906" w:author="Author" w:date="2019-04-05T18:20:00Z">
                  <w:rPr>
                    <w:rFonts w:ascii="Cambria Math" w:hAnsi="Cambria Math"/>
                  </w:rPr>
                  <m:t>P</m:t>
                </w:del>
              </m:r>
            </m:e>
            <m:sub>
              <m:r>
                <w:del w:id="907" w:author="Author" w:date="2019-04-05T18:20:00Z">
                  <w:rPr>
                    <w:rFonts w:ascii="Cambria Math" w:hAnsi="Cambria Math"/>
                  </w:rPr>
                  <m:t>i</m:t>
                </w:del>
              </m:r>
            </m:sub>
          </m:sSub>
          <m:sSub>
            <m:sSubPr>
              <m:ctrlPr>
                <w:ins w:id="908" w:author="Author" w:date="2019-04-05T18:20:00Z">
                  <w:rPr>
                    <w:rFonts w:ascii="Cambria Math" w:hAnsi="Cambria Math"/>
                  </w:rPr>
                </w:ins>
              </m:ctrlPr>
            </m:sSubPr>
            <m:e>
              <m:r>
                <w:ins w:id="909" w:author="Author" w:date="2019-04-05T18:20:00Z">
                  <w:rPr>
                    <w:rFonts w:ascii="Cambria Math" w:hAnsi="Cambria Math"/>
                  </w:rPr>
                  <m:t>K</m:t>
                </w:ins>
              </m:r>
            </m:e>
            <m:sub>
              <m:r>
                <w:ins w:id="910" w:author="Author" w:date="2019-04-05T18:20:00Z">
                  <w:rPr>
                    <w:rFonts w:ascii="Cambria Math" w:hAnsi="Cambria Math"/>
                  </w:rPr>
                  <m:t>i</m:t>
                </w:ins>
              </m:r>
            </m:sub>
          </m:sSub>
          <m:sSub>
            <m:sSubPr>
              <m:ctrlPr>
                <w:ins w:id="911" w:author="Author" w:date="2019-04-05T18:20:00Z">
                  <w:rPr>
                    <w:rFonts w:ascii="Cambria Math" w:hAnsi="Cambria Math"/>
                  </w:rPr>
                </w:ins>
              </m:ctrlPr>
            </m:sSubPr>
            <m:e>
              <m:r>
                <w:ins w:id="912" w:author="Author" w:date="2019-04-05T18:20:00Z">
                  <w:rPr>
                    <w:rFonts w:ascii="Cambria Math" w:hAnsi="Cambria Math"/>
                  </w:rPr>
                  <m:t>P</m:t>
                </w:ins>
              </m:r>
            </m:e>
            <m:sub>
              <m:r>
                <w:ins w:id="913" w:author="Author" w:date="2019-04-05T18:20:00Z">
                  <w:rPr>
                    <w:rFonts w:ascii="Cambria Math" w:hAnsi="Cambria Math"/>
                  </w:rPr>
                  <m:t>i</m:t>
                </w:ins>
              </m:r>
            </m:sub>
          </m:sSub>
        </m:oMath>
      </m:oMathPara>
    </w:p>
    <w:p w14:paraId="1A8F134A" w14:textId="2A88E506" w:rsidR="00FA49B5" w:rsidRDefault="0013246A">
      <w:pPr>
        <w:pStyle w:val="FirstParagraph"/>
      </w:pPr>
      <w:r>
        <w:t xml:space="preserve">where </w:t>
      </w:r>
      <m:oMath>
        <m:r>
          <w:del w:id="914" w:author="Author" w:date="2019-04-05T18:20:00Z">
            <w:rPr>
              <w:rFonts w:ascii="Cambria Math" w:hAnsi="Cambria Math"/>
            </w:rPr>
            <m:t>n</m:t>
          </w:del>
        </m:r>
        <m:sSub>
          <m:sSubPr>
            <m:ctrlPr>
              <w:ins w:id="915" w:author="Author" w:date="2019-04-05T18:20:00Z">
                <w:rPr>
                  <w:rFonts w:ascii="Cambria Math" w:hAnsi="Cambria Math"/>
                </w:rPr>
              </w:ins>
            </m:ctrlPr>
          </m:sSubPr>
          <m:e>
            <m:r>
              <w:ins w:id="916" w:author="Author" w:date="2019-04-05T18:20:00Z">
                <w:rPr>
                  <w:rFonts w:ascii="Cambria Math" w:hAnsi="Cambria Math"/>
                </w:rPr>
                <m:t>K</m:t>
              </w:ins>
            </m:r>
          </m:e>
          <m:sub>
            <m:r>
              <w:ins w:id="917" w:author="Author" w:date="2019-04-05T18:20:00Z">
                <w:rPr>
                  <w:rFonts w:ascii="Cambria Math" w:hAnsi="Cambria Math"/>
                </w:rPr>
                <m:t>i</m:t>
              </w:ins>
            </m:r>
          </m:sub>
        </m:sSub>
      </m:oMath>
      <w:r>
        <w:t xml:space="preserve"> is the number of service points </w:t>
      </w:r>
      <m:oMath>
        <m:r>
          <w:rPr>
            <w:rFonts w:ascii="Cambria Math" w:hAnsi="Cambria Math"/>
          </w:rPr>
          <m:t>j</m:t>
        </m:r>
      </m:oMath>
      <w:r>
        <w:t xml:space="preserve"> that include </w:t>
      </w:r>
      <m:oMath>
        <m:r>
          <w:rPr>
            <w:rFonts w:ascii="Cambria Math" w:hAnsi="Cambria Math"/>
          </w:rPr>
          <m:t>i</m:t>
        </m:r>
      </m:oMath>
      <w:r>
        <w:t xml:space="preserve"> as part of their catchment areas. </w:t>
      </w:r>
      <w:del w:id="918" w:author="Author" w:date="2019-04-05T18:20:00Z">
        <w:r>
          <w:delText xml:space="preserve">Unfortunately, since (as noted above) </w:delText>
        </w:r>
        <m:oMath>
          <m:sSub>
            <m:sSubPr>
              <m:ctrlPr>
                <w:rPr>
                  <w:rFonts w:ascii="Cambria Math" w:hAnsi="Cambria Math"/>
                </w:rPr>
              </m:ctrlPr>
            </m:sSubPr>
            <m:e>
              <m:r>
                <w:rPr>
                  <w:rFonts w:ascii="Cambria Math" w:hAnsi="Cambria Math"/>
                </w:rPr>
                <m:t>D</m:t>
              </m:r>
            </m:e>
            <m:sub>
              <m:r>
                <w:rPr>
                  <w:rFonts w:ascii="Cambria Math" w:hAnsi="Cambria Math"/>
                </w:rPr>
                <m:t>i</m:t>
              </m:r>
            </m:sub>
          </m:sSub>
          <m:r>
            <w:rPr>
              <w:rFonts w:ascii="Cambria Math" w:hAnsi="Cambria Math"/>
            </w:rPr>
            <m:t>j</m:t>
          </m:r>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oMath>
        <w:r>
          <w:delText xml:space="preserve">, it turns out that the </w:delText>
        </w:r>
      </w:del>
      <w:ins w:id="919" w:author="Author" w:date="2019-04-05T18:20:00Z">
        <w:r>
          <w:t xml:space="preserve">Therefore, the system-wide contribution of the population at </w:t>
        </w:r>
        <m:oMath>
          <m:r>
            <w:rPr>
              <w:rFonts w:ascii="Cambria Math" w:hAnsi="Cambria Math"/>
            </w:rPr>
            <m:t>i</m:t>
          </m:r>
        </m:oMath>
        <w:r>
          <w:t xml:space="preserve"> to the </w:t>
        </w:r>
      </w:ins>
      <w:r>
        <w:t xml:space="preserve">level of demand implied by </w:t>
      </w:r>
      <w:del w:id="920" w:author="Author" w:date="2019-04-05T18:20:00Z">
        <w:r>
          <w:delText xml:space="preserve">the population at </w:delText>
        </w:r>
        <m:oMath>
          <m:r>
            <w:rPr>
              <w:rFonts w:ascii="Cambria Math" w:hAnsi="Cambria Math"/>
            </w:rPr>
            <m:t>i</m:t>
          </m:r>
        </m:oMath>
      </w:del>
      <w:ins w:id="921" w:author="Author" w:date="2019-04-05T18:20:00Z">
        <w:r>
          <w:t>these calculations,</w:t>
        </w:r>
      </w:ins>
      <w:r>
        <w:t xml:space="preserve"> vastly exceeds the actual population at </w:t>
      </w:r>
      <m:oMath>
        <m:r>
          <w:rPr>
            <w:rFonts w:ascii="Cambria Math" w:hAnsi="Cambria Math"/>
          </w:rPr>
          <m:t>i</m:t>
        </m:r>
      </m:oMath>
      <w:del w:id="922" w:author="Author" w:date="2019-04-05T18:20:00Z">
        <w:r>
          <w:delText xml:space="preserve"> in these calculations</w:delText>
        </w:r>
      </w:del>
      <w:ins w:id="923" w:author="Author" w:date="2019-04-05T18:20:00Z">
        <w:r>
          <w:t>, since</w:t>
        </w:r>
      </w:ins>
      <w:r>
        <w:t>:</w:t>
      </w:r>
    </w:p>
    <w:p w14:paraId="7DE3C330" w14:textId="60C6E481" w:rsidR="00FA49B5" w:rsidRDefault="0013246A">
      <w:pPr>
        <w:pStyle w:val="BodyText"/>
      </w:pPr>
      <m:oMathPara>
        <m:oMathParaPr>
          <m:jc m:val="center"/>
        </m:oMathParaPr>
        <m:oMath>
          <m:nary>
            <m:naryPr>
              <m:chr m:val="∑"/>
              <m:limLoc m:val="undOvr"/>
              <m:supHide m:val="1"/>
              <m:ctrlPr>
                <w:rPr>
                  <w:rFonts w:ascii="Cambria Math" w:hAnsi="Cambria Math"/>
                </w:rPr>
              </m:ctrlPr>
            </m:naryPr>
            <m:sub>
              <m:r>
                <w:rPr>
                  <w:rFonts w:ascii="Cambria Math" w:hAnsi="Cambria Math"/>
                </w:rPr>
                <m:t>j</m:t>
              </m:r>
            </m:sub>
            <m:sup/>
            <m:e>
              <m:sSub>
                <m:sSubPr>
                  <m:ctrlPr>
                    <w:rPr>
                      <w:rFonts w:ascii="Cambria Math" w:hAnsi="Cambria Math"/>
                    </w:rPr>
                  </m:ctrlPr>
                </m:sSubPr>
                <m:e>
                  <m:r>
                    <w:rPr>
                      <w:rFonts w:ascii="Cambria Math" w:hAnsi="Cambria Math"/>
                    </w:rPr>
                    <m:t>D</m:t>
                  </m:r>
                </m:e>
                <m:sub>
                  <m:r>
                    <w:rPr>
                      <w:rFonts w:ascii="Cambria Math" w:hAnsi="Cambria Math"/>
                    </w:rPr>
                    <m:t>ij</m:t>
                  </m:r>
                </m:sub>
              </m:sSub>
            </m:e>
          </m:nary>
          <m:r>
            <w:rPr>
              <w:rFonts w:ascii="Cambria Math" w:hAnsi="Cambria Math"/>
            </w:rPr>
            <m:t>=</m:t>
          </m:r>
          <m:r>
            <w:del w:id="924" w:author="Author" w:date="2019-04-05T18:20:00Z">
              <w:rPr>
                <w:rFonts w:ascii="Cambria Math" w:hAnsi="Cambria Math"/>
              </w:rPr>
              <m:t>n</m:t>
            </w:del>
          </m:r>
          <m:sSub>
            <m:sSubPr>
              <m:ctrlPr>
                <w:del w:id="925" w:author="Author" w:date="2019-04-05T18:20:00Z">
                  <w:rPr>
                    <w:rFonts w:ascii="Cambria Math" w:hAnsi="Cambria Math"/>
                  </w:rPr>
                </w:del>
              </m:ctrlPr>
            </m:sSubPr>
            <m:e>
              <m:r>
                <w:del w:id="926" w:author="Author" w:date="2019-04-05T18:20:00Z">
                  <w:rPr>
                    <w:rFonts w:ascii="Cambria Math" w:hAnsi="Cambria Math"/>
                  </w:rPr>
                  <m:t>P</m:t>
                </w:del>
              </m:r>
            </m:e>
            <m:sub>
              <m:r>
                <w:del w:id="927" w:author="Author" w:date="2019-04-05T18:20:00Z">
                  <w:rPr>
                    <w:rFonts w:ascii="Cambria Math" w:hAnsi="Cambria Math"/>
                  </w:rPr>
                  <m:t>i</m:t>
                </w:del>
              </m:r>
            </m:sub>
          </m:sSub>
          <m:sSub>
            <m:sSubPr>
              <m:ctrlPr>
                <w:ins w:id="928" w:author="Author" w:date="2019-04-05T18:20:00Z">
                  <w:rPr>
                    <w:rFonts w:ascii="Cambria Math" w:hAnsi="Cambria Math"/>
                  </w:rPr>
                </w:ins>
              </m:ctrlPr>
            </m:sSubPr>
            <m:e>
              <m:r>
                <w:ins w:id="929" w:author="Author" w:date="2019-04-05T18:20:00Z">
                  <w:rPr>
                    <w:rFonts w:ascii="Cambria Math" w:hAnsi="Cambria Math"/>
                  </w:rPr>
                  <m:t>K</m:t>
                </w:ins>
              </m:r>
            </m:e>
            <m:sub>
              <m:r>
                <w:ins w:id="930" w:author="Author" w:date="2019-04-05T18:20:00Z">
                  <w:rPr>
                    <w:rFonts w:ascii="Cambria Math" w:hAnsi="Cambria Math"/>
                  </w:rPr>
                  <m:t>i</m:t>
                </w:ins>
              </m:r>
            </m:sub>
          </m:sSub>
          <m:sSub>
            <m:sSubPr>
              <m:ctrlPr>
                <w:ins w:id="931" w:author="Author" w:date="2019-04-05T18:20:00Z">
                  <w:rPr>
                    <w:rFonts w:ascii="Cambria Math" w:hAnsi="Cambria Math"/>
                  </w:rPr>
                </w:ins>
              </m:ctrlPr>
            </m:sSubPr>
            <m:e>
              <m:r>
                <w:ins w:id="932" w:author="Author" w:date="2019-04-05T18:20:00Z">
                  <w:rPr>
                    <w:rFonts w:ascii="Cambria Math" w:hAnsi="Cambria Math"/>
                  </w:rPr>
                  <m:t>P</m:t>
                </w:ins>
              </m:r>
            </m:e>
            <m:sub>
              <m:r>
                <w:ins w:id="933" w:author="Author" w:date="2019-04-05T18:20:00Z">
                  <w:rPr>
                    <w:rFonts w:ascii="Cambria Math" w:hAnsi="Cambria Math"/>
                  </w:rPr>
                  <m:t>i</m:t>
                </w:ins>
              </m:r>
            </m:sub>
          </m:sSub>
          <m:r>
            <w:rPr>
              <w:rFonts w:ascii="Cambria Math" w:hAnsi="Cambria Math"/>
            </w:rPr>
            <m:t>&gt;</m:t>
          </m:r>
          <m:sSub>
            <m:sSubPr>
              <m:ctrlPr>
                <w:rPr>
                  <w:rFonts w:ascii="Cambria Math" w:hAnsi="Cambria Math"/>
                </w:rPr>
              </m:ctrlPr>
            </m:sSubPr>
            <m:e>
              <m:r>
                <w:rPr>
                  <w:rFonts w:ascii="Cambria Math" w:hAnsi="Cambria Math"/>
                </w:rPr>
                <m:t>P</m:t>
              </m:r>
            </m:e>
            <m:sub>
              <m:r>
                <w:rPr>
                  <w:rFonts w:ascii="Cambria Math" w:hAnsi="Cambria Math"/>
                </w:rPr>
                <m:t>i</m:t>
              </m:r>
            </m:sub>
          </m:sSub>
        </m:oMath>
      </m:oMathPara>
    </w:p>
    <w:p w14:paraId="49391F96" w14:textId="77777777" w:rsidR="00E15092" w:rsidRDefault="0013246A">
      <w:pPr>
        <w:pStyle w:val="FirstParagraph"/>
        <w:rPr>
          <w:del w:id="934" w:author="Author" w:date="2019-04-05T18:20:00Z"/>
        </w:rPr>
      </w:pPr>
      <w:del w:id="935" w:author="Author" w:date="2019-04-05T18:20:00Z">
        <w:r>
          <w:delText>In other words, when estimating the level of accessibility with congestion by means of the 2SFCA approach, it appears that the population that needs to be serviced is substantially larger than the actual population. Clearly, this does not make sense, an</w:delText>
        </w:r>
        <w:r>
          <w:delText>d perhaps worse, it may lead to gross underestimation of the actual level of service. In effect, demand is artificially higher via population inflation.</w:delText>
        </w:r>
      </w:del>
    </w:p>
    <w:p w14:paraId="2F7DA33F" w14:textId="77777777" w:rsidR="00E15092" w:rsidRDefault="0013246A">
      <w:pPr>
        <w:pStyle w:val="BodyText"/>
        <w:rPr>
          <w:del w:id="936" w:author="Author" w:date="2019-04-05T18:20:00Z"/>
        </w:rPr>
      </w:pPr>
      <w:del w:id="937" w:author="Author" w:date="2019-04-05T18:20:00Z">
        <w:r>
          <w:delText>This can be more easily seen by means of a simple example.</w:delText>
        </w:r>
      </w:del>
    </w:p>
    <w:p w14:paraId="25C40951" w14:textId="01EC74FE" w:rsidR="00FA49B5" w:rsidRDefault="0013246A">
      <w:pPr>
        <w:pStyle w:val="FirstParagraph"/>
        <w:rPr>
          <w:ins w:id="938" w:author="Author" w:date="2019-04-05T18:20:00Z"/>
        </w:rPr>
      </w:pPr>
      <w:del w:id="939" w:author="Author" w:date="2019-04-05T18:20:00Z">
        <w:r>
          <w:delText xml:space="preserve">Consider the situation shown in Fig  (Panel </w:delText>
        </w:r>
        <w:r>
          <w:delText xml:space="preserve">I), with three clinics (labeled </w:delText>
        </w:r>
        <m:oMath>
          <m:r>
            <w:rPr>
              <w:rFonts w:ascii="Cambria Math" w:hAnsi="Cambria Math"/>
            </w:rPr>
            <m:t>a</m:t>
          </m:r>
        </m:oMath>
        <w:r>
          <w:delText xml:space="preserve">, </w:delText>
        </w:r>
        <m:oMath>
          <m:r>
            <w:rPr>
              <w:rFonts w:ascii="Cambria Math" w:hAnsi="Cambria Math"/>
            </w:rPr>
            <m:t>b</m:t>
          </m:r>
        </m:oMath>
        <w:r>
          <w:delText xml:space="preserve">, and </w:delText>
        </w:r>
        <m:oMath>
          <m:r>
            <w:rPr>
              <w:rFonts w:ascii="Cambria Math" w:hAnsi="Cambria Math"/>
            </w:rPr>
            <m:t>c</m:t>
          </m:r>
        </m:oMath>
        <w:r>
          <w:delText xml:space="preserve">) and one population center (labeled </w:delText>
        </w:r>
        <m:oMath>
          <m:r>
            <w:rPr>
              <w:rFonts w:ascii="Cambria Math" w:hAnsi="Cambria Math"/>
            </w:rPr>
            <m:t>1</m:t>
          </m:r>
        </m:oMath>
        <w:r>
          <w:delText>).</w:delText>
        </w:r>
      </w:del>
      <w:ins w:id="940" w:author="Author" w:date="2019-04-05T18:20:00Z">
        <w:r>
          <w:t xml:space="preserve">Let us consider next what happens when enhanced (i.e., non-binary) impedance weights are used. These functions aim to capture </w:t>
        </w:r>
        <w:r>
          <w:t>more realistically the rule that most members of the population prefer to travel shorter distances to reach a destination. For the example, assume a set of weights with decay as follows (see Fig , right panel) :</w:t>
        </w:r>
      </w:ins>
    </w:p>
    <w:p w14:paraId="6CA62C15" w14:textId="77777777" w:rsidR="00FA49B5" w:rsidRDefault="0013246A">
      <w:pPr>
        <w:pStyle w:val="BodyText"/>
        <w:rPr>
          <w:ins w:id="941" w:author="Author" w:date="2019-04-05T18:20:00Z"/>
        </w:rPr>
      </w:pPr>
      <m:oMathPara>
        <m:oMathParaPr>
          <m:jc m:val="center"/>
        </m:oMathParaPr>
        <m:oMath>
          <m:r>
            <w:ins w:id="942" w:author="Author" w:date="2019-04-05T18:20:00Z">
              <w:rPr>
                <w:rFonts w:ascii="Cambria Math" w:hAnsi="Cambria Math"/>
              </w:rPr>
              <m:t>W</m:t>
            </w:ins>
          </m:r>
          <m:r>
            <w:ins w:id="943" w:author="Author" w:date="2019-04-05T18:20:00Z">
              <w:rPr>
                <w:rFonts w:ascii="Cambria Math" w:hAnsi="Cambria Math"/>
              </w:rPr>
              <m:t>(</m:t>
            </w:ins>
          </m:r>
          <m:sSub>
            <m:sSubPr>
              <m:ctrlPr>
                <w:ins w:id="944" w:author="Author" w:date="2019-04-05T18:20:00Z">
                  <w:rPr>
                    <w:rFonts w:ascii="Cambria Math" w:hAnsi="Cambria Math"/>
                  </w:rPr>
                </w:ins>
              </m:ctrlPr>
            </m:sSubPr>
            <m:e>
              <m:r>
                <w:ins w:id="945" w:author="Author" w:date="2019-04-05T18:20:00Z">
                  <w:rPr>
                    <w:rFonts w:ascii="Cambria Math" w:hAnsi="Cambria Math"/>
                  </w:rPr>
                  <m:t>d</m:t>
                </w:ins>
              </m:r>
            </m:e>
            <m:sub>
              <m:r>
                <w:ins w:id="946" w:author="Author" w:date="2019-04-05T18:20:00Z">
                  <w:rPr>
                    <w:rFonts w:ascii="Cambria Math" w:hAnsi="Cambria Math"/>
                  </w:rPr>
                  <m:t>ij</m:t>
                </w:ins>
              </m:r>
            </m:sub>
          </m:sSub>
          <m:r>
            <w:ins w:id="947" w:author="Author" w:date="2019-04-05T18:20:00Z">
              <w:rPr>
                <w:rFonts w:ascii="Cambria Math" w:hAnsi="Cambria Math"/>
              </w:rPr>
              <m:t>|</m:t>
            </w:ins>
          </m:r>
          <m:sSub>
            <m:sSubPr>
              <m:ctrlPr>
                <w:ins w:id="948" w:author="Author" w:date="2019-04-05T18:20:00Z">
                  <w:rPr>
                    <w:rFonts w:ascii="Cambria Math" w:hAnsi="Cambria Math"/>
                  </w:rPr>
                </w:ins>
              </m:ctrlPr>
            </m:sSubPr>
            <m:e>
              <m:r>
                <w:ins w:id="949" w:author="Author" w:date="2019-04-05T18:20:00Z">
                  <w:rPr>
                    <w:rFonts w:ascii="Cambria Math" w:hAnsi="Cambria Math"/>
                  </w:rPr>
                  <m:t>d</m:t>
                </w:ins>
              </m:r>
            </m:e>
            <m:sub>
              <m:r>
                <w:ins w:id="950" w:author="Author" w:date="2019-04-05T18:20:00Z">
                  <w:rPr>
                    <w:rFonts w:ascii="Cambria Math" w:hAnsi="Cambria Math"/>
                  </w:rPr>
                  <m:t>1</m:t>
                </w:ins>
              </m:r>
            </m:sub>
          </m:sSub>
          <m:r>
            <w:ins w:id="951" w:author="Author" w:date="2019-04-05T18:20:00Z">
              <w:rPr>
                <w:rFonts w:ascii="Cambria Math" w:hAnsi="Cambria Math"/>
              </w:rPr>
              <m:t>,</m:t>
            </w:ins>
          </m:r>
          <m:sSub>
            <m:sSubPr>
              <m:ctrlPr>
                <w:ins w:id="952" w:author="Author" w:date="2019-04-05T18:20:00Z">
                  <w:rPr>
                    <w:rFonts w:ascii="Cambria Math" w:hAnsi="Cambria Math"/>
                  </w:rPr>
                </w:ins>
              </m:ctrlPr>
            </m:sSubPr>
            <m:e>
              <m:r>
                <w:ins w:id="953" w:author="Author" w:date="2019-04-05T18:20:00Z">
                  <w:rPr>
                    <w:rFonts w:ascii="Cambria Math" w:hAnsi="Cambria Math"/>
                  </w:rPr>
                  <m:t>d</m:t>
                </w:ins>
              </m:r>
            </m:e>
            <m:sub>
              <m:r>
                <w:ins w:id="954" w:author="Author" w:date="2019-04-05T18:20:00Z">
                  <w:rPr>
                    <w:rFonts w:ascii="Cambria Math" w:hAnsi="Cambria Math"/>
                  </w:rPr>
                  <m:t>2</m:t>
                </w:ins>
              </m:r>
            </m:sub>
          </m:sSub>
          <m:r>
            <w:ins w:id="955" w:author="Author" w:date="2019-04-05T18:20:00Z">
              <w:rPr>
                <w:rFonts w:ascii="Cambria Math" w:hAnsi="Cambria Math"/>
              </w:rPr>
              <m:t>,…,</m:t>
            </w:ins>
          </m:r>
          <m:sSub>
            <m:sSubPr>
              <m:ctrlPr>
                <w:ins w:id="956" w:author="Author" w:date="2019-04-05T18:20:00Z">
                  <w:rPr>
                    <w:rFonts w:ascii="Cambria Math" w:hAnsi="Cambria Math"/>
                  </w:rPr>
                </w:ins>
              </m:ctrlPr>
            </m:sSubPr>
            <m:e>
              <m:r>
                <w:ins w:id="957" w:author="Author" w:date="2019-04-05T18:20:00Z">
                  <w:rPr>
                    <w:rFonts w:ascii="Cambria Math" w:hAnsi="Cambria Math"/>
                  </w:rPr>
                  <m:t>d</m:t>
                </w:ins>
              </m:r>
            </m:e>
            <m:sub>
              <m:r>
                <w:ins w:id="958" w:author="Author" w:date="2019-04-05T18:20:00Z">
                  <w:rPr>
                    <w:rFonts w:ascii="Cambria Math" w:hAnsi="Cambria Math"/>
                  </w:rPr>
                  <m:t>R</m:t>
                </w:ins>
              </m:r>
            </m:sub>
          </m:sSub>
          <m:r>
            <w:ins w:id="959" w:author="Author" w:date="2019-04-05T18:20:00Z">
              <w:rPr>
                <w:rFonts w:ascii="Cambria Math" w:hAnsi="Cambria Math"/>
              </w:rPr>
              <m:t>)=</m:t>
            </w:ins>
          </m:r>
          <m:d>
            <m:dPr>
              <m:begChr m:val="{"/>
              <m:endChr m:val=""/>
              <m:ctrlPr>
                <w:ins w:id="960" w:author="Author" w:date="2019-04-05T18:20:00Z">
                  <w:rPr>
                    <w:rFonts w:ascii="Cambria Math" w:hAnsi="Cambria Math"/>
                  </w:rPr>
                </w:ins>
              </m:ctrlPr>
            </m:dPr>
            <m:e>
              <m:m>
                <m:mPr>
                  <m:plcHide m:val="1"/>
                  <m:mcs>
                    <m:mc>
                      <m:mcPr>
                        <m:count m:val="2"/>
                        <m:mcJc m:val="left"/>
                      </m:mcPr>
                    </m:mc>
                  </m:mcs>
                  <m:ctrlPr>
                    <w:ins w:id="961" w:author="Author" w:date="2019-04-05T18:20:00Z">
                      <w:rPr>
                        <w:rFonts w:ascii="Cambria Math" w:hAnsi="Cambria Math"/>
                      </w:rPr>
                    </w:ins>
                  </m:ctrlPr>
                </m:mPr>
                <m:mr>
                  <m:e>
                    <m:r>
                      <w:ins w:id="962" w:author="Author" w:date="2019-04-05T18:20:00Z">
                        <w:rPr>
                          <w:rFonts w:ascii="Cambria Math" w:hAnsi="Cambria Math"/>
                        </w:rPr>
                        <m:t>0.9</m:t>
                      </w:ins>
                    </m:r>
                  </m:e>
                  <m:e>
                    <m:r>
                      <w:ins w:id="963" w:author="Author" w:date="2019-04-05T18:20:00Z">
                        <w:rPr>
                          <w:rFonts w:ascii="Cambria Math" w:hAnsi="Cambria Math"/>
                        </w:rPr>
                        <m:t> </m:t>
                      </w:ins>
                    </m:r>
                    <m:sSub>
                      <m:sSubPr>
                        <m:ctrlPr>
                          <w:ins w:id="964" w:author="Author" w:date="2019-04-05T18:20:00Z">
                            <w:rPr>
                              <w:rFonts w:ascii="Cambria Math" w:hAnsi="Cambria Math"/>
                            </w:rPr>
                          </w:ins>
                        </m:ctrlPr>
                      </m:sSubPr>
                      <m:e>
                        <m:r>
                          <w:ins w:id="965" w:author="Author" w:date="2019-04-05T18:20:00Z">
                            <w:rPr>
                              <w:rFonts w:ascii="Cambria Math" w:hAnsi="Cambria Math"/>
                            </w:rPr>
                            <m:t>d</m:t>
                          </w:ins>
                        </m:r>
                      </m:e>
                      <m:sub>
                        <m:r>
                          <w:ins w:id="966" w:author="Author" w:date="2019-04-05T18:20:00Z">
                            <w:rPr>
                              <w:rFonts w:ascii="Cambria Math" w:hAnsi="Cambria Math"/>
                            </w:rPr>
                            <m:t>ij</m:t>
                          </w:ins>
                        </m:r>
                      </m:sub>
                    </m:sSub>
                    <m:r>
                      <w:ins w:id="967" w:author="Author" w:date="2019-04-05T18:20:00Z">
                        <w:rPr>
                          <w:rFonts w:ascii="Cambria Math" w:hAnsi="Cambria Math"/>
                        </w:rPr>
                        <m:t>≤</m:t>
                      </w:ins>
                    </m:r>
                    <m:sSub>
                      <m:sSubPr>
                        <m:ctrlPr>
                          <w:ins w:id="968" w:author="Author" w:date="2019-04-05T18:20:00Z">
                            <w:rPr>
                              <w:rFonts w:ascii="Cambria Math" w:hAnsi="Cambria Math"/>
                            </w:rPr>
                          </w:ins>
                        </m:ctrlPr>
                      </m:sSubPr>
                      <m:e>
                        <m:r>
                          <w:ins w:id="969" w:author="Author" w:date="2019-04-05T18:20:00Z">
                            <w:rPr>
                              <w:rFonts w:ascii="Cambria Math" w:hAnsi="Cambria Math"/>
                            </w:rPr>
                            <m:t>d</m:t>
                          </w:ins>
                        </m:r>
                      </m:e>
                      <m:sub>
                        <m:r>
                          <w:ins w:id="970" w:author="Author" w:date="2019-04-05T18:20:00Z">
                            <w:rPr>
                              <w:rFonts w:ascii="Cambria Math" w:hAnsi="Cambria Math"/>
                            </w:rPr>
                            <m:t>1</m:t>
                          </w:ins>
                        </m:r>
                      </m:sub>
                    </m:sSub>
                  </m:e>
                </m:mr>
                <m:mr>
                  <m:e>
                    <m:r>
                      <w:ins w:id="971" w:author="Author" w:date="2019-04-05T18:20:00Z">
                        <w:rPr>
                          <w:rFonts w:ascii="Cambria Math" w:hAnsi="Cambria Math"/>
                        </w:rPr>
                        <m:t>0.8</m:t>
                      </w:ins>
                    </m:r>
                  </m:e>
                  <m:e>
                    <m:r>
                      <w:ins w:id="972" w:author="Author" w:date="2019-04-05T18:20:00Z">
                        <w:rPr>
                          <w:rFonts w:ascii="Cambria Math" w:hAnsi="Cambria Math"/>
                        </w:rPr>
                        <m:t> </m:t>
                      </w:ins>
                    </m:r>
                    <m:sSub>
                      <m:sSubPr>
                        <m:ctrlPr>
                          <w:ins w:id="973" w:author="Author" w:date="2019-04-05T18:20:00Z">
                            <w:rPr>
                              <w:rFonts w:ascii="Cambria Math" w:hAnsi="Cambria Math"/>
                            </w:rPr>
                          </w:ins>
                        </m:ctrlPr>
                      </m:sSubPr>
                      <m:e>
                        <m:r>
                          <w:ins w:id="974" w:author="Author" w:date="2019-04-05T18:20:00Z">
                            <w:rPr>
                              <w:rFonts w:ascii="Cambria Math" w:hAnsi="Cambria Math"/>
                            </w:rPr>
                            <m:t>d</m:t>
                          </w:ins>
                        </m:r>
                      </m:e>
                      <m:sub>
                        <m:r>
                          <w:ins w:id="975" w:author="Author" w:date="2019-04-05T18:20:00Z">
                            <w:rPr>
                              <w:rFonts w:ascii="Cambria Math" w:hAnsi="Cambria Math"/>
                            </w:rPr>
                            <m:t>1</m:t>
                          </w:ins>
                        </m:r>
                      </m:sub>
                    </m:sSub>
                    <m:r>
                      <w:ins w:id="976" w:author="Author" w:date="2019-04-05T18:20:00Z">
                        <w:rPr>
                          <w:rFonts w:ascii="Cambria Math" w:hAnsi="Cambria Math"/>
                        </w:rPr>
                        <m:t>&lt;</m:t>
                      </w:ins>
                    </m:r>
                    <m:sSub>
                      <m:sSubPr>
                        <m:ctrlPr>
                          <w:ins w:id="977" w:author="Author" w:date="2019-04-05T18:20:00Z">
                            <w:rPr>
                              <w:rFonts w:ascii="Cambria Math" w:hAnsi="Cambria Math"/>
                            </w:rPr>
                          </w:ins>
                        </m:ctrlPr>
                      </m:sSubPr>
                      <m:e>
                        <m:r>
                          <w:ins w:id="978" w:author="Author" w:date="2019-04-05T18:20:00Z">
                            <w:rPr>
                              <w:rFonts w:ascii="Cambria Math" w:hAnsi="Cambria Math"/>
                            </w:rPr>
                            <m:t>d</m:t>
                          </w:ins>
                        </m:r>
                      </m:e>
                      <m:sub>
                        <m:r>
                          <w:ins w:id="979" w:author="Author" w:date="2019-04-05T18:20:00Z">
                            <w:rPr>
                              <w:rFonts w:ascii="Cambria Math" w:hAnsi="Cambria Math"/>
                            </w:rPr>
                            <m:t>ij</m:t>
                          </w:ins>
                        </m:r>
                      </m:sub>
                    </m:sSub>
                    <m:r>
                      <w:ins w:id="980" w:author="Author" w:date="2019-04-05T18:20:00Z">
                        <w:rPr>
                          <w:rFonts w:ascii="Cambria Math" w:hAnsi="Cambria Math"/>
                        </w:rPr>
                        <m:t>≤</m:t>
                      </w:ins>
                    </m:r>
                    <m:sSub>
                      <m:sSubPr>
                        <m:ctrlPr>
                          <w:ins w:id="981" w:author="Author" w:date="2019-04-05T18:20:00Z">
                            <w:rPr>
                              <w:rFonts w:ascii="Cambria Math" w:hAnsi="Cambria Math"/>
                            </w:rPr>
                          </w:ins>
                        </m:ctrlPr>
                      </m:sSubPr>
                      <m:e>
                        <m:r>
                          <w:ins w:id="982" w:author="Author" w:date="2019-04-05T18:20:00Z">
                            <w:rPr>
                              <w:rFonts w:ascii="Cambria Math" w:hAnsi="Cambria Math"/>
                            </w:rPr>
                            <m:t>d</m:t>
                          </w:ins>
                        </m:r>
                      </m:e>
                      <m:sub>
                        <m:r>
                          <w:ins w:id="983" w:author="Author" w:date="2019-04-05T18:20:00Z">
                            <w:rPr>
                              <w:rFonts w:ascii="Cambria Math" w:hAnsi="Cambria Math"/>
                            </w:rPr>
                            <m:t>2</m:t>
                          </w:ins>
                        </m:r>
                      </m:sub>
                    </m:sSub>
                  </m:e>
                </m:mr>
                <m:mr>
                  <m:e>
                    <m:r>
                      <w:ins w:id="984" w:author="Author" w:date="2019-04-05T18:20:00Z">
                        <w:rPr>
                          <w:rFonts w:ascii="Cambria Math" w:hAnsi="Cambria Math"/>
                        </w:rPr>
                        <m:t>0.4</m:t>
                      </w:ins>
                    </m:r>
                  </m:e>
                  <m:e>
                    <m:r>
                      <w:ins w:id="985" w:author="Author" w:date="2019-04-05T18:20:00Z">
                        <w:rPr>
                          <w:rFonts w:ascii="Cambria Math" w:hAnsi="Cambria Math"/>
                        </w:rPr>
                        <m:t> </m:t>
                      </w:ins>
                    </m:r>
                    <m:sSub>
                      <m:sSubPr>
                        <m:ctrlPr>
                          <w:ins w:id="986" w:author="Author" w:date="2019-04-05T18:20:00Z">
                            <w:rPr>
                              <w:rFonts w:ascii="Cambria Math" w:hAnsi="Cambria Math"/>
                            </w:rPr>
                          </w:ins>
                        </m:ctrlPr>
                      </m:sSubPr>
                      <m:e>
                        <m:r>
                          <w:ins w:id="987" w:author="Author" w:date="2019-04-05T18:20:00Z">
                            <w:rPr>
                              <w:rFonts w:ascii="Cambria Math" w:hAnsi="Cambria Math"/>
                            </w:rPr>
                            <m:t>d</m:t>
                          </w:ins>
                        </m:r>
                      </m:e>
                      <m:sub>
                        <m:r>
                          <w:ins w:id="988" w:author="Author" w:date="2019-04-05T18:20:00Z">
                            <w:rPr>
                              <w:rFonts w:ascii="Cambria Math" w:hAnsi="Cambria Math"/>
                            </w:rPr>
                            <m:t>R</m:t>
                          </w:ins>
                        </m:r>
                        <m:r>
                          <w:ins w:id="989" w:author="Author" w:date="2019-04-05T18:20:00Z">
                            <w:rPr>
                              <w:rFonts w:ascii="Cambria Math" w:hAnsi="Cambria Math"/>
                            </w:rPr>
                            <m:t>-</m:t>
                          </w:ins>
                        </m:r>
                        <m:r>
                          <w:ins w:id="990" w:author="Author" w:date="2019-04-05T18:20:00Z">
                            <w:rPr>
                              <w:rFonts w:ascii="Cambria Math" w:hAnsi="Cambria Math"/>
                            </w:rPr>
                            <m:t>1</m:t>
                          </w:ins>
                        </m:r>
                      </m:sub>
                    </m:sSub>
                    <m:r>
                      <w:ins w:id="991" w:author="Author" w:date="2019-04-05T18:20:00Z">
                        <w:rPr>
                          <w:rFonts w:ascii="Cambria Math" w:hAnsi="Cambria Math"/>
                        </w:rPr>
                        <m:t>&lt;</m:t>
                      </w:ins>
                    </m:r>
                    <m:sSub>
                      <m:sSubPr>
                        <m:ctrlPr>
                          <w:ins w:id="992" w:author="Author" w:date="2019-04-05T18:20:00Z">
                            <w:rPr>
                              <w:rFonts w:ascii="Cambria Math" w:hAnsi="Cambria Math"/>
                            </w:rPr>
                          </w:ins>
                        </m:ctrlPr>
                      </m:sSubPr>
                      <m:e>
                        <m:r>
                          <w:ins w:id="993" w:author="Author" w:date="2019-04-05T18:20:00Z">
                            <w:rPr>
                              <w:rFonts w:ascii="Cambria Math" w:hAnsi="Cambria Math"/>
                            </w:rPr>
                            <m:t>d</m:t>
                          </w:ins>
                        </m:r>
                      </m:e>
                      <m:sub>
                        <m:r>
                          <w:ins w:id="994" w:author="Author" w:date="2019-04-05T18:20:00Z">
                            <w:rPr>
                              <w:rFonts w:ascii="Cambria Math" w:hAnsi="Cambria Math"/>
                            </w:rPr>
                            <m:t>ij</m:t>
                          </w:ins>
                        </m:r>
                      </m:sub>
                    </m:sSub>
                    <m:r>
                      <w:ins w:id="995" w:author="Author" w:date="2019-04-05T18:20:00Z">
                        <w:rPr>
                          <w:rFonts w:ascii="Cambria Math" w:hAnsi="Cambria Math"/>
                        </w:rPr>
                        <m:t>≤</m:t>
                      </w:ins>
                    </m:r>
                    <m:sSub>
                      <m:sSubPr>
                        <m:ctrlPr>
                          <w:ins w:id="996" w:author="Author" w:date="2019-04-05T18:20:00Z">
                            <w:rPr>
                              <w:rFonts w:ascii="Cambria Math" w:hAnsi="Cambria Math"/>
                            </w:rPr>
                          </w:ins>
                        </m:ctrlPr>
                      </m:sSubPr>
                      <m:e>
                        <m:r>
                          <w:ins w:id="997" w:author="Author" w:date="2019-04-05T18:20:00Z">
                            <w:rPr>
                              <w:rFonts w:ascii="Cambria Math" w:hAnsi="Cambria Math"/>
                            </w:rPr>
                            <m:t>d</m:t>
                          </w:ins>
                        </m:r>
                      </m:e>
                      <m:sub>
                        <m:r>
                          <w:ins w:id="998" w:author="Author" w:date="2019-04-05T18:20:00Z">
                            <w:rPr>
                              <w:rFonts w:ascii="Cambria Math" w:hAnsi="Cambria Math"/>
                            </w:rPr>
                            <m:t>R</m:t>
                          </w:ins>
                        </m:r>
                      </m:sub>
                    </m:sSub>
                  </m:e>
                </m:mr>
                <m:mr>
                  <m:e>
                    <m:r>
                      <w:ins w:id="999" w:author="Author" w:date="2019-04-05T18:20:00Z">
                        <w:rPr>
                          <w:rFonts w:ascii="Cambria Math" w:hAnsi="Cambria Math"/>
                        </w:rPr>
                        <m:t>0</m:t>
                      </w:ins>
                    </m:r>
                  </m:e>
                  <m:e>
                    <m:r>
                      <w:ins w:id="1000" w:author="Author" w:date="2019-04-05T18:20:00Z">
                        <w:rPr>
                          <w:rFonts w:ascii="Cambria Math" w:hAnsi="Cambria Math"/>
                        </w:rPr>
                        <m:t> </m:t>
                      </w:ins>
                    </m:r>
                    <m:sSub>
                      <m:sSubPr>
                        <m:ctrlPr>
                          <w:ins w:id="1001" w:author="Author" w:date="2019-04-05T18:20:00Z">
                            <w:rPr>
                              <w:rFonts w:ascii="Cambria Math" w:hAnsi="Cambria Math"/>
                            </w:rPr>
                          </w:ins>
                        </m:ctrlPr>
                      </m:sSubPr>
                      <m:e>
                        <m:r>
                          <w:ins w:id="1002" w:author="Author" w:date="2019-04-05T18:20:00Z">
                            <w:rPr>
                              <w:rFonts w:ascii="Cambria Math" w:hAnsi="Cambria Math"/>
                            </w:rPr>
                            <m:t>d</m:t>
                          </w:ins>
                        </m:r>
                      </m:e>
                      <m:sub>
                        <m:r>
                          <w:ins w:id="1003" w:author="Author" w:date="2019-04-05T18:20:00Z">
                            <w:rPr>
                              <w:rFonts w:ascii="Cambria Math" w:hAnsi="Cambria Math"/>
                            </w:rPr>
                            <m:t>ij</m:t>
                          </w:ins>
                        </m:r>
                      </m:sub>
                    </m:sSub>
                    <m:r>
                      <w:ins w:id="1004" w:author="Author" w:date="2019-04-05T18:20:00Z">
                        <w:rPr>
                          <w:rFonts w:ascii="Cambria Math" w:hAnsi="Cambria Math"/>
                        </w:rPr>
                        <m:t>&gt;</m:t>
                      </w:ins>
                    </m:r>
                    <m:sSub>
                      <m:sSubPr>
                        <m:ctrlPr>
                          <w:ins w:id="1005" w:author="Author" w:date="2019-04-05T18:20:00Z">
                            <w:rPr>
                              <w:rFonts w:ascii="Cambria Math" w:hAnsi="Cambria Math"/>
                            </w:rPr>
                          </w:ins>
                        </m:ctrlPr>
                      </m:sSubPr>
                      <m:e>
                        <m:r>
                          <w:ins w:id="1006" w:author="Author" w:date="2019-04-05T18:20:00Z">
                            <w:rPr>
                              <w:rFonts w:ascii="Cambria Math" w:hAnsi="Cambria Math"/>
                            </w:rPr>
                            <m:t>d</m:t>
                          </w:ins>
                        </m:r>
                      </m:e>
                      <m:sub>
                        <m:r>
                          <w:ins w:id="1007" w:author="Author" w:date="2019-04-05T18:20:00Z">
                            <w:rPr>
                              <w:rFonts w:ascii="Cambria Math" w:hAnsi="Cambria Math"/>
                            </w:rPr>
                            <m:t>R</m:t>
                          </w:ins>
                        </m:r>
                      </m:sub>
                    </m:sSub>
                  </m:e>
                </m:mr>
              </m:m>
            </m:e>
          </m:d>
        </m:oMath>
      </m:oMathPara>
    </w:p>
    <w:p w14:paraId="3DF622A8" w14:textId="77777777" w:rsidR="00FA49B5" w:rsidRDefault="0013246A">
      <w:pPr>
        <w:pStyle w:val="FirstParagraph"/>
        <w:rPr>
          <w:ins w:id="1008" w:author="Author" w:date="2019-04-05T18:20:00Z"/>
        </w:rPr>
      </w:pPr>
      <w:ins w:id="1009" w:author="Author" w:date="2019-04-05T18:20:00Z">
        <w:r>
          <w:t>The population center in the example is relatively distant from the service points. Accordingly, its potential demand is reduced by assuming that some people do not travel at all. In this example, the contr</w:t>
        </w:r>
        <w:r>
          <w:t xml:space="preserve">ibution of the population center to demand is only </w:t>
        </w:r>
        <m:oMath>
          <m:r>
            <w:rPr>
              <w:rFonts w:ascii="Cambria Math" w:hAnsi="Cambria Math"/>
            </w:rPr>
            <m:t>0.8</m:t>
          </m:r>
          <m:r>
            <w:rPr>
              <w:rFonts w:ascii="Cambria Math" w:hAnsi="Cambria Math"/>
            </w:rPr>
            <m:t>P</m:t>
          </m:r>
        </m:oMath>
        <w:r>
          <w:t xml:space="preserve"> to each clinic, and therefore the system-wide demand of this center is </w:t>
        </w:r>
        <m:oMath>
          <m:r>
            <w:rPr>
              <w:rFonts w:ascii="Cambria Math" w:hAnsi="Cambria Math"/>
            </w:rPr>
            <m:t>1.6</m:t>
          </m:r>
          <m:r>
            <w:rPr>
              <w:rFonts w:ascii="Cambria Math" w:hAnsi="Cambria Math"/>
            </w:rPr>
            <m:t>P</m:t>
          </m:r>
        </m:oMath>
        <w:r>
          <w:t xml:space="preserve"> - less than the all-or-nothing allocation of the binary impedance weights, but still in excess of the actual population.</w:t>
        </w:r>
      </w:ins>
    </w:p>
    <w:p w14:paraId="269C58C8" w14:textId="77777777" w:rsidR="00FA49B5" w:rsidRDefault="0013246A">
      <w:pPr>
        <w:pStyle w:val="BodyText"/>
        <w:rPr>
          <w:ins w:id="1010" w:author="Author" w:date="2019-04-05T18:20:00Z"/>
        </w:rPr>
      </w:pPr>
      <w:ins w:id="1011" w:author="Author" w:date="2019-04-05T18:20:00Z">
        <w:r>
          <w:t>M</w:t>
        </w:r>
        <w:r>
          <w:t xml:space="preserve">ore generally, when calculating the level of service at </w:t>
        </w:r>
        <m:oMath>
          <m:r>
            <w:rPr>
              <w:rFonts w:ascii="Cambria Math" w:hAnsi="Cambria Math"/>
            </w:rPr>
            <m:t>j</m:t>
          </m:r>
        </m:oMath>
        <w:r>
          <w:t xml:space="preserve"> locations, the population at </w:t>
        </w:r>
        <m:oMath>
          <m:r>
            <w:rPr>
              <w:rFonts w:ascii="Cambria Math" w:hAnsi="Cambria Math"/>
            </w:rPr>
            <m:t>i</m:t>
          </m:r>
        </m:oMath>
        <w:r>
          <w:t xml:space="preserve"> contributes to demand every time that </w:t>
        </w:r>
        <m:oMath>
          <m:sSub>
            <m:sSubPr>
              <m:ctrlPr>
                <w:rPr>
                  <w:rFonts w:ascii="Cambria Math" w:hAnsi="Cambria Math"/>
                </w:rPr>
              </m:ctrlPr>
            </m:sSubPr>
            <m:e>
              <m:r>
                <w:rPr>
                  <w:rFonts w:ascii="Cambria Math" w:hAnsi="Cambria Math"/>
                </w:rPr>
                <m:t>d</m:t>
              </m:r>
            </m:e>
            <m:sub>
              <m:r>
                <w:rPr>
                  <w:rFonts w:ascii="Cambria Math" w:hAnsi="Cambria Math"/>
                </w:rPr>
                <m:t>ij</m:t>
              </m:r>
            </m:sub>
          </m:sSub>
        </m:oMath>
        <w:r>
          <w:t xml:space="preserve"> is within the service area for any </w:t>
        </w:r>
        <m:oMath>
          <m:r>
            <w:rPr>
              <w:rFonts w:ascii="Cambria Math" w:hAnsi="Cambria Math"/>
            </w:rPr>
            <m:t>j</m:t>
          </m:r>
        </m:oMath>
        <w:r>
          <w:t>. The precise contribution depends on the weights in the distance-decay function an</w:t>
        </w:r>
        <w:r>
          <w:t xml:space="preserve">d the position of the population center with relative to all service points. In a function with faster decay, the total demand attributed to </w:t>
        </w:r>
        <m:oMath>
          <m:r>
            <w:rPr>
              <w:rFonts w:ascii="Cambria Math" w:hAnsi="Cambria Math"/>
            </w:rPr>
            <m:t>i</m:t>
          </m:r>
        </m:oMath>
        <w:r>
          <w:t xml:space="preserve"> (i.e., </w:t>
        </w:r>
        <m:oMath>
          <m:nary>
            <m:naryPr>
              <m:chr m:val="∑"/>
              <m:limLoc m:val="undOvr"/>
              <m:supHide m:val="1"/>
              <m:ctrlPr>
                <w:rPr>
                  <w:rFonts w:ascii="Cambria Math" w:hAnsi="Cambria Math"/>
                </w:rPr>
              </m:ctrlPr>
            </m:naryPr>
            <m:sub>
              <m:r>
                <w:rPr>
                  <w:rFonts w:ascii="Cambria Math" w:hAnsi="Cambria Math"/>
                </w:rPr>
                <m:t>i</m:t>
              </m:r>
            </m:sub>
            <m:sup/>
            <m:e>
              <m:sSub>
                <m:sSubPr>
                  <m:ctrlPr>
                    <w:rPr>
                      <w:rFonts w:ascii="Cambria Math" w:hAnsi="Cambria Math"/>
                    </w:rPr>
                  </m:ctrlPr>
                </m:sSubPr>
                <m:e>
                  <m:r>
                    <w:rPr>
                      <w:rFonts w:ascii="Cambria Math" w:hAnsi="Cambria Math"/>
                    </w:rPr>
                    <m:t>D</m:t>
                  </m:r>
                </m:e>
                <m:sub>
                  <m:r>
                    <w:rPr>
                      <w:rFonts w:ascii="Cambria Math" w:hAnsi="Cambria Math"/>
                    </w:rPr>
                    <m:t>ij</m:t>
                  </m:r>
                </m:sub>
              </m:sSub>
            </m:e>
          </m:nary>
        </m:oMath>
        <w:r>
          <w:t xml:space="preserve">) can be less than the population of </w:t>
        </w:r>
        <m:oMath>
          <m:r>
            <w:rPr>
              <w:rFonts w:ascii="Cambria Math" w:hAnsi="Cambria Math"/>
            </w:rPr>
            <m:t>i</m:t>
          </m:r>
        </m:oMath>
        <w:r>
          <w:t>. In other words, depending on the steepness of decay, the</w:t>
        </w:r>
        <w:r>
          <w:t xml:space="preserve"> total demand can be greater than, equal to, or less than the population at </w:t>
        </w:r>
        <m:oMath>
          <m:r>
            <w:rPr>
              <w:rFonts w:ascii="Cambria Math" w:hAnsi="Cambria Math"/>
            </w:rPr>
            <m:t>i</m:t>
          </m:r>
        </m:oMath>
        <w:r>
          <w:t>:</w:t>
        </w:r>
      </w:ins>
    </w:p>
    <w:p w14:paraId="5706AAA6" w14:textId="77777777" w:rsidR="00FA49B5" w:rsidRDefault="0013246A">
      <w:pPr>
        <w:pStyle w:val="BodyText"/>
        <w:rPr>
          <w:ins w:id="1012" w:author="Author" w:date="2019-04-05T18:20:00Z"/>
        </w:rPr>
      </w:pPr>
      <m:oMathPara>
        <m:oMathParaPr>
          <m:jc m:val="center"/>
        </m:oMathParaPr>
        <m:oMath>
          <m:nary>
            <m:naryPr>
              <m:chr m:val="∑"/>
              <m:limLoc m:val="undOvr"/>
              <m:supHide m:val="1"/>
              <m:ctrlPr>
                <w:ins w:id="1013" w:author="Author" w:date="2019-04-05T18:20:00Z">
                  <w:rPr>
                    <w:rFonts w:ascii="Cambria Math" w:hAnsi="Cambria Math"/>
                  </w:rPr>
                </w:ins>
              </m:ctrlPr>
            </m:naryPr>
            <m:sub>
              <m:r>
                <w:ins w:id="1014" w:author="Author" w:date="2019-04-05T18:20:00Z">
                  <w:rPr>
                    <w:rFonts w:ascii="Cambria Math" w:hAnsi="Cambria Math"/>
                  </w:rPr>
                  <m:t>j</m:t>
                </w:ins>
              </m:r>
            </m:sub>
            <m:sup/>
            <m:e>
              <m:sSub>
                <m:sSubPr>
                  <m:ctrlPr>
                    <w:ins w:id="1015" w:author="Author" w:date="2019-04-05T18:20:00Z">
                      <w:rPr>
                        <w:rFonts w:ascii="Cambria Math" w:hAnsi="Cambria Math"/>
                      </w:rPr>
                    </w:ins>
                  </m:ctrlPr>
                </m:sSubPr>
                <m:e>
                  <m:r>
                    <w:ins w:id="1016" w:author="Author" w:date="2019-04-05T18:20:00Z">
                      <w:rPr>
                        <w:rFonts w:ascii="Cambria Math" w:hAnsi="Cambria Math"/>
                      </w:rPr>
                      <m:t>D</m:t>
                    </w:ins>
                  </m:r>
                </m:e>
                <m:sub>
                  <m:r>
                    <w:ins w:id="1017" w:author="Author" w:date="2019-04-05T18:20:00Z">
                      <w:rPr>
                        <w:rFonts w:ascii="Cambria Math" w:hAnsi="Cambria Math"/>
                      </w:rPr>
                      <m:t>ij</m:t>
                    </w:ins>
                  </m:r>
                </m:sub>
              </m:sSub>
            </m:e>
          </m:nary>
          <m:r>
            <w:ins w:id="1018" w:author="Author" w:date="2019-04-05T18:20:00Z">
              <w:rPr>
                <w:rFonts w:ascii="Cambria Math" w:hAnsi="Cambria Math"/>
              </w:rPr>
              <m:t>≶</m:t>
            </w:ins>
          </m:r>
          <m:sSub>
            <m:sSubPr>
              <m:ctrlPr>
                <w:ins w:id="1019" w:author="Author" w:date="2019-04-05T18:20:00Z">
                  <w:rPr>
                    <w:rFonts w:ascii="Cambria Math" w:hAnsi="Cambria Math"/>
                  </w:rPr>
                </w:ins>
              </m:ctrlPr>
            </m:sSubPr>
            <m:e>
              <m:r>
                <w:ins w:id="1020" w:author="Author" w:date="2019-04-05T18:20:00Z">
                  <w:rPr>
                    <w:rFonts w:ascii="Cambria Math" w:hAnsi="Cambria Math"/>
                  </w:rPr>
                  <m:t>P</m:t>
                </w:ins>
              </m:r>
            </m:e>
            <m:sub>
              <m:r>
                <w:ins w:id="1021" w:author="Author" w:date="2019-04-05T18:20:00Z">
                  <w:rPr>
                    <w:rFonts w:ascii="Cambria Math" w:hAnsi="Cambria Math"/>
                  </w:rPr>
                  <m:t>i</m:t>
                </w:ins>
              </m:r>
            </m:sub>
          </m:sSub>
        </m:oMath>
      </m:oMathPara>
    </w:p>
    <w:p w14:paraId="35CD92C6" w14:textId="77777777" w:rsidR="00FA49B5" w:rsidRDefault="0013246A">
      <w:pPr>
        <w:pStyle w:val="FirstParagraph"/>
        <w:rPr>
          <w:ins w:id="1022" w:author="Author" w:date="2019-04-05T18:20:00Z"/>
        </w:rPr>
      </w:pPr>
      <w:ins w:id="1023" w:author="Author" w:date="2019-04-05T18:20:00Z">
        <w:r>
          <w:t xml:space="preserve">Clearly, only when the full population at </w:t>
        </w:r>
        <m:oMath>
          <m:r>
            <w:rPr>
              <w:rFonts w:ascii="Cambria Math" w:hAnsi="Cambria Math"/>
            </w:rPr>
            <m:t>i</m:t>
          </m:r>
        </m:oMath>
        <w:r>
          <w:t xml:space="preserve"> is allocated exclusively to one service point (i.e., when </w:t>
        </w:r>
        <m:oMath>
          <m:sSub>
            <m:sSubPr>
              <m:ctrlPr>
                <w:rPr>
                  <w:rFonts w:ascii="Cambria Math" w:hAnsi="Cambria Math"/>
                </w:rPr>
              </m:ctrlPr>
            </m:sSubPr>
            <m:e>
              <m:r>
                <w:rPr>
                  <w:rFonts w:ascii="Cambria Math" w:hAnsi="Cambria Math"/>
                </w:rPr>
                <m:t>K</m:t>
              </m:r>
            </m:e>
            <m:sub>
              <m:r>
                <w:rPr>
                  <w:rFonts w:ascii="Cambria Math" w:hAnsi="Cambria Math"/>
                </w:rPr>
                <m:t>i</m:t>
              </m:r>
            </m:sub>
          </m:sSub>
          <m:r>
            <w:rPr>
              <w:rFonts w:ascii="Cambria Math" w:hAnsi="Cambria Math"/>
            </w:rPr>
            <m:t>=1</m:t>
          </m:r>
        </m:oMath>
        <w:r>
          <w:t>) the implied demand equals the population - somethin</w:t>
        </w:r>
        <w:r>
          <w:t>g that seldom happens in practical situations.</w:t>
        </w:r>
      </w:ins>
    </w:p>
    <w:p w14:paraId="2A84820F" w14:textId="77777777" w:rsidR="00FA49B5" w:rsidRDefault="0013246A">
      <w:pPr>
        <w:pStyle w:val="BodyText"/>
        <w:rPr>
          <w:ins w:id="1024" w:author="Author" w:date="2019-04-05T18:20:00Z"/>
        </w:rPr>
      </w:pPr>
      <w:ins w:id="1025" w:author="Author" w:date="2019-04-05T18:20:00Z">
        <w:r>
          <w:t xml:space="preserve">It is important to acknowledge that demand in accessibility analysis represents the </w:t>
        </w:r>
        <w:r>
          <w:rPr>
            <w:i/>
          </w:rPr>
          <w:t>potential</w:t>
        </w:r>
        <w:r>
          <w:t xml:space="preserve"> for spatial interaction, not realized interaction. That said, the expectation that facilities need to serve multipl</w:t>
        </w:r>
        <w:r>
          <w:t>e times the size of the population in a region can easily lead to misleading conclusions about the need for resources. A logical question, however, is whether the inflation of demand (with the consequence deflation of level of service) is not offset in the</w:t>
        </w:r>
        <w:r>
          <w:t xml:space="preserve"> second step of the method, when the population at </w:t>
        </w:r>
        <m:oMath>
          <m:r>
            <w:rPr>
              <w:rFonts w:ascii="Cambria Math" w:hAnsi="Cambria Math"/>
            </w:rPr>
            <m:t>i</m:t>
          </m:r>
        </m:oMath>
        <w:r>
          <w:t xml:space="preserve"> has potential access to multiple service points?</w:t>
        </w:r>
      </w:ins>
    </w:p>
    <w:p w14:paraId="387E41E8" w14:textId="77777777" w:rsidR="00FA49B5" w:rsidRDefault="0013246A">
      <w:pPr>
        <w:pStyle w:val="BodyText"/>
        <w:rPr>
          <w:ins w:id="1026" w:author="Author" w:date="2019-04-05T18:20:00Z"/>
        </w:rPr>
      </w:pPr>
      <w:ins w:id="1027" w:author="Author" w:date="2019-04-05T18:20:00Z">
        <w:r>
          <w:t>Let us consider what happens in the second step of the algorithm in the example, when catchment areas are floated to the population center (see Fig ). Wh</w:t>
        </w:r>
        <w:r>
          <w:t xml:space="preserve">en a binary impedance function is used, the aggregation of the level of service means that, despite the inflation of demand due to double-counting, accessibility matches the level of service </w:t>
        </w:r>
        <w:r>
          <w:rPr>
            <w:i/>
          </w:rPr>
          <w:t>as well as</w:t>
        </w:r>
        <w:r>
          <w:t xml:space="preserve"> the regional PPR of </w:t>
        </w:r>
        <m:oMath>
          <m:r>
            <w:rPr>
              <w:rFonts w:ascii="Cambria Math" w:hAnsi="Cambria Math"/>
            </w:rPr>
            <m:t>2/100</m:t>
          </m:r>
        </m:oMath>
        <w:r>
          <w:t xml:space="preserve"> (left panel). In the case of</w:t>
        </w:r>
        <w:r>
          <w:t xml:space="preserve"> the stepwise function, the level of implied demand is less than the population, but the population is also assumed to receive less of the available level of service. In this case, again, the accessibility matches the level of service </w:t>
        </w:r>
        <w:r>
          <w:rPr>
            <w:i/>
          </w:rPr>
          <w:t>despite the fact that</w:t>
        </w:r>
        <w:r>
          <w:rPr>
            <w:i/>
          </w:rPr>
          <w:t xml:space="preserve"> segments of the population were assumed to not contribute to demand</w:t>
        </w:r>
        <w:r>
          <w:t>.</w:t>
        </w:r>
      </w:ins>
    </w:p>
    <w:p w14:paraId="5EB32D8F" w14:textId="77777777" w:rsidR="00FA49B5" w:rsidRDefault="0013246A">
      <w:pPr>
        <w:pStyle w:val="BodyText"/>
        <w:rPr>
          <w:ins w:id="1028" w:author="Author" w:date="2019-04-05T18:20:00Z"/>
        </w:rPr>
      </w:pPr>
      <w:ins w:id="1029" w:author="Author" w:date="2019-04-05T18:20:00Z">
        <w:r>
          <w:t xml:space="preserve">Clearly, the example is too simplistic (in fact just a variation of the container approach), and it is unclear what the implications would be for a system with even just a slightly more </w:t>
        </w:r>
        <w:r>
          <w:t>complex geography. To explore this, consider the addition of two population centers to the landscape (see Fig ). Notice how the three population centers are in the catchment areas of the two clinics. When the binary impedance function is used, demand at ea</w:t>
        </w:r>
        <w:r>
          <w:t xml:space="preserve">ch clinic is calculated as </w:t>
        </w:r>
        <m:oMath>
          <m:r>
            <w:rPr>
              <w:rFonts w:ascii="Cambria Math" w:hAnsi="Cambria Math"/>
            </w:rPr>
            <m:t>300</m:t>
          </m:r>
        </m:oMath>
        <w:r>
          <w:t>, and demand over all clinics is therefore 600, or twice the population of the region. When the stepwise impedance function is used, the demand by each center is:</w:t>
        </w:r>
      </w:ins>
    </w:p>
    <w:p w14:paraId="1AE79D58" w14:textId="77777777" w:rsidR="00FA49B5" w:rsidRDefault="0013246A">
      <w:pPr>
        <w:pStyle w:val="BodyText"/>
        <w:rPr>
          <w:ins w:id="1030" w:author="Author" w:date="2019-04-05T18:20:00Z"/>
        </w:rPr>
      </w:pPr>
      <m:oMathPara>
        <m:oMathParaPr>
          <m:jc m:val="center"/>
        </m:oMathParaPr>
        <m:oMath>
          <m:m>
            <m:mPr>
              <m:plcHide m:val="1"/>
              <m:mcs>
                <m:mc>
                  <m:mcPr>
                    <m:count m:val="1"/>
                    <m:mcJc m:val="center"/>
                  </m:mcPr>
                </m:mc>
              </m:mcs>
              <m:ctrlPr>
                <w:ins w:id="1031" w:author="Author" w:date="2019-04-05T18:20:00Z">
                  <w:rPr>
                    <w:rFonts w:ascii="Cambria Math" w:hAnsi="Cambria Math"/>
                  </w:rPr>
                </w:ins>
              </m:ctrlPr>
            </m:mPr>
            <m:mr>
              <m:e>
                <m:sSub>
                  <m:sSubPr>
                    <m:ctrlPr>
                      <w:ins w:id="1032" w:author="Author" w:date="2019-04-05T18:20:00Z">
                        <w:rPr>
                          <w:rFonts w:ascii="Cambria Math" w:hAnsi="Cambria Math"/>
                        </w:rPr>
                      </w:ins>
                    </m:ctrlPr>
                  </m:sSubPr>
                  <m:e>
                    <m:r>
                      <w:ins w:id="1033" w:author="Author" w:date="2019-04-05T18:20:00Z">
                        <w:rPr>
                          <w:rFonts w:ascii="Cambria Math" w:hAnsi="Cambria Math"/>
                        </w:rPr>
                        <m:t>D</m:t>
                      </w:ins>
                    </m:r>
                  </m:e>
                  <m:sub>
                    <m:r>
                      <w:ins w:id="1034" w:author="Author" w:date="2019-04-05T18:20:00Z">
                        <w:rPr>
                          <w:rFonts w:ascii="Cambria Math" w:hAnsi="Cambria Math"/>
                        </w:rPr>
                        <m:t>1</m:t>
                      </w:ins>
                    </m:r>
                    <m:r>
                      <w:ins w:id="1035" w:author="Author" w:date="2019-04-05T18:20:00Z">
                        <w:rPr>
                          <w:rFonts w:ascii="Cambria Math" w:hAnsi="Cambria Math"/>
                        </w:rPr>
                        <m:t>j</m:t>
                      </w:ins>
                    </m:r>
                  </m:sub>
                </m:sSub>
                <m:r>
                  <w:ins w:id="1036" w:author="Author" w:date="2019-04-05T18:20:00Z">
                    <w:rPr>
                      <w:rFonts w:ascii="Cambria Math" w:hAnsi="Cambria Math"/>
                    </w:rPr>
                    <m:t>=0.8×100+0.8×100=160</m:t>
                  </w:ins>
                </m:r>
              </m:e>
            </m:mr>
            <m:mr>
              <m:e>
                <m:sSub>
                  <m:sSubPr>
                    <m:ctrlPr>
                      <w:ins w:id="1037" w:author="Author" w:date="2019-04-05T18:20:00Z">
                        <w:rPr>
                          <w:rFonts w:ascii="Cambria Math" w:hAnsi="Cambria Math"/>
                        </w:rPr>
                      </w:ins>
                    </m:ctrlPr>
                  </m:sSubPr>
                  <m:e>
                    <m:r>
                      <w:ins w:id="1038" w:author="Author" w:date="2019-04-05T18:20:00Z">
                        <w:rPr>
                          <w:rFonts w:ascii="Cambria Math" w:hAnsi="Cambria Math"/>
                        </w:rPr>
                        <m:t>D</m:t>
                      </w:ins>
                    </m:r>
                  </m:e>
                  <m:sub>
                    <m:r>
                      <w:ins w:id="1039" w:author="Author" w:date="2019-04-05T18:20:00Z">
                        <w:rPr>
                          <w:rFonts w:ascii="Cambria Math" w:hAnsi="Cambria Math"/>
                        </w:rPr>
                        <m:t>2</m:t>
                      </w:ins>
                    </m:r>
                    <m:r>
                      <w:ins w:id="1040" w:author="Author" w:date="2019-04-05T18:20:00Z">
                        <w:rPr>
                          <w:rFonts w:ascii="Cambria Math" w:hAnsi="Cambria Math"/>
                        </w:rPr>
                        <m:t>j</m:t>
                      </w:ins>
                    </m:r>
                  </m:sub>
                </m:sSub>
                <m:r>
                  <w:ins w:id="1041" w:author="Author" w:date="2019-04-05T18:20:00Z">
                    <w:rPr>
                      <w:rFonts w:ascii="Cambria Math" w:hAnsi="Cambria Math"/>
                    </w:rPr>
                    <m:t>=0.8×100+0.4×100=120</m:t>
                  </w:ins>
                </m:r>
              </m:e>
            </m:mr>
            <m:mr>
              <m:e>
                <m:sSub>
                  <m:sSubPr>
                    <m:ctrlPr>
                      <w:ins w:id="1042" w:author="Author" w:date="2019-04-05T18:20:00Z">
                        <w:rPr>
                          <w:rFonts w:ascii="Cambria Math" w:hAnsi="Cambria Math"/>
                        </w:rPr>
                      </w:ins>
                    </m:ctrlPr>
                  </m:sSubPr>
                  <m:e>
                    <m:r>
                      <w:ins w:id="1043" w:author="Author" w:date="2019-04-05T18:20:00Z">
                        <w:rPr>
                          <w:rFonts w:ascii="Cambria Math" w:hAnsi="Cambria Math"/>
                        </w:rPr>
                        <m:t>D</m:t>
                      </w:ins>
                    </m:r>
                  </m:e>
                  <m:sub>
                    <m:r>
                      <w:ins w:id="1044" w:author="Author" w:date="2019-04-05T18:20:00Z">
                        <w:rPr>
                          <w:rFonts w:ascii="Cambria Math" w:hAnsi="Cambria Math"/>
                        </w:rPr>
                        <m:t>3</m:t>
                      </w:ins>
                    </m:r>
                    <m:r>
                      <w:ins w:id="1045" w:author="Author" w:date="2019-04-05T18:20:00Z">
                        <w:rPr>
                          <w:rFonts w:ascii="Cambria Math" w:hAnsi="Cambria Math"/>
                        </w:rPr>
                        <m:t>j</m:t>
                      </w:ins>
                    </m:r>
                  </m:sub>
                </m:sSub>
                <m:r>
                  <w:ins w:id="1046" w:author="Author" w:date="2019-04-05T18:20:00Z">
                    <w:rPr>
                      <w:rFonts w:ascii="Cambria Math" w:hAnsi="Cambria Math"/>
                    </w:rPr>
                    <m:t>=0.4×100</m:t>
                  </w:ins>
                </m:r>
                <m:r>
                  <w:ins w:id="1047" w:author="Author" w:date="2019-04-05T18:20:00Z">
                    <w:rPr>
                      <w:rFonts w:ascii="Cambria Math" w:hAnsi="Cambria Math"/>
                    </w:rPr>
                    <m:t>+0.8×100=120</m:t>
                  </w:ins>
                </m:r>
              </m:e>
            </m:mr>
          </m:m>
        </m:oMath>
      </m:oMathPara>
    </w:p>
    <w:p w14:paraId="428BFD01" w14:textId="77777777" w:rsidR="00FA49B5" w:rsidRDefault="0013246A">
      <w:pPr>
        <w:pStyle w:val="FirstParagraph"/>
        <w:rPr>
          <w:ins w:id="1048" w:author="Author" w:date="2019-04-05T18:20:00Z"/>
        </w:rPr>
      </w:pPr>
      <w:ins w:id="1049" w:author="Author" w:date="2019-04-05T18:20:00Z">
        <w:r>
          <w:t xml:space="preserve">and the total load on the system is therefore </w:t>
        </w:r>
        <m:oMath>
          <m:r>
            <w:rPr>
              <w:rFonts w:ascii="Cambria Math" w:hAnsi="Cambria Math"/>
            </w:rPr>
            <m:t>400</m:t>
          </m:r>
        </m:oMath>
        <w:r>
          <w:t>, still well in excess of the total population of the region.</w:t>
        </w:r>
      </w:ins>
    </w:p>
    <w:p w14:paraId="0F75E682" w14:textId="77777777" w:rsidR="00FA49B5" w:rsidRDefault="0013246A">
      <w:pPr>
        <w:pStyle w:val="BodyText"/>
        <w:rPr>
          <w:ins w:id="1050" w:author="Author" w:date="2019-04-05T18:20:00Z"/>
        </w:rPr>
      </w:pPr>
      <w:ins w:id="1051" w:author="Author" w:date="2019-04-05T18:20:00Z">
        <w:r>
          <w:t>When demand is used to calculate the level of service, and then accessibility in the second step of the algorithm, the following occ</w:t>
        </w:r>
        <w:r>
          <w:t>urs (see Fig ). When the binary impedance function is used (left panel), the level of service at each clinic is:</w:t>
        </w:r>
      </w:ins>
    </w:p>
    <w:p w14:paraId="3918C638" w14:textId="77777777" w:rsidR="00FA49B5" w:rsidRDefault="0013246A">
      <w:pPr>
        <w:pStyle w:val="BodyText"/>
        <w:rPr>
          <w:ins w:id="1052" w:author="Author" w:date="2019-04-05T18:20:00Z"/>
        </w:rPr>
      </w:pPr>
      <m:oMathPara>
        <m:oMathParaPr>
          <m:jc m:val="center"/>
        </m:oMathParaPr>
        <m:oMath>
          <m:m>
            <m:mPr>
              <m:plcHide m:val="1"/>
              <m:mcs>
                <m:mc>
                  <m:mcPr>
                    <m:count m:val="1"/>
                    <m:mcJc m:val="center"/>
                  </m:mcPr>
                </m:mc>
              </m:mcs>
              <m:ctrlPr>
                <w:ins w:id="1053" w:author="Author" w:date="2019-04-05T18:20:00Z">
                  <w:rPr>
                    <w:rFonts w:ascii="Cambria Math" w:hAnsi="Cambria Math"/>
                  </w:rPr>
                </w:ins>
              </m:ctrlPr>
            </m:mPr>
            <m:mr>
              <m:e>
                <m:sSub>
                  <m:sSubPr>
                    <m:ctrlPr>
                      <w:ins w:id="1054" w:author="Author" w:date="2019-04-05T18:20:00Z">
                        <w:rPr>
                          <w:rFonts w:ascii="Cambria Math" w:hAnsi="Cambria Math"/>
                        </w:rPr>
                      </w:ins>
                    </m:ctrlPr>
                  </m:sSubPr>
                  <m:e>
                    <m:r>
                      <w:ins w:id="1055" w:author="Author" w:date="2019-04-05T18:20:00Z">
                        <w:rPr>
                          <w:rFonts w:ascii="Cambria Math" w:hAnsi="Cambria Math"/>
                        </w:rPr>
                        <m:t>L</m:t>
                      </w:ins>
                    </m:r>
                  </m:e>
                  <m:sub>
                    <m:r>
                      <w:ins w:id="1056" w:author="Author" w:date="2019-04-05T18:20:00Z">
                        <w:rPr>
                          <w:rFonts w:ascii="Cambria Math" w:hAnsi="Cambria Math"/>
                        </w:rPr>
                        <m:t>1</m:t>
                      </w:ins>
                    </m:r>
                  </m:sub>
                </m:sSub>
                <m:r>
                  <w:ins w:id="1057" w:author="Author" w:date="2019-04-05T18:20:00Z">
                    <w:rPr>
                      <w:rFonts w:ascii="Cambria Math" w:hAnsi="Cambria Math"/>
                    </w:rPr>
                    <m:t>=</m:t>
                  </w:ins>
                </m:r>
                <m:f>
                  <m:fPr>
                    <m:ctrlPr>
                      <w:ins w:id="1058" w:author="Author" w:date="2019-04-05T18:20:00Z">
                        <w:rPr>
                          <w:rFonts w:ascii="Cambria Math" w:hAnsi="Cambria Math"/>
                        </w:rPr>
                      </w:ins>
                    </m:ctrlPr>
                  </m:fPr>
                  <m:num>
                    <m:r>
                      <w:ins w:id="1059" w:author="Author" w:date="2019-04-05T18:20:00Z">
                        <w:rPr>
                          <w:rFonts w:ascii="Cambria Math" w:hAnsi="Cambria Math"/>
                        </w:rPr>
                        <m:t>10</m:t>
                      </w:ins>
                    </m:r>
                  </m:num>
                  <m:den>
                    <m:r>
                      <w:ins w:id="1060" w:author="Author" w:date="2019-04-05T18:20:00Z">
                        <w:rPr>
                          <w:rFonts w:ascii="Cambria Math" w:hAnsi="Cambria Math"/>
                        </w:rPr>
                        <m:t>300</m:t>
                      </w:ins>
                    </m:r>
                  </m:den>
                </m:f>
                <m:r>
                  <w:ins w:id="1061" w:author="Author" w:date="2019-04-05T18:20:00Z">
                    <w:rPr>
                      <w:rFonts w:ascii="Cambria Math" w:hAnsi="Cambria Math"/>
                    </w:rPr>
                    <m:t>=0.033</m:t>
                  </w:ins>
                </m:r>
              </m:e>
            </m:mr>
            <m:mr>
              <m:e>
                <m:sSub>
                  <m:sSubPr>
                    <m:ctrlPr>
                      <w:ins w:id="1062" w:author="Author" w:date="2019-04-05T18:20:00Z">
                        <w:rPr>
                          <w:rFonts w:ascii="Cambria Math" w:hAnsi="Cambria Math"/>
                        </w:rPr>
                      </w:ins>
                    </m:ctrlPr>
                  </m:sSubPr>
                  <m:e>
                    <m:r>
                      <w:ins w:id="1063" w:author="Author" w:date="2019-04-05T18:20:00Z">
                        <w:rPr>
                          <w:rFonts w:ascii="Cambria Math" w:hAnsi="Cambria Math"/>
                        </w:rPr>
                        <m:t>L</m:t>
                      </w:ins>
                    </m:r>
                  </m:e>
                  <m:sub>
                    <m:r>
                      <w:ins w:id="1064" w:author="Author" w:date="2019-04-05T18:20:00Z">
                        <w:rPr>
                          <w:rFonts w:ascii="Cambria Math" w:hAnsi="Cambria Math"/>
                        </w:rPr>
                        <m:t>2</m:t>
                      </w:ins>
                    </m:r>
                  </m:sub>
                </m:sSub>
                <m:r>
                  <w:ins w:id="1065" w:author="Author" w:date="2019-04-05T18:20:00Z">
                    <w:rPr>
                      <w:rFonts w:ascii="Cambria Math" w:hAnsi="Cambria Math"/>
                    </w:rPr>
                    <m:t>=</m:t>
                  </w:ins>
                </m:r>
                <m:f>
                  <m:fPr>
                    <m:ctrlPr>
                      <w:ins w:id="1066" w:author="Author" w:date="2019-04-05T18:20:00Z">
                        <w:rPr>
                          <w:rFonts w:ascii="Cambria Math" w:hAnsi="Cambria Math"/>
                        </w:rPr>
                      </w:ins>
                    </m:ctrlPr>
                  </m:fPr>
                  <m:num>
                    <m:r>
                      <w:ins w:id="1067" w:author="Author" w:date="2019-04-05T18:20:00Z">
                        <w:rPr>
                          <w:rFonts w:ascii="Cambria Math" w:hAnsi="Cambria Math"/>
                        </w:rPr>
                        <m:t>10</m:t>
                      </w:ins>
                    </m:r>
                  </m:num>
                  <m:den>
                    <m:r>
                      <w:ins w:id="1068" w:author="Author" w:date="2019-04-05T18:20:00Z">
                        <w:rPr>
                          <w:rFonts w:ascii="Cambria Math" w:hAnsi="Cambria Math"/>
                        </w:rPr>
                        <m:t>300</m:t>
                      </w:ins>
                    </m:r>
                  </m:den>
                </m:f>
                <m:r>
                  <w:ins w:id="1069" w:author="Author" w:date="2019-04-05T18:20:00Z">
                    <w:rPr>
                      <w:rFonts w:ascii="Cambria Math" w:hAnsi="Cambria Math"/>
                    </w:rPr>
                    <m:t>=0.033</m:t>
                  </w:ins>
                </m:r>
              </m:e>
            </m:mr>
          </m:m>
        </m:oMath>
      </m:oMathPara>
    </w:p>
    <w:p w14:paraId="067926A4" w14:textId="77777777" w:rsidR="00FA49B5" w:rsidRDefault="0013246A">
      <w:pPr>
        <w:pStyle w:val="FirstParagraph"/>
        <w:rPr>
          <w:ins w:id="1070" w:author="Author" w:date="2019-04-05T18:20:00Z"/>
        </w:rPr>
      </w:pPr>
      <w:ins w:id="1071" w:author="Author" w:date="2019-04-05T18:20:00Z">
        <w:r>
          <w:t xml:space="preserve">The level of service at the clinics is only half of the regional PPR, since each clinic is assumed to serve the </w:t>
        </w:r>
        <w:r>
          <w:rPr>
            <w:i/>
          </w:rPr>
          <w:t>entire</w:t>
        </w:r>
        <w:r>
          <w:t xml:space="preserve"> population of the region. Unfortunately, since demand has been inflated for each clinic, these levels of service cannot be meaningfully i</w:t>
        </w:r>
        <w:r>
          <w:t xml:space="preserve">nterpreted as local PPRs. The sum over the clinics, on the other hand, is </w:t>
        </w:r>
        <m:oMath>
          <m:r>
            <w:rPr>
              <w:rFonts w:ascii="Cambria Math" w:hAnsi="Cambria Math"/>
            </w:rPr>
            <m:t>20/300</m:t>
          </m:r>
        </m:oMath>
        <w:r>
          <w:t xml:space="preserve"> - which is consistent with the regional PPR. Interestingly, as seen in the figure, the accessibility of each population center matches the regional PPR - but the sum of access</w:t>
        </w:r>
        <w:r>
          <w:t>ibility over all population centers exceeds the sum of the level of service over all the clinics as a consequence of allocating the same level of service to several population centers.</w:t>
        </w:r>
      </w:ins>
    </w:p>
    <w:p w14:paraId="70CC2250" w14:textId="77777777" w:rsidR="00FA49B5" w:rsidRDefault="0013246A">
      <w:pPr>
        <w:pStyle w:val="BodyText"/>
        <w:rPr>
          <w:ins w:id="1072" w:author="Author" w:date="2019-04-05T18:20:00Z"/>
        </w:rPr>
      </w:pPr>
      <w:ins w:id="1073" w:author="Author" w:date="2019-04-05T18:20:00Z">
        <w:r>
          <w:t>Continuing with the stepwise impedance function, we can see (Fig , righ</w:t>
        </w:r>
        <w:r>
          <w:t>t panel) that the levels of service are calculated as:</w:t>
        </w:r>
      </w:ins>
    </w:p>
    <w:p w14:paraId="624D54DE" w14:textId="77777777" w:rsidR="00FA49B5" w:rsidRDefault="0013246A">
      <w:pPr>
        <w:pStyle w:val="BodyText"/>
        <w:rPr>
          <w:ins w:id="1074" w:author="Author" w:date="2019-04-05T18:20:00Z"/>
        </w:rPr>
      </w:pPr>
      <m:oMathPara>
        <m:oMathParaPr>
          <m:jc m:val="center"/>
        </m:oMathParaPr>
        <m:oMath>
          <m:m>
            <m:mPr>
              <m:plcHide m:val="1"/>
              <m:mcs>
                <m:mc>
                  <m:mcPr>
                    <m:count m:val="1"/>
                    <m:mcJc m:val="center"/>
                  </m:mcPr>
                </m:mc>
              </m:mcs>
              <m:ctrlPr>
                <w:ins w:id="1075" w:author="Author" w:date="2019-04-05T18:20:00Z">
                  <w:rPr>
                    <w:rFonts w:ascii="Cambria Math" w:hAnsi="Cambria Math"/>
                  </w:rPr>
                </w:ins>
              </m:ctrlPr>
            </m:mPr>
            <m:mr>
              <m:e>
                <m:sSub>
                  <m:sSubPr>
                    <m:ctrlPr>
                      <w:ins w:id="1076" w:author="Author" w:date="2019-04-05T18:20:00Z">
                        <w:rPr>
                          <w:rFonts w:ascii="Cambria Math" w:hAnsi="Cambria Math"/>
                        </w:rPr>
                      </w:ins>
                    </m:ctrlPr>
                  </m:sSubPr>
                  <m:e>
                    <m:r>
                      <w:ins w:id="1077" w:author="Author" w:date="2019-04-05T18:20:00Z">
                        <w:rPr>
                          <w:rFonts w:ascii="Cambria Math" w:hAnsi="Cambria Math"/>
                        </w:rPr>
                        <m:t>L</m:t>
                      </w:ins>
                    </m:r>
                  </m:e>
                  <m:sub>
                    <m:r>
                      <w:ins w:id="1078" w:author="Author" w:date="2019-04-05T18:20:00Z">
                        <w:rPr>
                          <w:rFonts w:ascii="Cambria Math" w:hAnsi="Cambria Math"/>
                        </w:rPr>
                        <m:t>1</m:t>
                      </w:ins>
                    </m:r>
                  </m:sub>
                </m:sSub>
                <m:r>
                  <w:ins w:id="1079" w:author="Author" w:date="2019-04-05T18:20:00Z">
                    <w:rPr>
                      <w:rFonts w:ascii="Cambria Math" w:hAnsi="Cambria Math"/>
                    </w:rPr>
                    <m:t>=</m:t>
                  </w:ins>
                </m:r>
                <m:f>
                  <m:fPr>
                    <m:ctrlPr>
                      <w:ins w:id="1080" w:author="Author" w:date="2019-04-05T18:20:00Z">
                        <w:rPr>
                          <w:rFonts w:ascii="Cambria Math" w:hAnsi="Cambria Math"/>
                        </w:rPr>
                      </w:ins>
                    </m:ctrlPr>
                  </m:fPr>
                  <m:num>
                    <m:r>
                      <w:ins w:id="1081" w:author="Author" w:date="2019-04-05T18:20:00Z">
                        <w:rPr>
                          <w:rFonts w:ascii="Cambria Math" w:hAnsi="Cambria Math"/>
                        </w:rPr>
                        <m:t>10</m:t>
                      </w:ins>
                    </m:r>
                  </m:num>
                  <m:den>
                    <m:r>
                      <w:ins w:id="1082" w:author="Author" w:date="2019-04-05T18:20:00Z">
                        <w:rPr>
                          <w:rFonts w:ascii="Cambria Math" w:hAnsi="Cambria Math"/>
                        </w:rPr>
                        <m:t>0.8×100+0.8×100+0.4×100</m:t>
                      </w:ins>
                    </m:r>
                  </m:den>
                </m:f>
                <m:r>
                  <w:ins w:id="1083" w:author="Author" w:date="2019-04-05T18:20:00Z">
                    <w:rPr>
                      <w:rFonts w:ascii="Cambria Math" w:hAnsi="Cambria Math"/>
                    </w:rPr>
                    <m:t>=</m:t>
                  </w:ins>
                </m:r>
                <m:f>
                  <m:fPr>
                    <m:ctrlPr>
                      <w:ins w:id="1084" w:author="Author" w:date="2019-04-05T18:20:00Z">
                        <w:rPr>
                          <w:rFonts w:ascii="Cambria Math" w:hAnsi="Cambria Math"/>
                        </w:rPr>
                      </w:ins>
                    </m:ctrlPr>
                  </m:fPr>
                  <m:num>
                    <m:r>
                      <w:ins w:id="1085" w:author="Author" w:date="2019-04-05T18:20:00Z">
                        <w:rPr>
                          <w:rFonts w:ascii="Cambria Math" w:hAnsi="Cambria Math"/>
                        </w:rPr>
                        <m:t>10</m:t>
                      </w:ins>
                    </m:r>
                  </m:num>
                  <m:den>
                    <m:r>
                      <w:ins w:id="1086" w:author="Author" w:date="2019-04-05T18:20:00Z">
                        <w:rPr>
                          <w:rFonts w:ascii="Cambria Math" w:hAnsi="Cambria Math"/>
                        </w:rPr>
                        <m:t>200</m:t>
                      </w:ins>
                    </m:r>
                  </m:den>
                </m:f>
                <m:r>
                  <w:ins w:id="1087" w:author="Author" w:date="2019-04-05T18:20:00Z">
                    <w:rPr>
                      <w:rFonts w:ascii="Cambria Math" w:hAnsi="Cambria Math"/>
                    </w:rPr>
                    <m:t>=0.05</m:t>
                  </w:ins>
                </m:r>
              </m:e>
            </m:mr>
            <m:mr>
              <m:e>
                <m:sSub>
                  <m:sSubPr>
                    <m:ctrlPr>
                      <w:ins w:id="1088" w:author="Author" w:date="2019-04-05T18:20:00Z">
                        <w:rPr>
                          <w:rFonts w:ascii="Cambria Math" w:hAnsi="Cambria Math"/>
                        </w:rPr>
                      </w:ins>
                    </m:ctrlPr>
                  </m:sSubPr>
                  <m:e>
                    <m:r>
                      <w:ins w:id="1089" w:author="Author" w:date="2019-04-05T18:20:00Z">
                        <w:rPr>
                          <w:rFonts w:ascii="Cambria Math" w:hAnsi="Cambria Math"/>
                        </w:rPr>
                        <m:t>L</m:t>
                      </w:ins>
                    </m:r>
                  </m:e>
                  <m:sub>
                    <m:r>
                      <w:ins w:id="1090" w:author="Author" w:date="2019-04-05T18:20:00Z">
                        <w:rPr>
                          <w:rFonts w:ascii="Cambria Math" w:hAnsi="Cambria Math"/>
                        </w:rPr>
                        <m:t>2</m:t>
                      </w:ins>
                    </m:r>
                  </m:sub>
                </m:sSub>
                <m:r>
                  <w:ins w:id="1091" w:author="Author" w:date="2019-04-05T18:20:00Z">
                    <w:rPr>
                      <w:rFonts w:ascii="Cambria Math" w:hAnsi="Cambria Math"/>
                    </w:rPr>
                    <m:t>=</m:t>
                  </w:ins>
                </m:r>
                <m:f>
                  <m:fPr>
                    <m:ctrlPr>
                      <w:ins w:id="1092" w:author="Author" w:date="2019-04-05T18:20:00Z">
                        <w:rPr>
                          <w:rFonts w:ascii="Cambria Math" w:hAnsi="Cambria Math"/>
                        </w:rPr>
                      </w:ins>
                    </m:ctrlPr>
                  </m:fPr>
                  <m:num>
                    <m:r>
                      <w:ins w:id="1093" w:author="Author" w:date="2019-04-05T18:20:00Z">
                        <w:rPr>
                          <w:rFonts w:ascii="Cambria Math" w:hAnsi="Cambria Math"/>
                        </w:rPr>
                        <m:t>10</m:t>
                      </w:ins>
                    </m:r>
                  </m:num>
                  <m:den>
                    <m:r>
                      <w:ins w:id="1094" w:author="Author" w:date="2019-04-05T18:20:00Z">
                        <w:rPr>
                          <w:rFonts w:ascii="Cambria Math" w:hAnsi="Cambria Math"/>
                        </w:rPr>
                        <m:t>0.8×100+0.4×100+0.8×100</m:t>
                      </w:ins>
                    </m:r>
                  </m:den>
                </m:f>
                <m:r>
                  <w:ins w:id="1095" w:author="Author" w:date="2019-04-05T18:20:00Z">
                    <w:rPr>
                      <w:rFonts w:ascii="Cambria Math" w:hAnsi="Cambria Math"/>
                    </w:rPr>
                    <m:t>=</m:t>
                  </w:ins>
                </m:r>
                <m:f>
                  <m:fPr>
                    <m:ctrlPr>
                      <w:ins w:id="1096" w:author="Author" w:date="2019-04-05T18:20:00Z">
                        <w:rPr>
                          <w:rFonts w:ascii="Cambria Math" w:hAnsi="Cambria Math"/>
                        </w:rPr>
                      </w:ins>
                    </m:ctrlPr>
                  </m:fPr>
                  <m:num>
                    <m:r>
                      <w:ins w:id="1097" w:author="Author" w:date="2019-04-05T18:20:00Z">
                        <w:rPr>
                          <w:rFonts w:ascii="Cambria Math" w:hAnsi="Cambria Math"/>
                        </w:rPr>
                        <m:t>10</m:t>
                      </w:ins>
                    </m:r>
                  </m:num>
                  <m:den>
                    <m:r>
                      <w:ins w:id="1098" w:author="Author" w:date="2019-04-05T18:20:00Z">
                        <w:rPr>
                          <w:rFonts w:ascii="Cambria Math" w:hAnsi="Cambria Math"/>
                        </w:rPr>
                        <m:t>200</m:t>
                      </w:ins>
                    </m:r>
                  </m:den>
                </m:f>
                <m:r>
                  <w:ins w:id="1099" w:author="Author" w:date="2019-04-05T18:20:00Z">
                    <w:rPr>
                      <w:rFonts w:ascii="Cambria Math" w:hAnsi="Cambria Math"/>
                    </w:rPr>
                    <m:t>=0.05</m:t>
                  </w:ins>
                </m:r>
              </m:e>
            </m:mr>
          </m:m>
        </m:oMath>
      </m:oMathPara>
    </w:p>
    <w:p w14:paraId="4BBDA197" w14:textId="77777777" w:rsidR="00FA49B5" w:rsidRDefault="0013246A">
      <w:pPr>
        <w:pStyle w:val="FirstParagraph"/>
        <w:rPr>
          <w:ins w:id="1100" w:author="Author" w:date="2019-04-05T18:20:00Z"/>
        </w:rPr>
      </w:pPr>
      <w:ins w:id="1101" w:author="Author" w:date="2019-04-05T18:20:00Z">
        <w:r>
          <w:t>Notice how the level of service is higher in this case: this is a consequence of assuming (as the stepwise impedance fun</w:t>
        </w:r>
        <w:r>
          <w:t xml:space="preserve">ction does) that some of the population does </w:t>
        </w:r>
        <w:r>
          <w:rPr>
            <w:i/>
          </w:rPr>
          <w:t>not</w:t>
        </w:r>
        <w:r>
          <w:t xml:space="preserve"> demand service. Demand, however, is still inflated, and interpretation of the levels of service as local PPRs is still inappropriate. Accessibility is higher for population center 1 but lower for the two per</w:t>
        </w:r>
        <w:r>
          <w:t>ipheral centers. Furthermore, the sum of accessibility over all population centers exceeds the sum of the level of service of all clinics in the region.</w:t>
        </w:r>
      </w:ins>
    </w:p>
    <w:p w14:paraId="44ECE8A2" w14:textId="77777777" w:rsidR="00FA49B5" w:rsidRDefault="0013246A">
      <w:pPr>
        <w:pStyle w:val="BodyText"/>
        <w:rPr>
          <w:ins w:id="1102" w:author="Author" w:date="2019-04-05T18:20:00Z"/>
        </w:rPr>
      </w:pPr>
      <w:ins w:id="1103" w:author="Author" w:date="2019-04-05T18:20:00Z">
        <w:r>
          <w:t>At issue is the interpretability of the levels of service, which as the example illustrates do not accu</w:t>
        </w:r>
        <w:r>
          <w:t>rately represent PPRs, and how accessibility, which is a weighted sum of levels of service, cannot be interpreted as the PPR for a population center either.</w:t>
        </w:r>
      </w:ins>
    </w:p>
    <w:p w14:paraId="4FA57354" w14:textId="77777777" w:rsidR="00FA49B5" w:rsidRDefault="0013246A">
      <w:pPr>
        <w:pStyle w:val="BodyText"/>
        <w:rPr>
          <w:ins w:id="1104" w:author="Author" w:date="2019-04-05T18:20:00Z"/>
        </w:rPr>
      </w:pPr>
      <w:ins w:id="1105" w:author="Author" w:date="2019-04-05T18:20:00Z">
        <w:r>
          <w:t xml:space="preserve">Two methods reviewed above, namely the Three-Stage Floating Catchment Area method and the Modified </w:t>
        </w:r>
        <w:r>
          <w:t>Two-Stage Floating Catchment Area method aim to address the overestimation of demand and/or levels of service when calculating accessibility. As discussed previously, they do this by compounding the effect of the impedance function. In the case of 3SFCA, d</w:t>
        </w:r>
        <w:r>
          <w:t>emand is deflated by assuming that demand declines more rapidly with distance. Then, when calculating accessibility, the levels of service are allocated more locally, again, as a consequence of steeper distance-decay. In the case of M2SFCA, demand is not d</w:t>
        </w:r>
        <w:r>
          <w:t xml:space="preserve">eflated, however, the levels of service are allocated more locally as a consequence of steeper distance-decay. In other words, these methods correct for inflation by assuming that </w:t>
        </w:r>
        <w:r>
          <w:rPr>
            <w:i/>
          </w:rPr>
          <w:t>fewer</w:t>
        </w:r>
        <w:r>
          <w:t xml:space="preserve"> people demand helath care services, and that the levels of service are</w:t>
        </w:r>
        <w:r>
          <w:t xml:space="preserve"> allocated to fewer people too.</w:t>
        </w:r>
      </w:ins>
    </w:p>
    <w:p w14:paraId="19464D9C" w14:textId="77777777" w:rsidR="00FA49B5" w:rsidRDefault="0013246A">
      <w:pPr>
        <w:pStyle w:val="BodyText"/>
        <w:rPr>
          <w:ins w:id="1106" w:author="Author" w:date="2019-04-05T18:20:00Z"/>
        </w:rPr>
      </w:pPr>
      <w:ins w:id="1107" w:author="Author" w:date="2019-04-05T18:20:00Z">
        <w:r>
          <w:t>For comparison, the levels of service and accessibility for the example according to these two methods are shown in Fig . Notice how the levels of service in the 3FSCA are considerably higher as a consequence of excluding po</w:t>
        </w:r>
        <w:r>
          <w:t>tential users with a steeper rate of decay. On the other hand, the levels of accessibility are also lower, as a consequence of allocating service more locally. The levels of service in the M2SFCA are identical to the E2SFCA, however, accessibility is lower</w:t>
        </w:r>
        <w:r>
          <w:t>, again as a result of allocating service more locally.</w:t>
        </w:r>
      </w:ins>
    </w:p>
    <w:p w14:paraId="391C2952" w14:textId="77777777" w:rsidR="00FA49B5" w:rsidRDefault="0013246A">
      <w:pPr>
        <w:pStyle w:val="Heading1"/>
        <w:rPr>
          <w:ins w:id="1108" w:author="Author" w:date="2019-04-05T18:20:00Z"/>
        </w:rPr>
      </w:pPr>
      <w:bookmarkStart w:id="1109" w:name="a-simulated-example"/>
      <w:bookmarkEnd w:id="1109"/>
      <w:ins w:id="1110" w:author="Author" w:date="2019-04-05T18:20:00Z">
        <w:r>
          <w:t>A Simulated Example</w:t>
        </w:r>
      </w:ins>
    </w:p>
    <w:p w14:paraId="086A0BDB" w14:textId="77777777" w:rsidR="00FA49B5" w:rsidRDefault="0013246A">
      <w:pPr>
        <w:pStyle w:val="FirstParagraph"/>
        <w:rPr>
          <w:ins w:id="1111" w:author="Author" w:date="2019-04-05T18:20:00Z"/>
        </w:rPr>
      </w:pPr>
      <w:ins w:id="1112" w:author="Author" w:date="2019-04-05T18:20:00Z">
        <w:r>
          <w:t>The examples in the preceding section illustrate the way demand and level of service can be overestimaged (and in some cases underestimated) in FCA algorithms. However, they are to</w:t>
        </w:r>
        <w:r>
          <w:t>o simplistic to indicate what would happen in a realistic situation. In particular, it is possible that the consequences depend on the geography of the problem as the examples in Delamater [-@Delamater2013] suggest. Based on the way demand and level of ser</w:t>
        </w:r>
        <w:r>
          <w:t xml:space="preserve">vice are allocated, we conjecture that the effects are likely more pronounced in areas with higher density of population and service, since inflation is a consequence of overlapping catchment areas. Furthermore, we conjecture that demand inflation will be </w:t>
        </w:r>
        <w:r>
          <w:t>reduced when stepwise/continuous distance-decay functions are used, since their effect is to reduce the overlap by reducing the contribution of population at different distances, and to allocate levels of service more locally as well. We explore these issu</w:t>
        </w:r>
        <w:r>
          <w:t>es further by means of a simple but realistic simulated example.</w:t>
        </w:r>
      </w:ins>
    </w:p>
    <w:p w14:paraId="67557499" w14:textId="641F56F0" w:rsidR="00FA49B5" w:rsidRDefault="0013246A">
      <w:pPr>
        <w:pStyle w:val="BodyText"/>
      </w:pPr>
      <w:ins w:id="1113" w:author="Author" w:date="2019-04-05T18:20:00Z">
        <w:r>
          <w:t>The setup for the simulated example is shown in Fig . There are three clinics and nine population centers.</w:t>
        </w:r>
      </w:ins>
      <w:r>
        <w:t xml:space="preserve"> Assume that the supply at the three clinics is </w:t>
      </w:r>
      <w:del w:id="1114" w:author="Author" w:date="2019-04-05T18:20:00Z">
        <w:r>
          <w:delText xml:space="preserve">identical, say </w:delText>
        </w:r>
      </w:del>
      <w:r>
        <w:t xml:space="preserve">one physician at </w:t>
      </w:r>
      <w:del w:id="1115" w:author="Author" w:date="2019-04-05T18:20:00Z">
        <w:r>
          <w:delText>each.</w:delText>
        </w:r>
      </w:del>
      <w:ins w:id="1116" w:author="Author" w:date="2019-04-05T18:20:00Z">
        <w:r>
          <w:t>clinic 1, three phys</w:t>
        </w:r>
        <w:r>
          <w:t>icians at clinic 2, and two physicians at clinic 3.</w:t>
        </w:r>
      </w:ins>
      <w:r>
        <w:t xml:space="preserve"> Further, assume that the population at </w:t>
      </w:r>
      <m:oMath>
        <m:r>
          <w:rPr>
            <w:rFonts w:ascii="Cambria Math" w:hAnsi="Cambria Math"/>
          </w:rPr>
          <m:t>1</m:t>
        </m:r>
      </m:oMath>
      <w:del w:id="1117" w:author="Author" w:date="2019-04-05T18:20:00Z">
        <w:r>
          <w:delText xml:space="preserve"> is </w:delText>
        </w:r>
        <m:oMath>
          <m:r>
            <w:rPr>
              <w:rFonts w:ascii="Cambria Math" w:hAnsi="Cambria Math"/>
            </w:rPr>
            <m:t>100</m:t>
          </m:r>
        </m:oMath>
      </w:del>
      <w:ins w:id="1118" w:author="Author" w:date="2019-04-05T18:20:00Z">
        <w:r>
          <w:t xml:space="preserve">, </w:t>
        </w:r>
        <m:oMath>
          <m:r>
            <w:rPr>
              <w:rFonts w:ascii="Cambria Math" w:hAnsi="Cambria Math"/>
            </w:rPr>
            <m:t>2</m:t>
          </m:r>
        </m:oMath>
        <w:r>
          <w:t xml:space="preserve">, </w:t>
        </w:r>
        <m:oMath>
          <m:r>
            <w:rPr>
              <w:rFonts w:ascii="Cambria Math" w:hAnsi="Cambria Math"/>
            </w:rPr>
            <m:t>8</m:t>
          </m:r>
        </m:oMath>
        <w:r>
          <w:t>,</w:t>
        </w:r>
      </w:ins>
      <w:r>
        <w:t xml:space="preserve"> and </w:t>
      </w:r>
      <w:del w:id="1119" w:author="Author" w:date="2019-04-05T18:20:00Z">
        <w:r>
          <w:delText>that this</w:delText>
        </w:r>
      </w:del>
      <m:oMath>
        <m:r>
          <w:ins w:id="1120" w:author="Author" w:date="2019-04-05T18:20:00Z">
            <w:rPr>
              <w:rFonts w:ascii="Cambria Math" w:hAnsi="Cambria Math"/>
            </w:rPr>
            <m:t>9</m:t>
          </w:ins>
        </m:r>
      </m:oMath>
      <w:ins w:id="1121" w:author="Author" w:date="2019-04-05T18:20:00Z">
        <w:r>
          <w:t xml:space="preserve"> is </w:t>
        </w:r>
        <m:oMath>
          <m:r>
            <w:rPr>
              <w:rFonts w:ascii="Cambria Math" w:hAnsi="Cambria Math"/>
            </w:rPr>
            <m:t>250</m:t>
          </m:r>
        </m:oMath>
        <w:r>
          <w:t>;</w:t>
        </w:r>
      </w:ins>
      <w:r>
        <w:t xml:space="preserve"> population </w:t>
      </w:r>
      <w:del w:id="1122" w:author="Author" w:date="2019-04-05T18:20:00Z">
        <w:r>
          <w:delText>center</w:delText>
        </w:r>
      </w:del>
      <w:ins w:id="1123" w:author="Author" w:date="2019-04-05T18:20:00Z">
        <w:r>
          <w:t xml:space="preserve">at </w:t>
        </w:r>
        <m:oMath>
          <m:r>
            <w:rPr>
              <w:rFonts w:ascii="Cambria Math" w:hAnsi="Cambria Math"/>
            </w:rPr>
            <m:t>3</m:t>
          </m:r>
        </m:oMath>
        <w:r>
          <w:t xml:space="preserve">, </w:t>
        </w:r>
        <m:oMath>
          <m:r>
            <w:rPr>
              <w:rFonts w:ascii="Cambria Math" w:hAnsi="Cambria Math"/>
            </w:rPr>
            <m:t>4</m:t>
          </m:r>
        </m:oMath>
        <w:r>
          <w:t xml:space="preserve">, and </w:t>
        </w:r>
        <m:oMath>
          <m:r>
            <w:rPr>
              <w:rFonts w:ascii="Cambria Math" w:hAnsi="Cambria Math"/>
            </w:rPr>
            <m:t>6</m:t>
          </m:r>
        </m:oMath>
      </w:ins>
      <w:r>
        <w:t xml:space="preserve"> is </w:t>
      </w:r>
      <w:del w:id="1124" w:author="Author" w:date="2019-04-05T18:20:00Z">
        <w:r>
          <w:delText>part of</w:delText>
        </w:r>
      </w:del>
      <m:oMath>
        <m:r>
          <w:ins w:id="1125" w:author="Author" w:date="2019-04-05T18:20:00Z">
            <w:rPr>
              <w:rFonts w:ascii="Cambria Math" w:hAnsi="Cambria Math"/>
            </w:rPr>
            <m:t>250</m:t>
          </w:ins>
        </m:r>
      </m:oMath>
      <w:ins w:id="1126" w:author="Author" w:date="2019-04-05T18:20:00Z">
        <w:r>
          <w:t xml:space="preserve">; and population at </w:t>
        </w:r>
        <m:oMath>
          <m:r>
            <w:rPr>
              <w:rFonts w:ascii="Cambria Math" w:hAnsi="Cambria Math"/>
            </w:rPr>
            <m:t>5</m:t>
          </m:r>
        </m:oMath>
        <w:r>
          <w:t xml:space="preserve"> and </w:t>
        </w:r>
        <m:oMath>
          <m:r>
            <w:rPr>
              <w:rFonts w:ascii="Cambria Math" w:hAnsi="Cambria Math"/>
            </w:rPr>
            <m:t>7</m:t>
          </m:r>
        </m:oMath>
        <w:r>
          <w:t xml:space="preserve"> is </w:t>
        </w:r>
        <m:oMath>
          <m:r>
            <w:rPr>
              <w:rFonts w:ascii="Cambria Math" w:hAnsi="Cambria Math"/>
            </w:rPr>
            <m:t>1000</m:t>
          </m:r>
        </m:oMath>
        <w:r>
          <w:t>. The total population in</w:t>
        </w:r>
      </w:ins>
      <w:r>
        <w:t xml:space="preserve"> the </w:t>
      </w:r>
      <w:del w:id="1127" w:author="Author" w:date="2019-04-05T18:20:00Z">
        <w:r>
          <w:delText>catchment areas of the three service points</w:delText>
        </w:r>
      </w:del>
      <w:ins w:id="1128" w:author="Author" w:date="2019-04-05T18:20:00Z">
        <w:r>
          <w:t xml:space="preserve">region therefore is </w:t>
        </w:r>
        <m:oMath>
          <m:r>
            <w:rPr>
              <w:rFonts w:ascii="Cambria Math" w:hAnsi="Cambria Math"/>
            </w:rPr>
            <m:t>4,500</m:t>
          </m:r>
        </m:oMath>
      </w:ins>
      <w:r>
        <w:t xml:space="preserve">. Under this setup, </w:t>
      </w:r>
      <w:r>
        <w:t xml:space="preserve">the level of service </w:t>
      </w:r>
      <w:del w:id="1129" w:author="Author" w:date="2019-04-05T18:20:00Z">
        <w:r>
          <w:delText>at each of the clinics is 1 physician per 100 people - even though the service points will not in reality service one hundred patients each. It is more likely, instead, that each service point will serve only a fraction of all those patients, an</w:delText>
        </w:r>
        <w:r>
          <w:delText xml:space="preserve">d that collectively they offer their services to the whole population within their catchment areas. As a consequence of how demand is calculated in the 2SFCA, the level of demand has been overestimated (i.e., demand has been </w:delText>
        </w:r>
        <w:r>
          <w:rPr>
            <w:i/>
          </w:rPr>
          <w:delText>inflated</w:delText>
        </w:r>
        <w:r>
          <w:delText>) and the level of serv</w:delText>
        </w:r>
        <w:r>
          <w:delText>ice has been underestimated</w:delText>
        </w:r>
      </w:del>
      <w:ins w:id="1130" w:author="Author" w:date="2019-04-05T18:20:00Z">
        <w:r>
          <w:t xml:space="preserve">across the whole system is </w:t>
        </w:r>
        <m:oMath>
          <m:r>
            <w:rPr>
              <w:rFonts w:ascii="Cambria Math" w:hAnsi="Cambria Math"/>
            </w:rPr>
            <m:t>1.33</m:t>
          </m:r>
        </m:oMath>
        <w:r>
          <w:t xml:space="preserve"> physicians per thousand people, which we will refer to as the Regional PPR</w:t>
        </w:r>
      </w:ins>
      <w:r>
        <w:t>.</w:t>
      </w:r>
    </w:p>
    <w:p w14:paraId="2157134D" w14:textId="77777777" w:rsidR="00E15092" w:rsidRDefault="0013246A">
      <w:pPr>
        <w:pStyle w:val="BodyText"/>
        <w:rPr>
          <w:del w:id="1131" w:author="Author" w:date="2019-04-05T18:20:00Z"/>
        </w:rPr>
      </w:pPr>
      <w:del w:id="1132" w:author="Author" w:date="2019-04-05T18:20:00Z">
        <w:r>
          <w:delText xml:space="preserve">Does this inflation effect matter, though? After all, since accessibility is the sum of the level of service that a population center can reach, the accessibility at </w:delText>
        </w:r>
        <m:oMath>
          <m:r>
            <w:rPr>
              <w:rFonts w:ascii="Cambria Math" w:hAnsi="Cambria Math"/>
            </w:rPr>
            <m:t>1</m:t>
          </m:r>
        </m:oMath>
        <w:r>
          <w:delText xml:space="preserve"> is 3 physicians per hundred people, as expected. The situat</w:delText>
        </w:r>
        <w:r>
          <w:delText>ion, however, is less clear-cut when population centers begin to interact with each other via the way they contribute to demand.</w:delText>
        </w:r>
      </w:del>
    </w:p>
    <w:p w14:paraId="248C29D8" w14:textId="77777777" w:rsidR="00E15092" w:rsidRDefault="0013246A">
      <w:pPr>
        <w:pStyle w:val="BodyText"/>
        <w:rPr>
          <w:del w:id="1133" w:author="Author" w:date="2019-04-05T18:20:00Z"/>
        </w:rPr>
      </w:pPr>
      <w:del w:id="1134" w:author="Author" w:date="2019-04-05T18:20:00Z">
        <w:r>
          <w:delText xml:space="preserve">Let us add population center </w:delText>
        </w:r>
        <m:oMath>
          <m:r>
            <w:rPr>
              <w:rFonts w:ascii="Cambria Math" w:hAnsi="Cambria Math"/>
            </w:rPr>
            <m:t>2</m:t>
          </m:r>
        </m:oMath>
        <w:r>
          <w:delText xml:space="preserve"> to the previous example, and say that this center has a population of 50 (see Fig , Panel II). M</w:delText>
        </w:r>
        <w:r>
          <w:delText xml:space="preserve">oreover, the population at </w:delText>
        </w:r>
        <m:oMath>
          <m:r>
            <w:rPr>
              <w:rFonts w:ascii="Cambria Math" w:hAnsi="Cambria Math"/>
            </w:rPr>
            <m:t>2</m:t>
          </m:r>
        </m:oMath>
        <w:r>
          <w:delText xml:space="preserve"> is part of the catchment area of clinic </w:delText>
        </w:r>
        <m:oMath>
          <m:r>
            <w:rPr>
              <w:rFonts w:ascii="Cambria Math" w:hAnsi="Cambria Math"/>
            </w:rPr>
            <m:t>c</m:t>
          </m:r>
        </m:oMath>
        <w:r>
          <w:delText xml:space="preserve"> only. The level of service at clinics </w:delText>
        </w:r>
        <m:oMath>
          <m:r>
            <w:rPr>
              <w:rFonts w:ascii="Cambria Math" w:hAnsi="Cambria Math"/>
            </w:rPr>
            <m:t>1</m:t>
          </m:r>
        </m:oMath>
        <w:r>
          <w:delText xml:space="preserve"> and </w:delText>
        </w:r>
        <m:oMath>
          <m:r>
            <w:rPr>
              <w:rFonts w:ascii="Cambria Math" w:hAnsi="Cambria Math"/>
            </w:rPr>
            <m:t>2</m:t>
          </m:r>
        </m:oMath>
        <w:r>
          <w:delText xml:space="preserve"> is still 1 physician per hundred people. The level of demand at clinic </w:delText>
        </w:r>
        <m:oMath>
          <m:r>
            <w:rPr>
              <w:rFonts w:ascii="Cambria Math" w:hAnsi="Cambria Math"/>
            </w:rPr>
            <m:t>3</m:t>
          </m:r>
        </m:oMath>
        <w:r>
          <w:delText>, on the other hand, is now 150 people, and its level of service (</w:delText>
        </w:r>
        <w:r>
          <w:delText xml:space="preserve">and the accessibility of population center </w:delText>
        </w:r>
        <m:oMath>
          <m:r>
            <w:rPr>
              <w:rFonts w:ascii="Cambria Math" w:hAnsi="Cambria Math"/>
            </w:rPr>
            <m:t>2</m:t>
          </m:r>
        </m:oMath>
        <w:r>
          <w:delText xml:space="preserve">) has declined to 1 physician per 150 people - despite the fact that demand on </w:delText>
        </w:r>
        <m:oMath>
          <m:r>
            <w:rPr>
              <w:rFonts w:ascii="Cambria Math" w:hAnsi="Cambria Math"/>
            </w:rPr>
            <m:t>c</m:t>
          </m:r>
        </m:oMath>
        <w:r>
          <w:delText xml:space="preserve"> is likely lower than 150. For the purpose of calculating demand, the population of center </w:delText>
        </w:r>
        <m:oMath>
          <m:r>
            <w:rPr>
              <w:rFonts w:ascii="Cambria Math" w:hAnsi="Cambria Math"/>
            </w:rPr>
            <m:t>1</m:t>
          </m:r>
        </m:oMath>
        <w:r>
          <w:delText xml:space="preserve"> has been inflated by a factor of 3.</w:delText>
        </w:r>
      </w:del>
    </w:p>
    <w:p w14:paraId="302E1824" w14:textId="77777777" w:rsidR="00E15092" w:rsidRDefault="0013246A">
      <w:pPr>
        <w:pStyle w:val="BodyText"/>
        <w:rPr>
          <w:del w:id="1135" w:author="Author" w:date="2019-04-05T18:20:00Z"/>
        </w:rPr>
      </w:pPr>
      <w:del w:id="1136" w:author="Author" w:date="2019-04-05T18:20:00Z">
        <w:r>
          <w:delText>Ig</w:delText>
        </w:r>
        <w:r>
          <w:delText>noring the demand side for one moment, a similar inflation effect is present on the supply side when the same service point includes multiple population centers as part of its catchment area. In this case, the same level of service is assumed to be avalabl</w:delText>
        </w:r>
        <w:r>
          <w:delText xml:space="preserve">e to all those population centers, and therefore supply becomes inflated in the calcuation of accessibility. In the example, the algorithm assumes that the level of service available at clinic </w:delText>
        </w:r>
        <m:oMath>
          <m:r>
            <w:rPr>
              <w:rFonts w:ascii="Cambria Math" w:hAnsi="Cambria Math"/>
            </w:rPr>
            <m:t>c</m:t>
          </m:r>
        </m:oMath>
        <w:r>
          <w:delText xml:space="preserve"> to population centers </w:delText>
        </w:r>
        <m:oMath>
          <m:r>
            <w:rPr>
              <w:rFonts w:ascii="Cambria Math" w:hAnsi="Cambria Math"/>
            </w:rPr>
            <m:t>1</m:t>
          </m:r>
        </m:oMath>
        <w:r>
          <w:delText xml:space="preserve"> and </w:delText>
        </w:r>
        <m:oMath>
          <m:r>
            <w:rPr>
              <w:rFonts w:ascii="Cambria Math" w:hAnsi="Cambria Math"/>
            </w:rPr>
            <m:t>2</m:t>
          </m:r>
        </m:oMath>
        <w:r>
          <w:delText xml:space="preserve"> is </w:delText>
        </w:r>
        <m:oMath>
          <m:sSub>
            <m:sSubPr>
              <m:ctrlPr>
                <w:rPr>
                  <w:rFonts w:ascii="Cambria Math" w:hAnsi="Cambria Math"/>
                </w:rPr>
              </m:ctrlPr>
            </m:sSubPr>
            <m:e>
              <m:r>
                <w:rPr>
                  <w:rFonts w:ascii="Cambria Math" w:hAnsi="Cambria Math"/>
                </w:rPr>
                <m:t>L</m:t>
              </m:r>
            </m:e>
            <m:sub>
              <m:r>
                <w:rPr>
                  <w:rFonts w:ascii="Cambria Math" w:hAnsi="Cambria Math"/>
                </w:rPr>
                <m:t>1</m:t>
              </m:r>
              <m:r>
                <w:rPr>
                  <w:rFonts w:ascii="Cambria Math" w:hAnsi="Cambria Math"/>
                </w:rPr>
                <m:t>c</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2</m:t>
              </m:r>
              <m:r>
                <w:rPr>
                  <w:rFonts w:ascii="Cambria Math" w:hAnsi="Cambria Math"/>
                </w:rPr>
                <m:t>c</m:t>
              </m:r>
            </m:sub>
          </m:sSub>
          <m:r>
            <w:rPr>
              <w:rFonts w:ascii="Cambria Math" w:hAnsi="Cambria Math"/>
            </w:rPr>
            <m:t>=1/150</m:t>
          </m:r>
        </m:oMath>
        <w:r>
          <w:delText>. However,</w:delText>
        </w:r>
        <w:r>
          <w:delText xml:space="preserve"> the total level of service available at </w:delText>
        </w:r>
        <m:oMath>
          <m:r>
            <w:rPr>
              <w:rFonts w:ascii="Cambria Math" w:hAnsi="Cambria Math"/>
            </w:rPr>
            <m:t>c</m:t>
          </m:r>
        </m:oMath>
        <w:r>
          <w:delText xml:space="preserve"> for accessibility calculations is </w:delText>
        </w:r>
        <m:oMath>
          <m:r>
            <w:rPr>
              <w:rFonts w:ascii="Cambria Math" w:hAnsi="Cambria Math"/>
            </w:rPr>
            <m:t>2/150</m:t>
          </m:r>
        </m:oMath>
        <w:r>
          <w:delText xml:space="preserve"> - or twice the actual level of service at the clinic.</w:delText>
        </w:r>
      </w:del>
    </w:p>
    <w:p w14:paraId="5466F995" w14:textId="7360DA4B" w:rsidR="00FA49B5" w:rsidRDefault="0013246A">
      <w:pPr>
        <w:pStyle w:val="BodyText"/>
        <w:rPr>
          <w:ins w:id="1137" w:author="Author" w:date="2019-04-05T18:20:00Z"/>
        </w:rPr>
      </w:pPr>
      <w:del w:id="1138" w:author="Author" w:date="2019-04-05T18:20:00Z">
        <w:r>
          <w:delText xml:space="preserve">The situation above becomes more </w:delText>
        </w:r>
      </w:del>
      <w:ins w:id="1139" w:author="Author" w:date="2019-04-05T18:20:00Z">
        <w:r>
          <w:t>For this experiment, we consider binary and stepwise impedance functions. The former is simply the traditional 2SFCA method, wh</w:t>
        </w:r>
        <w:r>
          <w:t>ereas the latter is the Enhanced 2SFCA approach. The catchment areas for the first step of the algorithm (demand allocation) are shown in Fig  (binary impedance) and Fig Fig  (stepwise impedance). Notice that some population centers are inside the catchmen</w:t>
        </w:r>
        <w:r>
          <w:t>t areas of more than one clinic. For instance, Population Center 5 is in the catchment areas of Clinics 2 and 3, whereas Population Center 4 is in the catchment areas of all three clinics.</w:t>
        </w:r>
      </w:ins>
    </w:p>
    <w:p w14:paraId="0D81A778" w14:textId="77777777" w:rsidR="00FA49B5" w:rsidRDefault="0013246A">
      <w:pPr>
        <w:pStyle w:val="Compact"/>
        <w:rPr>
          <w:ins w:id="1140" w:author="Author" w:date="2019-04-05T18:20:00Z"/>
        </w:rPr>
      </w:pPr>
      <w:ins w:id="1141" w:author="Author" w:date="2019-04-05T18:20:00Z">
        <w:r>
          <w:t>To see how the overlap of catchment areas impacts the calculations in the first step of the algorithm, we define impedance matrices using the same criteria as for the buffers seen in Fig . These matrices are shown in Table .</w:t>
        </w:r>
      </w:ins>
    </w:p>
    <w:p w14:paraId="42024E02" w14:textId="77777777" w:rsidR="00FA49B5" w:rsidRDefault="0013246A">
      <w:pPr>
        <w:pStyle w:val="BodyText"/>
        <w:rPr>
          <w:ins w:id="1142" w:author="Author" w:date="2019-04-05T18:20:00Z"/>
        </w:rPr>
      </w:pPr>
      <w:ins w:id="1143" w:author="Author" w:date="2019-04-05T18:20:00Z">
        <w:r>
          <w:t>The demand for each clinic is c</w:t>
        </w:r>
        <w:r>
          <w:t xml:space="preserve">alculated as the population of the centers multiplied by the values of the corresponding impedance weight with respect to that clinic, and then aggregated for all population centers. The level of service is the supply divided by the demand, multiplied by </w:t>
        </w:r>
        <m:oMath>
          <m:r>
            <w:rPr>
              <w:rFonts w:ascii="Cambria Math" w:hAnsi="Cambria Math"/>
            </w:rPr>
            <m:t>1</m:t>
          </m:r>
          <m:r>
            <w:rPr>
              <w:rFonts w:ascii="Cambria Math" w:hAnsi="Cambria Math"/>
            </w:rPr>
            <m:t>,000</m:t>
          </m:r>
        </m:oMath>
        <w:r>
          <w:t>. The last row of the table shows the total population as well as the total demand at each clinic.</w:t>
        </w:r>
      </w:ins>
    </w:p>
    <w:p w14:paraId="6D776B08" w14:textId="77777777" w:rsidR="00FA49B5" w:rsidRDefault="0013246A">
      <w:pPr>
        <w:pStyle w:val="BodyText"/>
        <w:rPr>
          <w:ins w:id="1144" w:author="Author" w:date="2019-04-05T18:20:00Z"/>
        </w:rPr>
      </w:pPr>
      <w:ins w:id="1145" w:author="Author" w:date="2019-04-05T18:20:00Z">
        <w:r>
          <w:t>First we discuss the results according to the binary impedance function. As seen in Table , the population of Center 3 (which is in the catchment area of</w:t>
        </w:r>
        <w:r>
          <w:t xml:space="preserve"> three clinics) is assumed to contribute </w:t>
        </w:r>
        <m:oMath>
          <m:r>
            <w:rPr>
              <w:rFonts w:ascii="Cambria Math" w:hAnsi="Cambria Math"/>
            </w:rPr>
            <m:t>1,500</m:t>
          </m:r>
        </m:oMath>
        <w:r>
          <w:t xml:space="preserve"> patients to the demand across the system, whereas Center 1 (which is in the catchment area of only one clinic) contributes exactly its population of </w:t>
        </w:r>
        <m:oMath>
          <m:r>
            <w:rPr>
              <w:rFonts w:ascii="Cambria Math" w:hAnsi="Cambria Math"/>
            </w:rPr>
            <m:t>250</m:t>
          </m:r>
        </m:oMath>
        <w:r>
          <w:t>. Since the population of several centers is counted mult</w:t>
        </w:r>
        <w:r>
          <w:t>iple times, the apparent demand exceeds the actual population. In effect, when we calculate the total demand (the sum of the demand across clinics), we find that this is 9,750 according to the binary impedance function, which far exceeds the actual populat</w:t>
        </w:r>
        <w:r>
          <w:t>ion.</w:t>
        </w:r>
      </w:ins>
    </w:p>
    <w:p w14:paraId="1951F69D" w14:textId="77777777" w:rsidR="00FA49B5" w:rsidRDefault="0013246A">
      <w:pPr>
        <w:pStyle w:val="BodyText"/>
        <w:rPr>
          <w:ins w:id="1146" w:author="Author" w:date="2019-04-05T18:20:00Z"/>
        </w:rPr>
      </w:pPr>
      <w:ins w:id="1147" w:author="Author" w:date="2019-04-05T18:20:00Z">
        <w:r>
          <w:t xml:space="preserve">Turning now to the stepwise function, we see that Center 3 contributes </w:t>
        </w:r>
        <m:oMath>
          <m:r>
            <w:rPr>
              <w:rFonts w:ascii="Cambria Math" w:hAnsi="Cambria Math"/>
            </w:rPr>
            <m:t>500×0.242+500×0.600+500×0.242=542</m:t>
          </m:r>
        </m:oMath>
        <w:r>
          <w:t xml:space="preserve"> to the demand across the system, but Center 1 contributes only </w:t>
        </w:r>
        <m:oMath>
          <m:r>
            <w:rPr>
              <w:rFonts w:ascii="Cambria Math" w:hAnsi="Cambria Math"/>
            </w:rPr>
            <m:t>250×0.242=60.5</m:t>
          </m:r>
        </m:oMath>
        <w:r>
          <w:t xml:space="preserve">. The total demand now is 4,316, which is </w:t>
        </w:r>
        <w:r>
          <w:rPr>
            <w:i/>
          </w:rPr>
          <w:t>less</w:t>
        </w:r>
        <w:r>
          <w:t xml:space="preserve"> than the total populat</w:t>
        </w:r>
        <w:r>
          <w:t>ion.</w:t>
        </w:r>
      </w:ins>
    </w:p>
    <w:p w14:paraId="65A35872" w14:textId="77777777" w:rsidR="00E15092" w:rsidRDefault="0013246A">
      <w:pPr>
        <w:pStyle w:val="BodyText"/>
        <w:rPr>
          <w:del w:id="1148" w:author="Author" w:date="2019-04-05T18:20:00Z"/>
        </w:rPr>
      </w:pPr>
      <w:ins w:id="1149" w:author="Author" w:date="2019-04-05T18:20:00Z">
        <w:r>
          <w:t xml:space="preserve">This example illustrates a </w:t>
        </w:r>
      </w:ins>
      <w:r>
        <w:t xml:space="preserve">vexing </w:t>
      </w:r>
      <w:del w:id="1150" w:author="Author" w:date="2019-04-05T18:20:00Z">
        <w:r>
          <w:delText>when using enhanced impedance functions (i.e., non-binary). Such is the case o</w:delText>
        </w:r>
        <w:r>
          <w:delText xml:space="preserve">f the enhanced 2SFCA approach (E2SFCA), whereby the contribution of the population at </w:delText>
        </w:r>
        <m:oMath>
          <m:r>
            <w:rPr>
              <w:rFonts w:ascii="Cambria Math" w:hAnsi="Cambria Math"/>
            </w:rPr>
            <m:t>i</m:t>
          </m:r>
        </m:oMath>
        <w:r>
          <w:delText xml:space="preserve"> to demand at service location </w:delText>
        </w:r>
        <m:oMath>
          <m:r>
            <w:rPr>
              <w:rFonts w:ascii="Cambria Math" w:hAnsi="Cambria Math"/>
            </w:rPr>
            <m:t>j</m:t>
          </m:r>
        </m:oMath>
        <w:r>
          <w:delText xml:space="preserve"> is:</w:delText>
        </w:r>
      </w:del>
    </w:p>
    <w:p w14:paraId="4684E827" w14:textId="77777777" w:rsidR="00E15092" w:rsidRDefault="0013246A">
      <w:pPr>
        <w:pStyle w:val="BodyText"/>
        <w:rPr>
          <w:del w:id="1151" w:author="Author" w:date="2019-04-05T18:20:00Z"/>
        </w:rPr>
      </w:pPr>
      <m:oMathPara>
        <m:oMathParaPr>
          <m:jc m:val="center"/>
        </m:oMathParaPr>
        <m:oMath>
          <m:sSub>
            <m:sSubPr>
              <m:ctrlPr>
                <w:del w:id="1152" w:author="Author" w:date="2019-04-05T18:20:00Z">
                  <w:rPr>
                    <w:rFonts w:ascii="Cambria Math" w:hAnsi="Cambria Math"/>
                  </w:rPr>
                </w:del>
              </m:ctrlPr>
            </m:sSubPr>
            <m:e>
              <m:r>
                <w:del w:id="1153" w:author="Author" w:date="2019-04-05T18:20:00Z">
                  <w:rPr>
                    <w:rFonts w:ascii="Cambria Math" w:hAnsi="Cambria Math"/>
                  </w:rPr>
                  <m:t>D</m:t>
                </w:del>
              </m:r>
            </m:e>
            <m:sub>
              <m:r>
                <w:del w:id="1154" w:author="Author" w:date="2019-04-05T18:20:00Z">
                  <w:rPr>
                    <w:rFonts w:ascii="Cambria Math" w:hAnsi="Cambria Math"/>
                  </w:rPr>
                  <m:t>ij</m:t>
                </w:del>
              </m:r>
            </m:sub>
          </m:sSub>
          <m:r>
            <w:del w:id="1155" w:author="Author" w:date="2019-04-05T18:20:00Z">
              <w:rPr>
                <w:rFonts w:ascii="Cambria Math" w:hAnsi="Cambria Math"/>
              </w:rPr>
              <m:t>=</m:t>
            </w:del>
          </m:r>
          <m:sSub>
            <m:sSubPr>
              <m:ctrlPr>
                <w:del w:id="1156" w:author="Author" w:date="2019-04-05T18:20:00Z">
                  <w:rPr>
                    <w:rFonts w:ascii="Cambria Math" w:hAnsi="Cambria Math"/>
                  </w:rPr>
                </w:del>
              </m:ctrlPr>
            </m:sSubPr>
            <m:e>
              <m:r>
                <w:del w:id="1157" w:author="Author" w:date="2019-04-05T18:20:00Z">
                  <w:rPr>
                    <w:rFonts w:ascii="Cambria Math" w:hAnsi="Cambria Math"/>
                  </w:rPr>
                  <m:t>P</m:t>
                </w:del>
              </m:r>
            </m:e>
            <m:sub>
              <m:r>
                <w:del w:id="1158" w:author="Author" w:date="2019-04-05T18:20:00Z">
                  <w:rPr>
                    <w:rFonts w:ascii="Cambria Math" w:hAnsi="Cambria Math"/>
                  </w:rPr>
                  <m:t>i</m:t>
                </w:del>
              </m:r>
            </m:sub>
          </m:sSub>
          <m:r>
            <w:del w:id="1159" w:author="Author" w:date="2019-04-05T18:20:00Z">
              <w:rPr>
                <w:rFonts w:ascii="Cambria Math" w:hAnsi="Cambria Math"/>
              </w:rPr>
              <m:t>W</m:t>
            </w:del>
          </m:r>
          <m:r>
            <w:del w:id="1160" w:author="Author" w:date="2019-04-05T18:20:00Z">
              <w:rPr>
                <w:rFonts w:ascii="Cambria Math" w:hAnsi="Cambria Math"/>
              </w:rPr>
              <m:t>(</m:t>
            </w:del>
          </m:r>
          <m:sSub>
            <m:sSubPr>
              <m:ctrlPr>
                <w:del w:id="1161" w:author="Author" w:date="2019-04-05T18:20:00Z">
                  <w:rPr>
                    <w:rFonts w:ascii="Cambria Math" w:hAnsi="Cambria Math"/>
                  </w:rPr>
                </w:del>
              </m:ctrlPr>
            </m:sSubPr>
            <m:e>
              <m:r>
                <w:del w:id="1162" w:author="Author" w:date="2019-04-05T18:20:00Z">
                  <w:rPr>
                    <w:rFonts w:ascii="Cambria Math" w:hAnsi="Cambria Math"/>
                  </w:rPr>
                  <m:t>d</m:t>
                </w:del>
              </m:r>
            </m:e>
            <m:sub>
              <m:r>
                <w:del w:id="1163" w:author="Author" w:date="2019-04-05T18:20:00Z">
                  <w:rPr>
                    <w:rFonts w:ascii="Cambria Math" w:hAnsi="Cambria Math"/>
                  </w:rPr>
                  <m:t>ij</m:t>
                </w:del>
              </m:r>
            </m:sub>
          </m:sSub>
          <m:r>
            <w:del w:id="1164" w:author="Author" w:date="2019-04-05T18:20:00Z">
              <w:rPr>
                <w:rFonts w:ascii="Cambria Math" w:hAnsi="Cambria Math"/>
              </w:rPr>
              <m:t>)</m:t>
            </w:del>
          </m:r>
        </m:oMath>
      </m:oMathPara>
    </w:p>
    <w:p w14:paraId="73CAF8BB" w14:textId="77777777" w:rsidR="00E15092" w:rsidRDefault="0013246A">
      <w:pPr>
        <w:pStyle w:val="FirstParagraph"/>
        <w:rPr>
          <w:del w:id="1165" w:author="Author" w:date="2019-04-05T18:20:00Z"/>
        </w:rPr>
      </w:pPr>
      <w:del w:id="1166" w:author="Author" w:date="2019-04-05T18:20:00Z">
        <w:r>
          <w:delText>An example of an impedance function is a stepwise function as follows [see the slow decay function in @Luo2009]:</w:delText>
        </w:r>
      </w:del>
    </w:p>
    <w:p w14:paraId="4CB51299" w14:textId="77777777" w:rsidR="00E15092" w:rsidRDefault="0013246A">
      <w:pPr>
        <w:pStyle w:val="BodyText"/>
        <w:rPr>
          <w:del w:id="1167" w:author="Author" w:date="2019-04-05T18:20:00Z"/>
        </w:rPr>
      </w:pPr>
      <m:oMathPara>
        <m:oMathParaPr>
          <m:jc m:val="center"/>
        </m:oMathParaPr>
        <m:oMath>
          <m:r>
            <w:del w:id="1168" w:author="Author" w:date="2019-04-05T18:20:00Z">
              <w:rPr>
                <w:rFonts w:ascii="Cambria Math" w:hAnsi="Cambria Math"/>
              </w:rPr>
              <m:t>W</m:t>
            </w:del>
          </m:r>
          <m:r>
            <w:del w:id="1169" w:author="Author" w:date="2019-04-05T18:20:00Z">
              <w:rPr>
                <w:rFonts w:ascii="Cambria Math" w:hAnsi="Cambria Math"/>
              </w:rPr>
              <m:t>(</m:t>
            </w:del>
          </m:r>
          <m:sSub>
            <m:sSubPr>
              <m:ctrlPr>
                <w:del w:id="1170" w:author="Author" w:date="2019-04-05T18:20:00Z">
                  <w:rPr>
                    <w:rFonts w:ascii="Cambria Math" w:hAnsi="Cambria Math"/>
                  </w:rPr>
                </w:del>
              </m:ctrlPr>
            </m:sSubPr>
            <m:e>
              <m:r>
                <w:del w:id="1171" w:author="Author" w:date="2019-04-05T18:20:00Z">
                  <w:rPr>
                    <w:rFonts w:ascii="Cambria Math" w:hAnsi="Cambria Math"/>
                  </w:rPr>
                  <m:t>d</m:t>
                </w:del>
              </m:r>
            </m:e>
            <m:sub>
              <m:r>
                <w:del w:id="1172" w:author="Author" w:date="2019-04-05T18:20:00Z">
                  <w:rPr>
                    <w:rFonts w:ascii="Cambria Math" w:hAnsi="Cambria Math"/>
                  </w:rPr>
                  <m:t>ij</m:t>
                </w:del>
              </m:r>
            </m:sub>
          </m:sSub>
          <m:r>
            <w:del w:id="1173" w:author="Author" w:date="2019-04-05T18:20:00Z">
              <w:rPr>
                <w:rFonts w:ascii="Cambria Math" w:hAnsi="Cambria Math"/>
              </w:rPr>
              <m:t>)=</m:t>
            </w:del>
          </m:r>
          <m:d>
            <m:dPr>
              <m:begChr m:val="{"/>
              <m:endChr m:val=""/>
              <m:ctrlPr>
                <w:del w:id="1174" w:author="Author" w:date="2019-04-05T18:20:00Z">
                  <w:rPr>
                    <w:rFonts w:ascii="Cambria Math" w:hAnsi="Cambria Math"/>
                  </w:rPr>
                </w:del>
              </m:ctrlPr>
            </m:dPr>
            <m:e>
              <m:m>
                <m:mPr>
                  <m:plcHide m:val="1"/>
                  <m:mcs>
                    <m:mc>
                      <m:mcPr>
                        <m:count m:val="2"/>
                        <m:mcJc m:val="left"/>
                      </m:mcPr>
                    </m:mc>
                  </m:mcs>
                  <m:ctrlPr>
                    <w:del w:id="1175" w:author="Author" w:date="2019-04-05T18:20:00Z">
                      <w:rPr>
                        <w:rFonts w:ascii="Cambria Math" w:hAnsi="Cambria Math"/>
                      </w:rPr>
                    </w:del>
                  </m:ctrlPr>
                </m:mPr>
                <m:mr>
                  <m:e>
                    <m:r>
                      <w:del w:id="1176" w:author="Author" w:date="2019-04-05T18:20:00Z">
                        <w:rPr>
                          <w:rFonts w:ascii="Cambria Math" w:hAnsi="Cambria Math"/>
                        </w:rPr>
                        <m:t>1</m:t>
                      </w:del>
                    </m:r>
                  </m:e>
                  <m:e>
                    <m:r>
                      <w:del w:id="1177" w:author="Author" w:date="2019-04-05T18:20:00Z">
                        <w:rPr>
                          <w:rFonts w:ascii="Cambria Math" w:hAnsi="Cambria Math"/>
                        </w:rPr>
                        <m:t> </m:t>
                      </w:del>
                    </m:r>
                    <m:sSub>
                      <m:sSubPr>
                        <m:ctrlPr>
                          <w:del w:id="1178" w:author="Author" w:date="2019-04-05T18:20:00Z">
                            <w:rPr>
                              <w:rFonts w:ascii="Cambria Math" w:hAnsi="Cambria Math"/>
                            </w:rPr>
                          </w:del>
                        </m:ctrlPr>
                      </m:sSubPr>
                      <m:e>
                        <m:r>
                          <w:del w:id="1179" w:author="Author" w:date="2019-04-05T18:20:00Z">
                            <w:rPr>
                              <w:rFonts w:ascii="Cambria Math" w:hAnsi="Cambria Math"/>
                            </w:rPr>
                            <m:t>d</m:t>
                          </w:del>
                        </m:r>
                      </m:e>
                      <m:sub>
                        <m:r>
                          <w:del w:id="1180" w:author="Author" w:date="2019-04-05T18:20:00Z">
                            <w:rPr>
                              <w:rFonts w:ascii="Cambria Math" w:hAnsi="Cambria Math"/>
                            </w:rPr>
                            <m:t>ij</m:t>
                          </w:del>
                        </m:r>
                      </m:sub>
                    </m:sSub>
                    <m:r>
                      <w:del w:id="1181" w:author="Author" w:date="2019-04-05T18:20:00Z">
                        <w:rPr>
                          <w:rFonts w:ascii="Cambria Math" w:hAnsi="Cambria Math"/>
                        </w:rPr>
                        <m:t>≤</m:t>
                      </w:del>
                    </m:r>
                    <m:sSub>
                      <m:sSubPr>
                        <m:ctrlPr>
                          <w:del w:id="1182" w:author="Author" w:date="2019-04-05T18:20:00Z">
                            <w:rPr>
                              <w:rFonts w:ascii="Cambria Math" w:hAnsi="Cambria Math"/>
                            </w:rPr>
                          </w:del>
                        </m:ctrlPr>
                      </m:sSubPr>
                      <m:e>
                        <m:r>
                          <w:del w:id="1183" w:author="Author" w:date="2019-04-05T18:20:00Z">
                            <w:rPr>
                              <w:rFonts w:ascii="Cambria Math" w:hAnsi="Cambria Math"/>
                            </w:rPr>
                            <m:t>d</m:t>
                          </w:del>
                        </m:r>
                      </m:e>
                      <m:sub>
                        <m:r>
                          <w:del w:id="1184" w:author="Author" w:date="2019-04-05T18:20:00Z">
                            <w:rPr>
                              <w:rFonts w:ascii="Cambria Math" w:hAnsi="Cambria Math"/>
                            </w:rPr>
                            <m:t>1</m:t>
                          </w:del>
                        </m:r>
                      </m:sub>
                    </m:sSub>
                  </m:e>
                </m:mr>
                <m:mr>
                  <m:e>
                    <m:r>
                      <w:del w:id="1185" w:author="Author" w:date="2019-04-05T18:20:00Z">
                        <w:rPr>
                          <w:rFonts w:ascii="Cambria Math" w:hAnsi="Cambria Math"/>
                        </w:rPr>
                        <m:t>0.68</m:t>
                      </w:del>
                    </m:r>
                  </m:e>
                  <m:e>
                    <m:r>
                      <w:del w:id="1186" w:author="Author" w:date="2019-04-05T18:20:00Z">
                        <w:rPr>
                          <w:rFonts w:ascii="Cambria Math" w:hAnsi="Cambria Math"/>
                        </w:rPr>
                        <m:t> </m:t>
                      </w:del>
                    </m:r>
                    <m:sSub>
                      <m:sSubPr>
                        <m:ctrlPr>
                          <w:del w:id="1187" w:author="Author" w:date="2019-04-05T18:20:00Z">
                            <w:rPr>
                              <w:rFonts w:ascii="Cambria Math" w:hAnsi="Cambria Math"/>
                            </w:rPr>
                          </w:del>
                        </m:ctrlPr>
                      </m:sSubPr>
                      <m:e>
                        <m:r>
                          <w:del w:id="1188" w:author="Author" w:date="2019-04-05T18:20:00Z">
                            <w:rPr>
                              <w:rFonts w:ascii="Cambria Math" w:hAnsi="Cambria Math"/>
                            </w:rPr>
                            <m:t>d</m:t>
                          </w:del>
                        </m:r>
                      </m:e>
                      <m:sub>
                        <m:r>
                          <w:del w:id="1189" w:author="Author" w:date="2019-04-05T18:20:00Z">
                            <w:rPr>
                              <w:rFonts w:ascii="Cambria Math" w:hAnsi="Cambria Math"/>
                            </w:rPr>
                            <m:t>1</m:t>
                          </w:del>
                        </m:r>
                      </m:sub>
                    </m:sSub>
                    <m:r>
                      <w:del w:id="1190" w:author="Author" w:date="2019-04-05T18:20:00Z">
                        <w:rPr>
                          <w:rFonts w:ascii="Cambria Math" w:hAnsi="Cambria Math"/>
                        </w:rPr>
                        <m:t>&lt;</m:t>
                      </w:del>
                    </m:r>
                    <m:sSub>
                      <m:sSubPr>
                        <m:ctrlPr>
                          <w:del w:id="1191" w:author="Author" w:date="2019-04-05T18:20:00Z">
                            <w:rPr>
                              <w:rFonts w:ascii="Cambria Math" w:hAnsi="Cambria Math"/>
                            </w:rPr>
                          </w:del>
                        </m:ctrlPr>
                      </m:sSubPr>
                      <m:e>
                        <m:r>
                          <w:del w:id="1192" w:author="Author" w:date="2019-04-05T18:20:00Z">
                            <w:rPr>
                              <w:rFonts w:ascii="Cambria Math" w:hAnsi="Cambria Math"/>
                            </w:rPr>
                            <m:t>d</m:t>
                          </w:del>
                        </m:r>
                      </m:e>
                      <m:sub>
                        <m:r>
                          <w:del w:id="1193" w:author="Author" w:date="2019-04-05T18:20:00Z">
                            <w:rPr>
                              <w:rFonts w:ascii="Cambria Math" w:hAnsi="Cambria Math"/>
                            </w:rPr>
                            <m:t>ij</m:t>
                          </w:del>
                        </m:r>
                      </m:sub>
                    </m:sSub>
                    <m:r>
                      <w:del w:id="1194" w:author="Author" w:date="2019-04-05T18:20:00Z">
                        <w:rPr>
                          <w:rFonts w:ascii="Cambria Math" w:hAnsi="Cambria Math"/>
                        </w:rPr>
                        <m:t>≤</m:t>
                      </w:del>
                    </m:r>
                    <m:sSub>
                      <m:sSubPr>
                        <m:ctrlPr>
                          <w:del w:id="1195" w:author="Author" w:date="2019-04-05T18:20:00Z">
                            <w:rPr>
                              <w:rFonts w:ascii="Cambria Math" w:hAnsi="Cambria Math"/>
                            </w:rPr>
                          </w:del>
                        </m:ctrlPr>
                      </m:sSubPr>
                      <m:e>
                        <m:r>
                          <w:del w:id="1196" w:author="Author" w:date="2019-04-05T18:20:00Z">
                            <w:rPr>
                              <w:rFonts w:ascii="Cambria Math" w:hAnsi="Cambria Math"/>
                            </w:rPr>
                            <m:t>d</m:t>
                          </w:del>
                        </m:r>
                      </m:e>
                      <m:sub>
                        <m:r>
                          <w:del w:id="1197" w:author="Author" w:date="2019-04-05T18:20:00Z">
                            <w:rPr>
                              <w:rFonts w:ascii="Cambria Math" w:hAnsi="Cambria Math"/>
                            </w:rPr>
                            <m:t>2</m:t>
                          </w:del>
                        </m:r>
                      </m:sub>
                    </m:sSub>
                  </m:e>
                </m:mr>
                <m:mr>
                  <m:e>
                    <m:r>
                      <w:del w:id="1198" w:author="Author" w:date="2019-04-05T18:20:00Z">
                        <w:rPr>
                          <w:rFonts w:ascii="Cambria Math" w:hAnsi="Cambria Math"/>
                        </w:rPr>
                        <m:t>0.22</m:t>
                      </w:del>
                    </m:r>
                  </m:e>
                  <m:e>
                    <m:r>
                      <w:del w:id="1199" w:author="Author" w:date="2019-04-05T18:20:00Z">
                        <w:rPr>
                          <w:rFonts w:ascii="Cambria Math" w:hAnsi="Cambria Math"/>
                        </w:rPr>
                        <m:t> </m:t>
                      </w:del>
                    </m:r>
                    <m:sSub>
                      <m:sSubPr>
                        <m:ctrlPr>
                          <w:del w:id="1200" w:author="Author" w:date="2019-04-05T18:20:00Z">
                            <w:rPr>
                              <w:rFonts w:ascii="Cambria Math" w:hAnsi="Cambria Math"/>
                            </w:rPr>
                          </w:del>
                        </m:ctrlPr>
                      </m:sSubPr>
                      <m:e>
                        <m:r>
                          <w:del w:id="1201" w:author="Author" w:date="2019-04-05T18:20:00Z">
                            <w:rPr>
                              <w:rFonts w:ascii="Cambria Math" w:hAnsi="Cambria Math"/>
                            </w:rPr>
                            <m:t>d</m:t>
                          </w:del>
                        </m:r>
                      </m:e>
                      <m:sub>
                        <m:r>
                          <w:del w:id="1202" w:author="Author" w:date="2019-04-05T18:20:00Z">
                            <w:rPr>
                              <w:rFonts w:ascii="Cambria Math" w:hAnsi="Cambria Math"/>
                            </w:rPr>
                            <m:t>2</m:t>
                          </w:del>
                        </m:r>
                      </m:sub>
                    </m:sSub>
                    <m:r>
                      <w:del w:id="1203" w:author="Author" w:date="2019-04-05T18:20:00Z">
                        <w:rPr>
                          <w:rFonts w:ascii="Cambria Math" w:hAnsi="Cambria Math"/>
                        </w:rPr>
                        <m:t>&lt;</m:t>
                      </w:del>
                    </m:r>
                    <m:sSub>
                      <m:sSubPr>
                        <m:ctrlPr>
                          <w:del w:id="1204" w:author="Author" w:date="2019-04-05T18:20:00Z">
                            <w:rPr>
                              <w:rFonts w:ascii="Cambria Math" w:hAnsi="Cambria Math"/>
                            </w:rPr>
                          </w:del>
                        </m:ctrlPr>
                      </m:sSubPr>
                      <m:e>
                        <m:r>
                          <w:del w:id="1205" w:author="Author" w:date="2019-04-05T18:20:00Z">
                            <w:rPr>
                              <w:rFonts w:ascii="Cambria Math" w:hAnsi="Cambria Math"/>
                            </w:rPr>
                            <m:t>d</m:t>
                          </w:del>
                        </m:r>
                      </m:e>
                      <m:sub>
                        <m:r>
                          <w:del w:id="1206" w:author="Author" w:date="2019-04-05T18:20:00Z">
                            <w:rPr>
                              <w:rFonts w:ascii="Cambria Math" w:hAnsi="Cambria Math"/>
                            </w:rPr>
                            <m:t>ij</m:t>
                          </w:del>
                        </m:r>
                      </m:sub>
                    </m:sSub>
                    <m:r>
                      <w:del w:id="1207" w:author="Author" w:date="2019-04-05T18:20:00Z">
                        <w:rPr>
                          <w:rFonts w:ascii="Cambria Math" w:hAnsi="Cambria Math"/>
                        </w:rPr>
                        <m:t>≤</m:t>
                      </w:del>
                    </m:r>
                    <m:sSub>
                      <m:sSubPr>
                        <m:ctrlPr>
                          <w:del w:id="1208" w:author="Author" w:date="2019-04-05T18:20:00Z">
                            <w:rPr>
                              <w:rFonts w:ascii="Cambria Math" w:hAnsi="Cambria Math"/>
                            </w:rPr>
                          </w:del>
                        </m:ctrlPr>
                      </m:sSubPr>
                      <m:e>
                        <m:r>
                          <w:del w:id="1209" w:author="Author" w:date="2019-04-05T18:20:00Z">
                            <w:rPr>
                              <w:rFonts w:ascii="Cambria Math" w:hAnsi="Cambria Math"/>
                            </w:rPr>
                            <m:t>d</m:t>
                          </w:del>
                        </m:r>
                      </m:e>
                      <m:sub>
                        <m:r>
                          <w:del w:id="1210" w:author="Author" w:date="2019-04-05T18:20:00Z">
                            <w:rPr>
                              <w:rFonts w:ascii="Cambria Math" w:hAnsi="Cambria Math"/>
                            </w:rPr>
                            <m:t>3</m:t>
                          </w:del>
                        </m:r>
                      </m:sub>
                    </m:sSub>
                  </m:e>
                </m:mr>
                <m:mr>
                  <m:e>
                    <m:r>
                      <w:del w:id="1211" w:author="Author" w:date="2019-04-05T18:20:00Z">
                        <w:rPr>
                          <w:rFonts w:ascii="Cambria Math" w:hAnsi="Cambria Math"/>
                        </w:rPr>
                        <m:t>0</m:t>
                      </w:del>
                    </m:r>
                  </m:e>
                  <m:e>
                    <m:r>
                      <w:del w:id="1212" w:author="Author" w:date="2019-04-05T18:20:00Z">
                        <w:rPr>
                          <w:rFonts w:ascii="Cambria Math" w:hAnsi="Cambria Math"/>
                        </w:rPr>
                        <m:t> </m:t>
                      </w:del>
                    </m:r>
                    <m:r>
                      <w:del w:id="1213" w:author="Author" w:date="2019-04-05T18:20:00Z">
                        <w:rPr>
                          <w:rFonts w:ascii="Cambria Math" w:hAnsi="Cambria Math"/>
                        </w:rPr>
                        <m:t>ot</m:t>
                      </w:del>
                    </m:r>
                    <m:r>
                      <w:del w:id="1214" w:author="Author" w:date="2019-04-05T18:20:00Z">
                        <w:rPr>
                          <w:rFonts w:ascii="Cambria Math" w:hAnsi="Cambria Math"/>
                        </w:rPr>
                        <m:t>h</m:t>
                      </w:del>
                    </m:r>
                    <m:r>
                      <w:del w:id="1215" w:author="Author" w:date="2019-04-05T18:20:00Z">
                        <w:rPr>
                          <w:rFonts w:ascii="Cambria Math" w:hAnsi="Cambria Math"/>
                        </w:rPr>
                        <m:t>erwise</m:t>
                      </w:del>
                    </m:r>
                  </m:e>
                </m:mr>
              </m:m>
            </m:e>
          </m:d>
        </m:oMath>
      </m:oMathPara>
    </w:p>
    <w:p w14:paraId="59974A60" w14:textId="77777777" w:rsidR="00E15092" w:rsidRDefault="0013246A">
      <w:pPr>
        <w:pStyle w:val="FirstParagraph"/>
        <w:rPr>
          <w:del w:id="1216" w:author="Author" w:date="2019-04-05T18:20:00Z"/>
        </w:rPr>
      </w:pPr>
      <w:del w:id="1217" w:author="Author" w:date="2019-04-05T18:20:00Z">
        <w:r>
          <w:delText>Let us revisit example (see Fig , Panel I) now using a stepwis</w:delText>
        </w:r>
        <w:r>
          <w:delText xml:space="preserve">e impedance function. The population at </w:delText>
        </w:r>
        <m:oMath>
          <m:r>
            <w:rPr>
              <w:rFonts w:ascii="Cambria Math" w:hAnsi="Cambria Math"/>
            </w:rPr>
            <m:t>1</m:t>
          </m:r>
        </m:oMath>
        <w:r>
          <w:delText xml:space="preserve"> is still within the catchment area of the three clinics (</w:delText>
        </w:r>
        <m:oMath>
          <m:r>
            <w:rPr>
              <w:rFonts w:ascii="Cambria Math" w:hAnsi="Cambria Math"/>
            </w:rPr>
            <m:t>a</m:t>
          </m:r>
        </m:oMath>
        <w:r>
          <w:delText xml:space="preserve">, </w:delText>
        </w:r>
        <m:oMath>
          <m:r>
            <w:rPr>
              <w:rFonts w:ascii="Cambria Math" w:hAnsi="Cambria Math"/>
            </w:rPr>
            <m:t>b</m:t>
          </m:r>
        </m:oMath>
        <w:r>
          <w:delText xml:space="preserve">, and </w:delText>
        </w:r>
        <m:oMath>
          <m:r>
            <w:rPr>
              <w:rFonts w:ascii="Cambria Math" w:hAnsi="Cambria Math"/>
            </w:rPr>
            <m:t>c</m:t>
          </m:r>
        </m:oMath>
        <w:r>
          <w:delText xml:space="preserve">), but now the impedance weights are </w:delText>
        </w:r>
        <m:oMath>
          <m:r>
            <w:rPr>
              <w:rFonts w:ascii="Cambria Math" w:hAnsi="Cambria Math"/>
            </w:rPr>
            <m:t>W</m:t>
          </m:r>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1</m:t>
              </m:r>
              <m:r>
                <w:rPr>
                  <w:rFonts w:ascii="Cambria Math" w:hAnsi="Cambria Math"/>
                </w:rPr>
                <m:t>a</m:t>
              </m:r>
            </m:sub>
          </m:sSub>
          <m:r>
            <w:rPr>
              <w:rFonts w:ascii="Cambria Math" w:hAnsi="Cambria Math"/>
            </w:rPr>
            <m:t>)=1</m:t>
          </m:r>
        </m:oMath>
        <w:r>
          <w:delText xml:space="preserve">, </w:delText>
        </w:r>
        <m:oMath>
          <m:r>
            <w:rPr>
              <w:rFonts w:ascii="Cambria Math" w:hAnsi="Cambria Math"/>
            </w:rPr>
            <m:t>W</m:t>
          </m:r>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1</m:t>
              </m:r>
              <m:r>
                <w:rPr>
                  <w:rFonts w:ascii="Cambria Math" w:hAnsi="Cambria Math"/>
                </w:rPr>
                <m:t>b</m:t>
              </m:r>
            </m:sub>
          </m:sSub>
          <m:r>
            <w:rPr>
              <w:rFonts w:ascii="Cambria Math" w:hAnsi="Cambria Math"/>
            </w:rPr>
            <m:t>)=0.68</m:t>
          </m:r>
        </m:oMath>
        <w:r>
          <w:delText xml:space="preserve">, and </w:delText>
        </w:r>
        <m:oMath>
          <m:r>
            <w:rPr>
              <w:rFonts w:ascii="Cambria Math" w:hAnsi="Cambria Math"/>
            </w:rPr>
            <m:t>W</m:t>
          </m:r>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1</m:t>
              </m:r>
              <m:r>
                <w:rPr>
                  <w:rFonts w:ascii="Cambria Math" w:hAnsi="Cambria Math"/>
                </w:rPr>
                <m:t>c</m:t>
              </m:r>
            </m:sub>
          </m:sSub>
          <m:r>
            <w:rPr>
              <w:rFonts w:ascii="Cambria Math" w:hAnsi="Cambria Math"/>
            </w:rPr>
            <m:t>)=0.68</m:t>
          </m:r>
        </m:oMath>
        <w:r>
          <w:delText xml:space="preserve">. If, as before, the population at </w:delText>
        </w:r>
        <m:oMath>
          <m:r>
            <w:rPr>
              <w:rFonts w:ascii="Cambria Math" w:hAnsi="Cambria Math"/>
            </w:rPr>
            <m:t>1</m:t>
          </m:r>
        </m:oMath>
        <w:r>
          <w:delText xml:space="preserve"> is </w:delText>
        </w:r>
        <m:oMath>
          <m:r>
            <w:rPr>
              <w:rFonts w:ascii="Cambria Math" w:hAnsi="Cambria Math"/>
            </w:rPr>
            <m:t>100</m:t>
          </m:r>
        </m:oMath>
        <w:r>
          <w:delText>, the implied de</w:delText>
        </w:r>
        <w:r>
          <w:delText>mand is inflated as follows:</w:delText>
        </w:r>
      </w:del>
    </w:p>
    <w:p w14:paraId="1C0D3A11" w14:textId="77777777" w:rsidR="00E15092" w:rsidRDefault="0013246A">
      <w:pPr>
        <w:pStyle w:val="BodyText"/>
        <w:rPr>
          <w:del w:id="1218" w:author="Author" w:date="2019-04-05T18:20:00Z"/>
        </w:rPr>
      </w:pPr>
      <m:oMathPara>
        <m:oMathParaPr>
          <m:jc m:val="center"/>
        </m:oMathParaPr>
        <m:oMath>
          <m:nary>
            <m:naryPr>
              <m:chr m:val="∑"/>
              <m:limLoc m:val="undOvr"/>
              <m:supHide m:val="1"/>
              <m:ctrlPr>
                <w:del w:id="1219" w:author="Author" w:date="2019-04-05T18:20:00Z">
                  <w:rPr>
                    <w:rFonts w:ascii="Cambria Math" w:hAnsi="Cambria Math"/>
                  </w:rPr>
                </w:del>
              </m:ctrlPr>
            </m:naryPr>
            <m:sub>
              <m:r>
                <w:del w:id="1220" w:author="Author" w:date="2019-04-05T18:20:00Z">
                  <w:rPr>
                    <w:rFonts w:ascii="Cambria Math" w:hAnsi="Cambria Math"/>
                  </w:rPr>
                  <m:t>j</m:t>
                </w:del>
              </m:r>
            </m:sub>
            <m:sup/>
            <m:e>
              <m:sSub>
                <m:sSubPr>
                  <m:ctrlPr>
                    <w:del w:id="1221" w:author="Author" w:date="2019-04-05T18:20:00Z">
                      <w:rPr>
                        <w:rFonts w:ascii="Cambria Math" w:hAnsi="Cambria Math"/>
                      </w:rPr>
                    </w:del>
                  </m:ctrlPr>
                </m:sSubPr>
                <m:e>
                  <m:r>
                    <w:del w:id="1222" w:author="Author" w:date="2019-04-05T18:20:00Z">
                      <w:rPr>
                        <w:rFonts w:ascii="Cambria Math" w:hAnsi="Cambria Math"/>
                      </w:rPr>
                      <m:t>D</m:t>
                    </w:del>
                  </m:r>
                </m:e>
                <m:sub>
                  <m:r>
                    <w:del w:id="1223" w:author="Author" w:date="2019-04-05T18:20:00Z">
                      <w:rPr>
                        <w:rFonts w:ascii="Cambria Math" w:hAnsi="Cambria Math"/>
                      </w:rPr>
                      <m:t>1</m:t>
                    </w:del>
                  </m:r>
                  <m:r>
                    <w:del w:id="1224" w:author="Author" w:date="2019-04-05T18:20:00Z">
                      <w:rPr>
                        <w:rFonts w:ascii="Cambria Math" w:hAnsi="Cambria Math"/>
                      </w:rPr>
                      <m:t>j</m:t>
                    </w:del>
                  </m:r>
                </m:sub>
              </m:sSub>
            </m:e>
          </m:nary>
          <m:r>
            <w:del w:id="1225" w:author="Author" w:date="2019-04-05T18:20:00Z">
              <w:rPr>
                <w:rFonts w:ascii="Cambria Math" w:hAnsi="Cambria Math"/>
              </w:rPr>
              <m:t>=100+68+68=236&gt;</m:t>
            </w:del>
          </m:r>
          <m:sSub>
            <m:sSubPr>
              <m:ctrlPr>
                <w:del w:id="1226" w:author="Author" w:date="2019-04-05T18:20:00Z">
                  <w:rPr>
                    <w:rFonts w:ascii="Cambria Math" w:hAnsi="Cambria Math"/>
                  </w:rPr>
                </w:del>
              </m:ctrlPr>
            </m:sSubPr>
            <m:e>
              <m:r>
                <w:del w:id="1227" w:author="Author" w:date="2019-04-05T18:20:00Z">
                  <w:rPr>
                    <w:rFonts w:ascii="Cambria Math" w:hAnsi="Cambria Math"/>
                  </w:rPr>
                  <m:t>P</m:t>
                </w:del>
              </m:r>
            </m:e>
            <m:sub>
              <m:r>
                <w:del w:id="1228" w:author="Author" w:date="2019-04-05T18:20:00Z">
                  <w:rPr>
                    <w:rFonts w:ascii="Cambria Math" w:hAnsi="Cambria Math"/>
                  </w:rPr>
                  <m:t>1</m:t>
                </w:del>
              </m:r>
            </m:sub>
          </m:sSub>
          <m:r>
            <w:del w:id="1229" w:author="Author" w:date="2019-04-05T18:20:00Z">
              <w:rPr>
                <w:rFonts w:ascii="Cambria Math" w:hAnsi="Cambria Math"/>
              </w:rPr>
              <m:t>=100</m:t>
            </w:del>
          </m:r>
        </m:oMath>
      </m:oMathPara>
    </w:p>
    <w:p w14:paraId="427954F3" w14:textId="77777777" w:rsidR="00E15092" w:rsidRDefault="0013246A">
      <w:pPr>
        <w:pStyle w:val="FirstParagraph"/>
        <w:rPr>
          <w:del w:id="1230" w:author="Author" w:date="2019-04-05T18:20:00Z"/>
        </w:rPr>
      </w:pPr>
      <w:del w:id="1231" w:author="Author" w:date="2019-04-05T18:20:00Z">
        <w:r>
          <w:delText xml:space="preserve">Although inflation is lower in the case of the stepwise function compared to the binary function, the same location </w:delText>
        </w:r>
        <m:oMath>
          <m:r>
            <w:rPr>
              <w:rFonts w:ascii="Cambria Math" w:hAnsi="Cambria Math"/>
            </w:rPr>
            <m:t>i</m:t>
          </m:r>
        </m:oMath>
        <w:r>
          <w:delText xml:space="preserve"> can still potentially contribute multiple times its population value to differ</w:delText>
        </w:r>
        <w:r>
          <w:delText xml:space="preserve">ent service points </w:delText>
        </w:r>
        <m:oMath>
          <m:r>
            <w:rPr>
              <w:rFonts w:ascii="Cambria Math" w:hAnsi="Cambria Math"/>
            </w:rPr>
            <m:t>j</m:t>
          </m:r>
        </m:oMath>
        <w:r>
          <w:delText>, with similar consequences.</w:delText>
        </w:r>
      </w:del>
    </w:p>
    <w:p w14:paraId="43BCBFA6" w14:textId="77777777" w:rsidR="00E15092" w:rsidRDefault="0013246A">
      <w:pPr>
        <w:pStyle w:val="BodyText"/>
        <w:rPr>
          <w:del w:id="1232" w:author="Author" w:date="2019-04-05T18:20:00Z"/>
        </w:rPr>
      </w:pPr>
      <w:del w:id="1233" w:author="Author" w:date="2019-04-05T18:20:00Z">
        <w:r>
          <w:delText xml:space="preserve">The implied demand of population center </w:delText>
        </w:r>
        <m:oMath>
          <m:r>
            <w:rPr>
              <w:rFonts w:ascii="Cambria Math" w:hAnsi="Cambria Math"/>
            </w:rPr>
            <m:t>2</m:t>
          </m:r>
        </m:oMath>
        <w:r>
          <w:delText>, on the other hand, is:</w:delText>
        </w:r>
      </w:del>
    </w:p>
    <w:p w14:paraId="3B11272F" w14:textId="77777777" w:rsidR="00E15092" w:rsidRDefault="0013246A">
      <w:pPr>
        <w:pStyle w:val="BodyText"/>
        <w:rPr>
          <w:del w:id="1234" w:author="Author" w:date="2019-04-05T18:20:00Z"/>
        </w:rPr>
      </w:pPr>
      <m:oMathPara>
        <m:oMathParaPr>
          <m:jc m:val="center"/>
        </m:oMathParaPr>
        <m:oMath>
          <m:nary>
            <m:naryPr>
              <m:chr m:val="∑"/>
              <m:limLoc m:val="undOvr"/>
              <m:supHide m:val="1"/>
              <m:ctrlPr>
                <w:del w:id="1235" w:author="Author" w:date="2019-04-05T18:20:00Z">
                  <w:rPr>
                    <w:rFonts w:ascii="Cambria Math" w:hAnsi="Cambria Math"/>
                  </w:rPr>
                </w:del>
              </m:ctrlPr>
            </m:naryPr>
            <m:sub>
              <m:r>
                <w:del w:id="1236" w:author="Author" w:date="2019-04-05T18:20:00Z">
                  <w:rPr>
                    <w:rFonts w:ascii="Cambria Math" w:hAnsi="Cambria Math"/>
                  </w:rPr>
                  <m:t>j</m:t>
                </w:del>
              </m:r>
            </m:sub>
            <m:sup/>
            <m:e>
              <m:sSub>
                <m:sSubPr>
                  <m:ctrlPr>
                    <w:del w:id="1237" w:author="Author" w:date="2019-04-05T18:20:00Z">
                      <w:rPr>
                        <w:rFonts w:ascii="Cambria Math" w:hAnsi="Cambria Math"/>
                      </w:rPr>
                    </w:del>
                  </m:ctrlPr>
                </m:sSubPr>
                <m:e>
                  <m:r>
                    <w:del w:id="1238" w:author="Author" w:date="2019-04-05T18:20:00Z">
                      <w:rPr>
                        <w:rFonts w:ascii="Cambria Math" w:hAnsi="Cambria Math"/>
                      </w:rPr>
                      <m:t>D</m:t>
                    </w:del>
                  </m:r>
                </m:e>
                <m:sub>
                  <m:r>
                    <w:del w:id="1239" w:author="Author" w:date="2019-04-05T18:20:00Z">
                      <w:rPr>
                        <w:rFonts w:ascii="Cambria Math" w:hAnsi="Cambria Math"/>
                      </w:rPr>
                      <m:t>2</m:t>
                    </w:del>
                  </m:r>
                  <m:r>
                    <w:del w:id="1240" w:author="Author" w:date="2019-04-05T18:20:00Z">
                      <w:rPr>
                        <w:rFonts w:ascii="Cambria Math" w:hAnsi="Cambria Math"/>
                      </w:rPr>
                      <m:t>j</m:t>
                    </w:del>
                  </m:r>
                </m:sub>
              </m:sSub>
            </m:e>
          </m:nary>
          <m:r>
            <w:del w:id="1241" w:author="Author" w:date="2019-04-05T18:20:00Z">
              <w:rPr>
                <w:rFonts w:ascii="Cambria Math" w:hAnsi="Cambria Math"/>
              </w:rPr>
              <m:t>=0+0+34=34&lt;</m:t>
            </w:del>
          </m:r>
          <m:sSub>
            <m:sSubPr>
              <m:ctrlPr>
                <w:del w:id="1242" w:author="Author" w:date="2019-04-05T18:20:00Z">
                  <w:rPr>
                    <w:rFonts w:ascii="Cambria Math" w:hAnsi="Cambria Math"/>
                  </w:rPr>
                </w:del>
              </m:ctrlPr>
            </m:sSubPr>
            <m:e>
              <m:r>
                <w:del w:id="1243" w:author="Author" w:date="2019-04-05T18:20:00Z">
                  <w:rPr>
                    <w:rFonts w:ascii="Cambria Math" w:hAnsi="Cambria Math"/>
                  </w:rPr>
                  <m:t>P</m:t>
                </w:del>
              </m:r>
            </m:e>
            <m:sub>
              <m:r>
                <w:del w:id="1244" w:author="Author" w:date="2019-04-05T18:20:00Z">
                  <w:rPr>
                    <w:rFonts w:ascii="Cambria Math" w:hAnsi="Cambria Math"/>
                  </w:rPr>
                  <m:t>2</m:t>
                </w:del>
              </m:r>
            </m:sub>
          </m:sSub>
          <m:r>
            <w:del w:id="1245" w:author="Author" w:date="2019-04-05T18:20:00Z">
              <w:rPr>
                <w:rFonts w:ascii="Cambria Math" w:hAnsi="Cambria Math"/>
              </w:rPr>
              <m:t>=50</m:t>
            </w:del>
          </m:r>
        </m:oMath>
      </m:oMathPara>
    </w:p>
    <w:p w14:paraId="1C1914C9" w14:textId="77777777" w:rsidR="00E15092" w:rsidRDefault="0013246A">
      <w:pPr>
        <w:pStyle w:val="FirstParagraph"/>
        <w:rPr>
          <w:del w:id="1246" w:author="Author" w:date="2019-04-05T18:20:00Z"/>
        </w:rPr>
      </w:pPr>
      <w:del w:id="1247" w:author="Author" w:date="2019-04-05T18:20:00Z">
        <w:r>
          <w:delText xml:space="preserve">and therefore demand has been </w:delText>
        </w:r>
        <w:r>
          <w:rPr>
            <w:i/>
          </w:rPr>
          <w:delText>deflated</w:delText>
        </w:r>
        <w:r>
          <w:delText>.</w:delText>
        </w:r>
      </w:del>
    </w:p>
    <w:p w14:paraId="786E9D4E" w14:textId="4D2B8F72" w:rsidR="00FA49B5" w:rsidRDefault="0013246A">
      <w:pPr>
        <w:pStyle w:val="BodyText"/>
      </w:pPr>
      <w:del w:id="1248" w:author="Author" w:date="2019-04-05T18:20:00Z">
        <w:r>
          <w:delText xml:space="preserve">This example demonstrates an internal contradiction </w:delText>
        </w:r>
      </w:del>
      <w:ins w:id="1249" w:author="Author" w:date="2019-04-05T18:20:00Z">
        <w:r>
          <w:t xml:space="preserve">effect </w:t>
        </w:r>
      </w:ins>
      <w:r>
        <w:t xml:space="preserve">in how FCA methods operate: when multiple service </w:t>
      </w:r>
      <w:del w:id="1250" w:author="Author" w:date="2019-04-05T18:20:00Z">
        <w:r>
          <w:delText>centers</w:delText>
        </w:r>
      </w:del>
      <w:ins w:id="1251" w:author="Author" w:date="2019-04-05T18:20:00Z">
        <w:r>
          <w:t>points</w:t>
        </w:r>
      </w:ins>
      <w:r>
        <w:t xml:space="preserve"> are within the threshold travel cost</w:t>
      </w:r>
      <w:del w:id="1252" w:author="Author" w:date="2019-04-05T18:20:00Z">
        <w:r>
          <w:delText>, they assume</w:delText>
        </w:r>
      </w:del>
      <w:ins w:id="1253" w:author="Author" w:date="2019-04-05T18:20:00Z">
        <w:r>
          <w:t xml:space="preserve"> of a population center, it is assumed</w:t>
        </w:r>
      </w:ins>
      <w:r>
        <w:t xml:space="preserve"> that some (</w:t>
      </w:r>
      <w:del w:id="1254" w:author="Author" w:date="2019-04-05T18:20:00Z">
        <w:r>
          <w:delText>maybe</w:delText>
        </w:r>
      </w:del>
      <w:ins w:id="1255" w:author="Author" w:date="2019-04-05T18:20:00Z">
        <w:r>
          <w:t>and possibly</w:t>
        </w:r>
      </w:ins>
      <w:r>
        <w:t xml:space="preserve"> all) of the same persons crowd more than one </w:t>
      </w:r>
      <w:del w:id="1256" w:author="Author" w:date="2019-04-05T18:20:00Z">
        <w:r>
          <w:delText>of those centers.</w:delText>
        </w:r>
      </w:del>
      <w:ins w:id="1257" w:author="Author" w:date="2019-04-05T18:20:00Z">
        <w:r>
          <w:t>service p</w:t>
        </w:r>
        <w:r>
          <w:t>oint, resulting in inflated demand and deflated levels of service.</w:t>
        </w:r>
      </w:ins>
      <w:r>
        <w:t xml:space="preserve"> On the other hand, when </w:t>
      </w:r>
      <w:del w:id="1258" w:author="Author" w:date="2019-04-05T18:20:00Z">
        <w:r>
          <w:delText>only one service center is available, the assumption is that some individuals may</w:delText>
        </w:r>
      </w:del>
      <w:ins w:id="1259" w:author="Author" w:date="2019-04-05T18:20:00Z">
        <w:r>
          <w:t>stepwise or continuous functions (e.g., E2SFCA) are used to weigh down the population of distant population centers, the apparent effect is that some segments of the</w:t>
        </w:r>
        <w:r>
          <w:t xml:space="preserve"> population do</w:t>
        </w:r>
      </w:ins>
      <w:r>
        <w:t xml:space="preserve"> </w:t>
      </w:r>
      <w:r>
        <w:rPr>
          <w:i/>
        </w:rPr>
        <w:t>not</w:t>
      </w:r>
      <w:r>
        <w:t xml:space="preserve"> demand service, even when </w:t>
      </w:r>
      <w:del w:id="1260" w:author="Author" w:date="2019-04-05T18:20:00Z">
        <w:r>
          <w:delText>the center is</w:delText>
        </w:r>
      </w:del>
      <w:ins w:id="1261" w:author="Author" w:date="2019-04-05T18:20:00Z">
        <w:r>
          <w:t>clinics are</w:t>
        </w:r>
      </w:ins>
      <w:r>
        <w:t xml:space="preserve"> within their threshold travel cost. </w:t>
      </w:r>
      <w:del w:id="1262" w:author="Author" w:date="2019-04-05T18:20:00Z">
        <w:r>
          <w:delText>While this assumption</w:delText>
        </w:r>
      </w:del>
      <w:ins w:id="1263" w:author="Author" w:date="2019-04-05T18:20:00Z">
        <w:r>
          <w:t>This effect is even more marked in the case of 3SFCA, which produces considerably higher levels of service, as a consequence of stacking the effects of two impedan</w:t>
        </w:r>
        <w:r>
          <w:t>ce functions. In effect, demand is deflated and the level of service is inflated. While the assumption that some members of the population drop out from the total demand pool</w:t>
        </w:r>
      </w:ins>
      <w:r>
        <w:t xml:space="preserve"> may be acceptable for discretionary services, it is suspect when it comes to esse</w:t>
      </w:r>
      <w:r>
        <w:t xml:space="preserve">ntial services such as </w:t>
      </w:r>
      <w:ins w:id="1264" w:author="Author" w:date="2019-04-05T18:20:00Z">
        <w:r>
          <w:t xml:space="preserve">many health care services, and particularly </w:t>
        </w:r>
      </w:ins>
      <w:r>
        <w:t>primary health care.</w:t>
      </w:r>
    </w:p>
    <w:p w14:paraId="1B2AF4D6" w14:textId="77777777" w:rsidR="00E15092" w:rsidRDefault="0013246A">
      <w:pPr>
        <w:pStyle w:val="BodyText"/>
        <w:rPr>
          <w:del w:id="1265" w:author="Author" w:date="2019-04-05T18:20:00Z"/>
        </w:rPr>
      </w:pPr>
      <w:del w:id="1266" w:author="Author" w:date="2019-04-05T18:20:00Z">
        <w:r>
          <w:delText xml:space="preserve">Continuing with this example, population center </w:delText>
        </w:r>
        <m:oMath>
          <m:r>
            <w:rPr>
              <w:rFonts w:ascii="Cambria Math" w:hAnsi="Cambria Math"/>
            </w:rPr>
            <m:t>2</m:t>
          </m:r>
        </m:oMath>
        <w:r>
          <w:delText xml:space="preserve"> (see Fig , Panel II) has accessibility of 1 physician per 118 people - higher than when the binary impedance function is used, but still likely b</w:delText>
        </w:r>
        <w:r>
          <w:delText xml:space="preserve">iased for two reasons: 1) demand from center </w:delText>
        </w:r>
        <m:oMath>
          <m:r>
            <w:rPr>
              <w:rFonts w:ascii="Cambria Math" w:hAnsi="Cambria Math"/>
            </w:rPr>
            <m:t>1</m:t>
          </m:r>
        </m:oMath>
        <w:r>
          <w:delText xml:space="preserve"> is higher than the actual population; and 2) demand from center </w:delText>
        </w:r>
        <m:oMath>
          <m:r>
            <w:rPr>
              <w:rFonts w:ascii="Cambria Math" w:hAnsi="Cambria Math"/>
            </w:rPr>
            <m:t>2</m:t>
          </m:r>
        </m:oMath>
        <w:r>
          <w:delText xml:space="preserve"> is lower than the actual population.</w:delText>
        </w:r>
      </w:del>
    </w:p>
    <w:p w14:paraId="59FF8936" w14:textId="77777777" w:rsidR="00E15092" w:rsidRDefault="0013246A">
      <w:pPr>
        <w:pStyle w:val="BodyText"/>
        <w:rPr>
          <w:del w:id="1267" w:author="Author" w:date="2019-04-05T18:20:00Z"/>
        </w:rPr>
      </w:pPr>
      <w:del w:id="1268" w:author="Author" w:date="2019-04-05T18:20:00Z">
        <w:r>
          <w:delText>Alhough it purports to fix this, the issue of demand and supply inflation is not resolved by the 3SFCA met</w:delText>
        </w:r>
        <w:r>
          <w:delText xml:space="preserve">hod. In this case, the selection weights are </w:delText>
        </w:r>
        <m:oMath>
          <m:sSub>
            <m:sSubPr>
              <m:ctrlPr>
                <w:rPr>
                  <w:rFonts w:ascii="Cambria Math" w:hAnsi="Cambria Math"/>
                </w:rPr>
              </m:ctrlPr>
            </m:sSubPr>
            <m:e>
              <m:r>
                <w:rPr>
                  <w:rFonts w:ascii="Cambria Math" w:hAnsi="Cambria Math"/>
                </w:rPr>
                <m:t>G</m:t>
              </m:r>
            </m:e>
            <m:sub>
              <m:r>
                <w:rPr>
                  <w:rFonts w:ascii="Cambria Math" w:hAnsi="Cambria Math"/>
                </w:rPr>
                <m:t>1</m:t>
              </m:r>
              <m:r>
                <w:rPr>
                  <w:rFonts w:ascii="Cambria Math" w:hAnsi="Cambria Math"/>
                </w:rPr>
                <m:t>a</m:t>
              </m:r>
            </m:sub>
          </m:sSub>
          <m:r>
            <w:rPr>
              <w:rFonts w:ascii="Cambria Math" w:hAnsi="Cambria Math"/>
            </w:rPr>
            <m:t>=1/2.36</m:t>
          </m:r>
        </m:oMath>
        <w:r>
          <w:delText xml:space="preserve">, </w:delText>
        </w:r>
        <m:oMath>
          <m:sSub>
            <m:sSubPr>
              <m:ctrlPr>
                <w:rPr>
                  <w:rFonts w:ascii="Cambria Math" w:hAnsi="Cambria Math"/>
                </w:rPr>
              </m:ctrlPr>
            </m:sSubPr>
            <m:e>
              <m:r>
                <w:rPr>
                  <w:rFonts w:ascii="Cambria Math" w:hAnsi="Cambria Math"/>
                </w:rPr>
                <m:t>G</m:t>
              </m:r>
            </m:e>
            <m:sub>
              <m:r>
                <w:rPr>
                  <w:rFonts w:ascii="Cambria Math" w:hAnsi="Cambria Math"/>
                </w:rPr>
                <m:t>1</m:t>
              </m:r>
              <m:r>
                <w:rPr>
                  <w:rFonts w:ascii="Cambria Math" w:hAnsi="Cambria Math"/>
                </w:rPr>
                <m:t>b</m:t>
              </m:r>
            </m:sub>
          </m:sSub>
          <m:r>
            <w:rPr>
              <w:rFonts w:ascii="Cambria Math" w:hAnsi="Cambria Math"/>
            </w:rPr>
            <m:t>=0.68/2.36</m:t>
          </m:r>
        </m:oMath>
        <w:r>
          <w:delText xml:space="preserve">, </w:delText>
        </w:r>
        <m:oMath>
          <m:sSub>
            <m:sSubPr>
              <m:ctrlPr>
                <w:rPr>
                  <w:rFonts w:ascii="Cambria Math" w:hAnsi="Cambria Math"/>
                </w:rPr>
              </m:ctrlPr>
            </m:sSubPr>
            <m:e>
              <m:r>
                <w:rPr>
                  <w:rFonts w:ascii="Cambria Math" w:hAnsi="Cambria Math"/>
                </w:rPr>
                <m:t>G</m:t>
              </m:r>
            </m:e>
            <m:sub>
              <m:r>
                <w:rPr>
                  <w:rFonts w:ascii="Cambria Math" w:hAnsi="Cambria Math"/>
                </w:rPr>
                <m:t>1</m:t>
              </m:r>
              <m:r>
                <w:rPr>
                  <w:rFonts w:ascii="Cambria Math" w:hAnsi="Cambria Math"/>
                </w:rPr>
                <m:t>c</m:t>
              </m:r>
            </m:sub>
          </m:sSub>
          <m:r>
            <w:rPr>
              <w:rFonts w:ascii="Cambria Math" w:hAnsi="Cambria Math"/>
            </w:rPr>
            <m:t>=0.68/2.36</m:t>
          </m:r>
        </m:oMath>
        <w:r>
          <w:delText xml:space="preserve"> for location </w:delText>
        </w:r>
        <m:oMath>
          <m:r>
            <w:rPr>
              <w:rFonts w:ascii="Cambria Math" w:hAnsi="Cambria Math"/>
            </w:rPr>
            <m:t>1</m:t>
          </m:r>
        </m:oMath>
        <w:r>
          <w:delText xml:space="preserve">, and </w:delText>
        </w:r>
        <m:oMath>
          <m:sSub>
            <m:sSubPr>
              <m:ctrlPr>
                <w:rPr>
                  <w:rFonts w:ascii="Cambria Math" w:hAnsi="Cambria Math"/>
                </w:rPr>
              </m:ctrlPr>
            </m:sSubPr>
            <m:e>
              <m:r>
                <w:rPr>
                  <w:rFonts w:ascii="Cambria Math" w:hAnsi="Cambria Math"/>
                </w:rPr>
                <m:t>G</m:t>
              </m:r>
            </m:e>
            <m:sub>
              <m:r>
                <w:rPr>
                  <w:rFonts w:ascii="Cambria Math" w:hAnsi="Cambria Math"/>
                </w:rPr>
                <m:t>2</m:t>
              </m:r>
              <m:r>
                <w:rPr>
                  <w:rFonts w:ascii="Cambria Math" w:hAnsi="Cambria Math"/>
                </w:rPr>
                <m:t>a</m:t>
              </m:r>
            </m:sub>
          </m:sSub>
          <m:r>
            <w:rPr>
              <w:rFonts w:ascii="Cambria Math" w:hAnsi="Cambria Math"/>
            </w:rPr>
            <m:t>=0</m:t>
          </m:r>
        </m:oMath>
        <w:r>
          <w:delText xml:space="preserve">, </w:delText>
        </w:r>
        <m:oMath>
          <m:sSub>
            <m:sSubPr>
              <m:ctrlPr>
                <w:rPr>
                  <w:rFonts w:ascii="Cambria Math" w:hAnsi="Cambria Math"/>
                </w:rPr>
              </m:ctrlPr>
            </m:sSubPr>
            <m:e>
              <m:r>
                <w:rPr>
                  <w:rFonts w:ascii="Cambria Math" w:hAnsi="Cambria Math"/>
                </w:rPr>
                <m:t>G</m:t>
              </m:r>
            </m:e>
            <m:sub>
              <m:r>
                <w:rPr>
                  <w:rFonts w:ascii="Cambria Math" w:hAnsi="Cambria Math"/>
                </w:rPr>
                <m:t>2</m:t>
              </m:r>
              <m:r>
                <w:rPr>
                  <w:rFonts w:ascii="Cambria Math" w:hAnsi="Cambria Math"/>
                </w:rPr>
                <m:t>b</m:t>
              </m:r>
            </m:sub>
          </m:sSub>
          <m:r>
            <w:rPr>
              <w:rFonts w:ascii="Cambria Math" w:hAnsi="Cambria Math"/>
            </w:rPr>
            <m:t>=0</m:t>
          </m:r>
        </m:oMath>
        <w:r>
          <w:delText xml:space="preserve">, </w:delText>
        </w:r>
        <m:oMath>
          <m:sSub>
            <m:sSubPr>
              <m:ctrlPr>
                <w:rPr>
                  <w:rFonts w:ascii="Cambria Math" w:hAnsi="Cambria Math"/>
                </w:rPr>
              </m:ctrlPr>
            </m:sSubPr>
            <m:e>
              <m:r>
                <w:rPr>
                  <w:rFonts w:ascii="Cambria Math" w:hAnsi="Cambria Math"/>
                </w:rPr>
                <m:t>G</m:t>
              </m:r>
            </m:e>
            <m:sub>
              <m:r>
                <w:rPr>
                  <w:rFonts w:ascii="Cambria Math" w:hAnsi="Cambria Math"/>
                </w:rPr>
                <m:t>2</m:t>
              </m:r>
              <m:r>
                <w:rPr>
                  <w:rFonts w:ascii="Cambria Math" w:hAnsi="Cambria Math"/>
                </w:rPr>
                <m:t>c</m:t>
              </m:r>
            </m:sub>
          </m:sSub>
          <m:r>
            <w:rPr>
              <w:rFonts w:ascii="Cambria Math" w:hAnsi="Cambria Math"/>
            </w:rPr>
            <m:t>=0.68</m:t>
          </m:r>
        </m:oMath>
        <w:r>
          <w:delText xml:space="preserve"> for location </w:delText>
        </w:r>
        <m:oMath>
          <m:r>
            <w:rPr>
              <w:rFonts w:ascii="Cambria Math" w:hAnsi="Cambria Math"/>
            </w:rPr>
            <m:t>2</m:t>
          </m:r>
        </m:oMath>
        <w:r>
          <w:delText>. The adjusted levels of demand are then:</w:delText>
        </w:r>
      </w:del>
    </w:p>
    <w:p w14:paraId="3B3FC3CB" w14:textId="77777777" w:rsidR="00E15092" w:rsidRDefault="0013246A">
      <w:pPr>
        <w:pStyle w:val="BodyText"/>
        <w:rPr>
          <w:del w:id="1269" w:author="Author" w:date="2019-04-05T18:20:00Z"/>
        </w:rPr>
      </w:pPr>
      <m:oMathPara>
        <m:oMathParaPr>
          <m:jc m:val="center"/>
        </m:oMathParaPr>
        <m:oMath>
          <m:m>
            <m:mPr>
              <m:plcHide m:val="1"/>
              <m:mcs>
                <m:mc>
                  <m:mcPr>
                    <m:count m:val="1"/>
                    <m:mcJc m:val="left"/>
                  </m:mcPr>
                </m:mc>
              </m:mcs>
              <m:ctrlPr>
                <w:del w:id="1270" w:author="Author" w:date="2019-04-05T18:20:00Z">
                  <w:rPr>
                    <w:rFonts w:ascii="Cambria Math" w:hAnsi="Cambria Math"/>
                  </w:rPr>
                </w:del>
              </m:ctrlPr>
            </m:mPr>
            <m:mr>
              <m:e>
                <m:sSubSup>
                  <m:sSubSupPr>
                    <m:ctrlPr>
                      <w:del w:id="1271" w:author="Author" w:date="2019-04-05T18:20:00Z">
                        <w:rPr>
                          <w:rFonts w:ascii="Cambria Math" w:hAnsi="Cambria Math"/>
                        </w:rPr>
                      </w:del>
                    </m:ctrlPr>
                  </m:sSubSupPr>
                  <m:e>
                    <m:r>
                      <w:del w:id="1272" w:author="Author" w:date="2019-04-05T18:20:00Z">
                        <w:rPr>
                          <w:rFonts w:ascii="Cambria Math" w:hAnsi="Cambria Math"/>
                        </w:rPr>
                        <m:t>D</m:t>
                      </w:del>
                    </m:r>
                  </m:e>
                  <m:sub>
                    <m:r>
                      <w:del w:id="1273" w:author="Author" w:date="2019-04-05T18:20:00Z">
                        <w:rPr>
                          <w:rFonts w:ascii="Cambria Math" w:hAnsi="Cambria Math"/>
                        </w:rPr>
                        <m:t>1</m:t>
                      </w:del>
                    </m:r>
                    <m:r>
                      <w:del w:id="1274" w:author="Author" w:date="2019-04-05T18:20:00Z">
                        <w:rPr>
                          <w:rFonts w:ascii="Cambria Math" w:hAnsi="Cambria Math"/>
                        </w:rPr>
                        <m:t>a</m:t>
                      </w:del>
                    </m:r>
                  </m:sub>
                  <m:sup>
                    <m:r>
                      <w:del w:id="1275" w:author="Author" w:date="2019-04-05T18:20:00Z">
                        <w:rPr>
                          <w:rFonts w:ascii="Cambria Math" w:hAnsi="Cambria Math"/>
                        </w:rPr>
                        <m:t>*</m:t>
                      </w:del>
                    </m:r>
                  </m:sup>
                </m:sSubSup>
                <m:r>
                  <w:del w:id="1276" w:author="Author" w:date="2019-04-05T18:20:00Z">
                    <w:rPr>
                      <w:rFonts w:ascii="Cambria Math" w:hAnsi="Cambria Math"/>
                    </w:rPr>
                    <m:t>=</m:t>
                  </w:del>
                </m:r>
                <m:sSub>
                  <m:sSubPr>
                    <m:ctrlPr>
                      <w:del w:id="1277" w:author="Author" w:date="2019-04-05T18:20:00Z">
                        <w:rPr>
                          <w:rFonts w:ascii="Cambria Math" w:hAnsi="Cambria Math"/>
                        </w:rPr>
                      </w:del>
                    </m:ctrlPr>
                  </m:sSubPr>
                  <m:e>
                    <m:r>
                      <w:del w:id="1278" w:author="Author" w:date="2019-04-05T18:20:00Z">
                        <w:rPr>
                          <w:rFonts w:ascii="Cambria Math" w:hAnsi="Cambria Math"/>
                        </w:rPr>
                        <m:t>G</m:t>
                      </w:del>
                    </m:r>
                  </m:e>
                  <m:sub>
                    <m:r>
                      <w:del w:id="1279" w:author="Author" w:date="2019-04-05T18:20:00Z">
                        <w:rPr>
                          <w:rFonts w:ascii="Cambria Math" w:hAnsi="Cambria Math"/>
                        </w:rPr>
                        <m:t>1</m:t>
                      </w:del>
                    </m:r>
                    <m:r>
                      <w:del w:id="1280" w:author="Author" w:date="2019-04-05T18:20:00Z">
                        <w:rPr>
                          <w:rFonts w:ascii="Cambria Math" w:hAnsi="Cambria Math"/>
                        </w:rPr>
                        <m:t>a</m:t>
                      </w:del>
                    </m:r>
                  </m:sub>
                </m:sSub>
                <m:sSub>
                  <m:sSubPr>
                    <m:ctrlPr>
                      <w:del w:id="1281" w:author="Author" w:date="2019-04-05T18:20:00Z">
                        <w:rPr>
                          <w:rFonts w:ascii="Cambria Math" w:hAnsi="Cambria Math"/>
                        </w:rPr>
                      </w:del>
                    </m:ctrlPr>
                  </m:sSubPr>
                  <m:e>
                    <m:r>
                      <w:del w:id="1282" w:author="Author" w:date="2019-04-05T18:20:00Z">
                        <w:rPr>
                          <w:rFonts w:ascii="Cambria Math" w:hAnsi="Cambria Math"/>
                        </w:rPr>
                        <m:t>D</m:t>
                      </w:del>
                    </m:r>
                  </m:e>
                  <m:sub>
                    <m:r>
                      <w:del w:id="1283" w:author="Author" w:date="2019-04-05T18:20:00Z">
                        <w:rPr>
                          <w:rFonts w:ascii="Cambria Math" w:hAnsi="Cambria Math"/>
                        </w:rPr>
                        <m:t>1</m:t>
                      </w:del>
                    </m:r>
                    <m:r>
                      <w:del w:id="1284" w:author="Author" w:date="2019-04-05T18:20:00Z">
                        <w:rPr>
                          <w:rFonts w:ascii="Cambria Math" w:hAnsi="Cambria Math"/>
                        </w:rPr>
                        <m:t>a</m:t>
                      </w:del>
                    </m:r>
                  </m:sub>
                </m:sSub>
                <m:r>
                  <w:del w:id="1285" w:author="Author" w:date="2019-04-05T18:20:00Z">
                    <w:rPr>
                      <w:rFonts w:ascii="Cambria Math" w:hAnsi="Cambria Math"/>
                    </w:rPr>
                    <m:t>=(1/2.36)(100)=42.37</m:t>
                  </w:del>
                </m:r>
              </m:e>
            </m:mr>
            <m:mr>
              <m:e>
                <m:sSubSup>
                  <m:sSubSupPr>
                    <m:ctrlPr>
                      <w:del w:id="1286" w:author="Author" w:date="2019-04-05T18:20:00Z">
                        <w:rPr>
                          <w:rFonts w:ascii="Cambria Math" w:hAnsi="Cambria Math"/>
                        </w:rPr>
                      </w:del>
                    </m:ctrlPr>
                  </m:sSubSupPr>
                  <m:e>
                    <m:r>
                      <w:del w:id="1287" w:author="Author" w:date="2019-04-05T18:20:00Z">
                        <w:rPr>
                          <w:rFonts w:ascii="Cambria Math" w:hAnsi="Cambria Math"/>
                        </w:rPr>
                        <m:t>D</m:t>
                      </w:del>
                    </m:r>
                  </m:e>
                  <m:sub>
                    <m:r>
                      <w:del w:id="1288" w:author="Author" w:date="2019-04-05T18:20:00Z">
                        <w:rPr>
                          <w:rFonts w:ascii="Cambria Math" w:hAnsi="Cambria Math"/>
                        </w:rPr>
                        <m:t>1</m:t>
                      </w:del>
                    </m:r>
                    <m:r>
                      <w:del w:id="1289" w:author="Author" w:date="2019-04-05T18:20:00Z">
                        <w:rPr>
                          <w:rFonts w:ascii="Cambria Math" w:hAnsi="Cambria Math"/>
                        </w:rPr>
                        <m:t>b</m:t>
                      </w:del>
                    </m:r>
                  </m:sub>
                  <m:sup>
                    <m:r>
                      <w:del w:id="1290" w:author="Author" w:date="2019-04-05T18:20:00Z">
                        <w:rPr>
                          <w:rFonts w:ascii="Cambria Math" w:hAnsi="Cambria Math"/>
                        </w:rPr>
                        <m:t>*</m:t>
                      </w:del>
                    </m:r>
                  </m:sup>
                </m:sSubSup>
                <m:r>
                  <w:del w:id="1291" w:author="Author" w:date="2019-04-05T18:20:00Z">
                    <w:rPr>
                      <w:rFonts w:ascii="Cambria Math" w:hAnsi="Cambria Math"/>
                    </w:rPr>
                    <m:t>=</m:t>
                  </w:del>
                </m:r>
                <m:sSub>
                  <m:sSubPr>
                    <m:ctrlPr>
                      <w:del w:id="1292" w:author="Author" w:date="2019-04-05T18:20:00Z">
                        <w:rPr>
                          <w:rFonts w:ascii="Cambria Math" w:hAnsi="Cambria Math"/>
                        </w:rPr>
                      </w:del>
                    </m:ctrlPr>
                  </m:sSubPr>
                  <m:e>
                    <m:r>
                      <w:del w:id="1293" w:author="Author" w:date="2019-04-05T18:20:00Z">
                        <w:rPr>
                          <w:rFonts w:ascii="Cambria Math" w:hAnsi="Cambria Math"/>
                        </w:rPr>
                        <m:t>G</m:t>
                      </w:del>
                    </m:r>
                  </m:e>
                  <m:sub>
                    <m:r>
                      <w:del w:id="1294" w:author="Author" w:date="2019-04-05T18:20:00Z">
                        <w:rPr>
                          <w:rFonts w:ascii="Cambria Math" w:hAnsi="Cambria Math"/>
                        </w:rPr>
                        <m:t>1</m:t>
                      </w:del>
                    </m:r>
                    <m:r>
                      <w:del w:id="1295" w:author="Author" w:date="2019-04-05T18:20:00Z">
                        <w:rPr>
                          <w:rFonts w:ascii="Cambria Math" w:hAnsi="Cambria Math"/>
                        </w:rPr>
                        <m:t>a</m:t>
                      </w:del>
                    </m:r>
                  </m:sub>
                </m:sSub>
                <m:sSub>
                  <m:sSubPr>
                    <m:ctrlPr>
                      <w:del w:id="1296" w:author="Author" w:date="2019-04-05T18:20:00Z">
                        <w:rPr>
                          <w:rFonts w:ascii="Cambria Math" w:hAnsi="Cambria Math"/>
                        </w:rPr>
                      </w:del>
                    </m:ctrlPr>
                  </m:sSubPr>
                  <m:e>
                    <m:r>
                      <w:del w:id="1297" w:author="Author" w:date="2019-04-05T18:20:00Z">
                        <w:rPr>
                          <w:rFonts w:ascii="Cambria Math" w:hAnsi="Cambria Math"/>
                        </w:rPr>
                        <m:t>D</m:t>
                      </w:del>
                    </m:r>
                  </m:e>
                  <m:sub>
                    <m:r>
                      <w:del w:id="1298" w:author="Author" w:date="2019-04-05T18:20:00Z">
                        <w:rPr>
                          <w:rFonts w:ascii="Cambria Math" w:hAnsi="Cambria Math"/>
                        </w:rPr>
                        <m:t>1</m:t>
                      </w:del>
                    </m:r>
                    <m:r>
                      <w:del w:id="1299" w:author="Author" w:date="2019-04-05T18:20:00Z">
                        <w:rPr>
                          <w:rFonts w:ascii="Cambria Math" w:hAnsi="Cambria Math"/>
                        </w:rPr>
                        <m:t>a</m:t>
                      </w:del>
                    </m:r>
                  </m:sub>
                </m:sSub>
                <m:r>
                  <w:del w:id="1300" w:author="Author" w:date="2019-04-05T18:20:00Z">
                    <w:rPr>
                      <w:rFonts w:ascii="Cambria Math" w:hAnsi="Cambria Math"/>
                    </w:rPr>
                    <m:t>=(0.6</m:t>
                  </w:del>
                </m:r>
                <m:r>
                  <w:del w:id="1301" w:author="Author" w:date="2019-04-05T18:20:00Z">
                    <w:rPr>
                      <w:rFonts w:ascii="Cambria Math" w:hAnsi="Cambria Math"/>
                    </w:rPr>
                    <m:t>8/2.36)(68)=19.59</m:t>
                  </w:del>
                </m:r>
              </m:e>
            </m:mr>
            <m:mr>
              <m:e>
                <m:sSubSup>
                  <m:sSubSupPr>
                    <m:ctrlPr>
                      <w:del w:id="1302" w:author="Author" w:date="2019-04-05T18:20:00Z">
                        <w:rPr>
                          <w:rFonts w:ascii="Cambria Math" w:hAnsi="Cambria Math"/>
                        </w:rPr>
                      </w:del>
                    </m:ctrlPr>
                  </m:sSubSupPr>
                  <m:e>
                    <m:r>
                      <w:del w:id="1303" w:author="Author" w:date="2019-04-05T18:20:00Z">
                        <w:rPr>
                          <w:rFonts w:ascii="Cambria Math" w:hAnsi="Cambria Math"/>
                        </w:rPr>
                        <m:t>D</m:t>
                      </w:del>
                    </m:r>
                  </m:e>
                  <m:sub>
                    <m:r>
                      <w:del w:id="1304" w:author="Author" w:date="2019-04-05T18:20:00Z">
                        <w:rPr>
                          <w:rFonts w:ascii="Cambria Math" w:hAnsi="Cambria Math"/>
                        </w:rPr>
                        <m:t>1</m:t>
                      </w:del>
                    </m:r>
                    <m:r>
                      <w:del w:id="1305" w:author="Author" w:date="2019-04-05T18:20:00Z">
                        <w:rPr>
                          <w:rFonts w:ascii="Cambria Math" w:hAnsi="Cambria Math"/>
                        </w:rPr>
                        <m:t>c</m:t>
                      </w:del>
                    </m:r>
                  </m:sub>
                  <m:sup>
                    <m:r>
                      <w:del w:id="1306" w:author="Author" w:date="2019-04-05T18:20:00Z">
                        <w:rPr>
                          <w:rFonts w:ascii="Cambria Math" w:hAnsi="Cambria Math"/>
                        </w:rPr>
                        <m:t>*</m:t>
                      </w:del>
                    </m:r>
                  </m:sup>
                </m:sSubSup>
                <m:r>
                  <w:del w:id="1307" w:author="Author" w:date="2019-04-05T18:20:00Z">
                    <w:rPr>
                      <w:rFonts w:ascii="Cambria Math" w:hAnsi="Cambria Math"/>
                    </w:rPr>
                    <m:t>=</m:t>
                  </w:del>
                </m:r>
                <m:sSub>
                  <m:sSubPr>
                    <m:ctrlPr>
                      <w:del w:id="1308" w:author="Author" w:date="2019-04-05T18:20:00Z">
                        <w:rPr>
                          <w:rFonts w:ascii="Cambria Math" w:hAnsi="Cambria Math"/>
                        </w:rPr>
                      </w:del>
                    </m:ctrlPr>
                  </m:sSubPr>
                  <m:e>
                    <m:r>
                      <w:del w:id="1309" w:author="Author" w:date="2019-04-05T18:20:00Z">
                        <w:rPr>
                          <w:rFonts w:ascii="Cambria Math" w:hAnsi="Cambria Math"/>
                        </w:rPr>
                        <m:t>G</m:t>
                      </w:del>
                    </m:r>
                  </m:e>
                  <m:sub>
                    <m:r>
                      <w:del w:id="1310" w:author="Author" w:date="2019-04-05T18:20:00Z">
                        <w:rPr>
                          <w:rFonts w:ascii="Cambria Math" w:hAnsi="Cambria Math"/>
                        </w:rPr>
                        <m:t>1</m:t>
                      </w:del>
                    </m:r>
                    <m:r>
                      <w:del w:id="1311" w:author="Author" w:date="2019-04-05T18:20:00Z">
                        <w:rPr>
                          <w:rFonts w:ascii="Cambria Math" w:hAnsi="Cambria Math"/>
                        </w:rPr>
                        <m:t>a</m:t>
                      </w:del>
                    </m:r>
                  </m:sub>
                </m:sSub>
                <m:sSub>
                  <m:sSubPr>
                    <m:ctrlPr>
                      <w:del w:id="1312" w:author="Author" w:date="2019-04-05T18:20:00Z">
                        <w:rPr>
                          <w:rFonts w:ascii="Cambria Math" w:hAnsi="Cambria Math"/>
                        </w:rPr>
                      </w:del>
                    </m:ctrlPr>
                  </m:sSubPr>
                  <m:e>
                    <m:r>
                      <w:del w:id="1313" w:author="Author" w:date="2019-04-05T18:20:00Z">
                        <w:rPr>
                          <w:rFonts w:ascii="Cambria Math" w:hAnsi="Cambria Math"/>
                        </w:rPr>
                        <m:t>D</m:t>
                      </w:del>
                    </m:r>
                  </m:e>
                  <m:sub>
                    <m:r>
                      <w:del w:id="1314" w:author="Author" w:date="2019-04-05T18:20:00Z">
                        <w:rPr>
                          <w:rFonts w:ascii="Cambria Math" w:hAnsi="Cambria Math"/>
                        </w:rPr>
                        <m:t>1</m:t>
                      </w:del>
                    </m:r>
                    <m:r>
                      <w:del w:id="1315" w:author="Author" w:date="2019-04-05T18:20:00Z">
                        <w:rPr>
                          <w:rFonts w:ascii="Cambria Math" w:hAnsi="Cambria Math"/>
                        </w:rPr>
                        <m:t>a</m:t>
                      </w:del>
                    </m:r>
                  </m:sub>
                </m:sSub>
                <m:r>
                  <w:del w:id="1316" w:author="Author" w:date="2019-04-05T18:20:00Z">
                    <w:rPr>
                      <w:rFonts w:ascii="Cambria Math" w:hAnsi="Cambria Math"/>
                    </w:rPr>
                    <m:t>=(0.68/2.36)(68)=19.59</m:t>
                  </w:del>
                </m:r>
              </m:e>
            </m:mr>
          </m:m>
          <m:r>
            <w:del w:id="1317" w:author="Author" w:date="2019-04-05T18:20:00Z">
              <w:rPr>
                <w:rFonts w:ascii="Cambria Math" w:hAnsi="Cambria Math"/>
              </w:rPr>
              <m:t> </m:t>
            </w:del>
          </m:r>
          <m:r>
            <w:del w:id="1318" w:author="Author" w:date="2019-04-05T18:20:00Z">
              <m:rPr>
                <m:sty m:val="p"/>
              </m:rPr>
              <w:rPr>
                <w:rFonts w:ascii="Cambria Math" w:hAnsi="Cambria Math"/>
              </w:rPr>
              <m:t>and</m:t>
            </w:del>
          </m:r>
          <m:r>
            <w:del w:id="1319" w:author="Author" w:date="2019-04-05T18:20:00Z">
              <w:rPr>
                <w:rFonts w:ascii="Cambria Math" w:hAnsi="Cambria Math"/>
              </w:rPr>
              <m:t> </m:t>
            </w:del>
          </m:r>
          <m:m>
            <m:mPr>
              <m:plcHide m:val="1"/>
              <m:mcs>
                <m:mc>
                  <m:mcPr>
                    <m:count m:val="1"/>
                    <m:mcJc m:val="left"/>
                  </m:mcPr>
                </m:mc>
              </m:mcs>
              <m:ctrlPr>
                <w:del w:id="1320" w:author="Author" w:date="2019-04-05T18:20:00Z">
                  <w:rPr>
                    <w:rFonts w:ascii="Cambria Math" w:hAnsi="Cambria Math"/>
                  </w:rPr>
                </w:del>
              </m:ctrlPr>
            </m:mPr>
            <m:mr>
              <m:e>
                <m:sSubSup>
                  <m:sSubSupPr>
                    <m:ctrlPr>
                      <w:del w:id="1321" w:author="Author" w:date="2019-04-05T18:20:00Z">
                        <w:rPr>
                          <w:rFonts w:ascii="Cambria Math" w:hAnsi="Cambria Math"/>
                        </w:rPr>
                      </w:del>
                    </m:ctrlPr>
                  </m:sSubSupPr>
                  <m:e>
                    <m:r>
                      <w:del w:id="1322" w:author="Author" w:date="2019-04-05T18:20:00Z">
                        <w:rPr>
                          <w:rFonts w:ascii="Cambria Math" w:hAnsi="Cambria Math"/>
                        </w:rPr>
                        <m:t>D</m:t>
                      </w:del>
                    </m:r>
                  </m:e>
                  <m:sub>
                    <m:r>
                      <w:del w:id="1323" w:author="Author" w:date="2019-04-05T18:20:00Z">
                        <w:rPr>
                          <w:rFonts w:ascii="Cambria Math" w:hAnsi="Cambria Math"/>
                        </w:rPr>
                        <m:t>2</m:t>
                      </w:del>
                    </m:r>
                    <m:r>
                      <w:del w:id="1324" w:author="Author" w:date="2019-04-05T18:20:00Z">
                        <w:rPr>
                          <w:rFonts w:ascii="Cambria Math" w:hAnsi="Cambria Math"/>
                        </w:rPr>
                        <m:t>a</m:t>
                      </w:del>
                    </m:r>
                  </m:sub>
                  <m:sup>
                    <m:r>
                      <w:del w:id="1325" w:author="Author" w:date="2019-04-05T18:20:00Z">
                        <w:rPr>
                          <w:rFonts w:ascii="Cambria Math" w:hAnsi="Cambria Math"/>
                        </w:rPr>
                        <m:t>*</m:t>
                      </w:del>
                    </m:r>
                  </m:sup>
                </m:sSubSup>
                <m:r>
                  <w:del w:id="1326" w:author="Author" w:date="2019-04-05T18:20:00Z">
                    <w:rPr>
                      <w:rFonts w:ascii="Cambria Math" w:hAnsi="Cambria Math"/>
                    </w:rPr>
                    <m:t>=</m:t>
                  </w:del>
                </m:r>
                <m:sSub>
                  <m:sSubPr>
                    <m:ctrlPr>
                      <w:del w:id="1327" w:author="Author" w:date="2019-04-05T18:20:00Z">
                        <w:rPr>
                          <w:rFonts w:ascii="Cambria Math" w:hAnsi="Cambria Math"/>
                        </w:rPr>
                      </w:del>
                    </m:ctrlPr>
                  </m:sSubPr>
                  <m:e>
                    <m:r>
                      <w:del w:id="1328" w:author="Author" w:date="2019-04-05T18:20:00Z">
                        <w:rPr>
                          <w:rFonts w:ascii="Cambria Math" w:hAnsi="Cambria Math"/>
                        </w:rPr>
                        <m:t>G</m:t>
                      </w:del>
                    </m:r>
                  </m:e>
                  <m:sub>
                    <m:r>
                      <w:del w:id="1329" w:author="Author" w:date="2019-04-05T18:20:00Z">
                        <w:rPr>
                          <w:rFonts w:ascii="Cambria Math" w:hAnsi="Cambria Math"/>
                        </w:rPr>
                        <m:t>2</m:t>
                      </w:del>
                    </m:r>
                    <m:r>
                      <w:del w:id="1330" w:author="Author" w:date="2019-04-05T18:20:00Z">
                        <w:rPr>
                          <w:rFonts w:ascii="Cambria Math" w:hAnsi="Cambria Math"/>
                        </w:rPr>
                        <m:t>a</m:t>
                      </w:del>
                    </m:r>
                  </m:sub>
                </m:sSub>
                <m:sSub>
                  <m:sSubPr>
                    <m:ctrlPr>
                      <w:del w:id="1331" w:author="Author" w:date="2019-04-05T18:20:00Z">
                        <w:rPr>
                          <w:rFonts w:ascii="Cambria Math" w:hAnsi="Cambria Math"/>
                        </w:rPr>
                      </w:del>
                    </m:ctrlPr>
                  </m:sSubPr>
                  <m:e>
                    <m:r>
                      <w:del w:id="1332" w:author="Author" w:date="2019-04-05T18:20:00Z">
                        <w:rPr>
                          <w:rFonts w:ascii="Cambria Math" w:hAnsi="Cambria Math"/>
                        </w:rPr>
                        <m:t>D</m:t>
                      </w:del>
                    </m:r>
                  </m:e>
                  <m:sub>
                    <m:r>
                      <w:del w:id="1333" w:author="Author" w:date="2019-04-05T18:20:00Z">
                        <w:rPr>
                          <w:rFonts w:ascii="Cambria Math" w:hAnsi="Cambria Math"/>
                        </w:rPr>
                        <m:t>2</m:t>
                      </w:del>
                    </m:r>
                    <m:r>
                      <w:del w:id="1334" w:author="Author" w:date="2019-04-05T18:20:00Z">
                        <w:rPr>
                          <w:rFonts w:ascii="Cambria Math" w:hAnsi="Cambria Math"/>
                        </w:rPr>
                        <m:t>a</m:t>
                      </w:del>
                    </m:r>
                  </m:sub>
                </m:sSub>
                <m:r>
                  <w:del w:id="1335" w:author="Author" w:date="2019-04-05T18:20:00Z">
                    <w:rPr>
                      <w:rFonts w:ascii="Cambria Math" w:hAnsi="Cambria Math"/>
                    </w:rPr>
                    <m:t>=(0)(0)=0</m:t>
                  </w:del>
                </m:r>
              </m:e>
            </m:mr>
            <m:mr>
              <m:e>
                <m:sSubSup>
                  <m:sSubSupPr>
                    <m:ctrlPr>
                      <w:del w:id="1336" w:author="Author" w:date="2019-04-05T18:20:00Z">
                        <w:rPr>
                          <w:rFonts w:ascii="Cambria Math" w:hAnsi="Cambria Math"/>
                        </w:rPr>
                      </w:del>
                    </m:ctrlPr>
                  </m:sSubSupPr>
                  <m:e>
                    <m:r>
                      <w:del w:id="1337" w:author="Author" w:date="2019-04-05T18:20:00Z">
                        <w:rPr>
                          <w:rFonts w:ascii="Cambria Math" w:hAnsi="Cambria Math"/>
                        </w:rPr>
                        <m:t>D</m:t>
                      </w:del>
                    </m:r>
                  </m:e>
                  <m:sub>
                    <m:r>
                      <w:del w:id="1338" w:author="Author" w:date="2019-04-05T18:20:00Z">
                        <w:rPr>
                          <w:rFonts w:ascii="Cambria Math" w:hAnsi="Cambria Math"/>
                        </w:rPr>
                        <m:t>2</m:t>
                      </w:del>
                    </m:r>
                    <m:r>
                      <w:del w:id="1339" w:author="Author" w:date="2019-04-05T18:20:00Z">
                        <w:rPr>
                          <w:rFonts w:ascii="Cambria Math" w:hAnsi="Cambria Math"/>
                        </w:rPr>
                        <m:t>b</m:t>
                      </w:del>
                    </m:r>
                  </m:sub>
                  <m:sup>
                    <m:r>
                      <w:del w:id="1340" w:author="Author" w:date="2019-04-05T18:20:00Z">
                        <w:rPr>
                          <w:rFonts w:ascii="Cambria Math" w:hAnsi="Cambria Math"/>
                        </w:rPr>
                        <m:t>*</m:t>
                      </w:del>
                    </m:r>
                  </m:sup>
                </m:sSubSup>
                <m:r>
                  <w:del w:id="1341" w:author="Author" w:date="2019-04-05T18:20:00Z">
                    <w:rPr>
                      <w:rFonts w:ascii="Cambria Math" w:hAnsi="Cambria Math"/>
                    </w:rPr>
                    <m:t>=</m:t>
                  </w:del>
                </m:r>
                <m:sSub>
                  <m:sSubPr>
                    <m:ctrlPr>
                      <w:del w:id="1342" w:author="Author" w:date="2019-04-05T18:20:00Z">
                        <w:rPr>
                          <w:rFonts w:ascii="Cambria Math" w:hAnsi="Cambria Math"/>
                        </w:rPr>
                      </w:del>
                    </m:ctrlPr>
                  </m:sSubPr>
                  <m:e>
                    <m:r>
                      <w:del w:id="1343" w:author="Author" w:date="2019-04-05T18:20:00Z">
                        <w:rPr>
                          <w:rFonts w:ascii="Cambria Math" w:hAnsi="Cambria Math"/>
                        </w:rPr>
                        <m:t>G</m:t>
                      </w:del>
                    </m:r>
                  </m:e>
                  <m:sub>
                    <m:r>
                      <w:del w:id="1344" w:author="Author" w:date="2019-04-05T18:20:00Z">
                        <w:rPr>
                          <w:rFonts w:ascii="Cambria Math" w:hAnsi="Cambria Math"/>
                        </w:rPr>
                        <m:t>2</m:t>
                      </w:del>
                    </m:r>
                    <m:r>
                      <w:del w:id="1345" w:author="Author" w:date="2019-04-05T18:20:00Z">
                        <w:rPr>
                          <w:rFonts w:ascii="Cambria Math" w:hAnsi="Cambria Math"/>
                        </w:rPr>
                        <m:t>b</m:t>
                      </w:del>
                    </m:r>
                  </m:sub>
                </m:sSub>
                <m:sSub>
                  <m:sSubPr>
                    <m:ctrlPr>
                      <w:del w:id="1346" w:author="Author" w:date="2019-04-05T18:20:00Z">
                        <w:rPr>
                          <w:rFonts w:ascii="Cambria Math" w:hAnsi="Cambria Math"/>
                        </w:rPr>
                      </w:del>
                    </m:ctrlPr>
                  </m:sSubPr>
                  <m:e>
                    <m:r>
                      <w:del w:id="1347" w:author="Author" w:date="2019-04-05T18:20:00Z">
                        <w:rPr>
                          <w:rFonts w:ascii="Cambria Math" w:hAnsi="Cambria Math"/>
                        </w:rPr>
                        <m:t>D</m:t>
                      </w:del>
                    </m:r>
                  </m:e>
                  <m:sub>
                    <m:r>
                      <w:del w:id="1348" w:author="Author" w:date="2019-04-05T18:20:00Z">
                        <w:rPr>
                          <w:rFonts w:ascii="Cambria Math" w:hAnsi="Cambria Math"/>
                        </w:rPr>
                        <m:t>2</m:t>
                      </w:del>
                    </m:r>
                    <m:r>
                      <w:del w:id="1349" w:author="Author" w:date="2019-04-05T18:20:00Z">
                        <w:rPr>
                          <w:rFonts w:ascii="Cambria Math" w:hAnsi="Cambria Math"/>
                        </w:rPr>
                        <m:t>b</m:t>
                      </w:del>
                    </m:r>
                  </m:sub>
                </m:sSub>
                <m:r>
                  <w:del w:id="1350" w:author="Author" w:date="2019-04-05T18:20:00Z">
                    <w:rPr>
                      <w:rFonts w:ascii="Cambria Math" w:hAnsi="Cambria Math"/>
                    </w:rPr>
                    <m:t>=(0)(0)=0</m:t>
                  </w:del>
                </m:r>
              </m:e>
            </m:mr>
            <m:mr>
              <m:e>
                <m:sSubSup>
                  <m:sSubSupPr>
                    <m:ctrlPr>
                      <w:del w:id="1351" w:author="Author" w:date="2019-04-05T18:20:00Z">
                        <w:rPr>
                          <w:rFonts w:ascii="Cambria Math" w:hAnsi="Cambria Math"/>
                        </w:rPr>
                      </w:del>
                    </m:ctrlPr>
                  </m:sSubSupPr>
                  <m:e>
                    <m:r>
                      <w:del w:id="1352" w:author="Author" w:date="2019-04-05T18:20:00Z">
                        <w:rPr>
                          <w:rFonts w:ascii="Cambria Math" w:hAnsi="Cambria Math"/>
                        </w:rPr>
                        <m:t>D</m:t>
                      </w:del>
                    </m:r>
                  </m:e>
                  <m:sub>
                    <m:r>
                      <w:del w:id="1353" w:author="Author" w:date="2019-04-05T18:20:00Z">
                        <w:rPr>
                          <w:rFonts w:ascii="Cambria Math" w:hAnsi="Cambria Math"/>
                        </w:rPr>
                        <m:t>2</m:t>
                      </w:del>
                    </m:r>
                    <m:r>
                      <w:del w:id="1354" w:author="Author" w:date="2019-04-05T18:20:00Z">
                        <w:rPr>
                          <w:rFonts w:ascii="Cambria Math" w:hAnsi="Cambria Math"/>
                        </w:rPr>
                        <m:t>c</m:t>
                      </w:del>
                    </m:r>
                  </m:sub>
                  <m:sup>
                    <m:r>
                      <w:del w:id="1355" w:author="Author" w:date="2019-04-05T18:20:00Z">
                        <w:rPr>
                          <w:rFonts w:ascii="Cambria Math" w:hAnsi="Cambria Math"/>
                        </w:rPr>
                        <m:t>*</m:t>
                      </w:del>
                    </m:r>
                  </m:sup>
                </m:sSubSup>
                <m:r>
                  <w:del w:id="1356" w:author="Author" w:date="2019-04-05T18:20:00Z">
                    <w:rPr>
                      <w:rFonts w:ascii="Cambria Math" w:hAnsi="Cambria Math"/>
                    </w:rPr>
                    <m:t>=</m:t>
                  </w:del>
                </m:r>
                <m:sSub>
                  <m:sSubPr>
                    <m:ctrlPr>
                      <w:del w:id="1357" w:author="Author" w:date="2019-04-05T18:20:00Z">
                        <w:rPr>
                          <w:rFonts w:ascii="Cambria Math" w:hAnsi="Cambria Math"/>
                        </w:rPr>
                      </w:del>
                    </m:ctrlPr>
                  </m:sSubPr>
                  <m:e>
                    <m:r>
                      <w:del w:id="1358" w:author="Author" w:date="2019-04-05T18:20:00Z">
                        <w:rPr>
                          <w:rFonts w:ascii="Cambria Math" w:hAnsi="Cambria Math"/>
                        </w:rPr>
                        <m:t>G</m:t>
                      </w:del>
                    </m:r>
                  </m:e>
                  <m:sub>
                    <m:r>
                      <w:del w:id="1359" w:author="Author" w:date="2019-04-05T18:20:00Z">
                        <w:rPr>
                          <w:rFonts w:ascii="Cambria Math" w:hAnsi="Cambria Math"/>
                        </w:rPr>
                        <m:t>2</m:t>
                      </w:del>
                    </m:r>
                    <m:r>
                      <w:del w:id="1360" w:author="Author" w:date="2019-04-05T18:20:00Z">
                        <w:rPr>
                          <w:rFonts w:ascii="Cambria Math" w:hAnsi="Cambria Math"/>
                        </w:rPr>
                        <m:t>b</m:t>
                      </w:del>
                    </m:r>
                  </m:sub>
                </m:sSub>
                <m:sSub>
                  <m:sSubPr>
                    <m:ctrlPr>
                      <w:del w:id="1361" w:author="Author" w:date="2019-04-05T18:20:00Z">
                        <w:rPr>
                          <w:rFonts w:ascii="Cambria Math" w:hAnsi="Cambria Math"/>
                        </w:rPr>
                      </w:del>
                    </m:ctrlPr>
                  </m:sSubPr>
                  <m:e>
                    <m:r>
                      <w:del w:id="1362" w:author="Author" w:date="2019-04-05T18:20:00Z">
                        <w:rPr>
                          <w:rFonts w:ascii="Cambria Math" w:hAnsi="Cambria Math"/>
                        </w:rPr>
                        <m:t>D</m:t>
                      </w:del>
                    </m:r>
                  </m:e>
                  <m:sub>
                    <m:r>
                      <w:del w:id="1363" w:author="Author" w:date="2019-04-05T18:20:00Z">
                        <w:rPr>
                          <w:rFonts w:ascii="Cambria Math" w:hAnsi="Cambria Math"/>
                        </w:rPr>
                        <m:t>2</m:t>
                      </w:del>
                    </m:r>
                    <m:r>
                      <w:del w:id="1364" w:author="Author" w:date="2019-04-05T18:20:00Z">
                        <w:rPr>
                          <w:rFonts w:ascii="Cambria Math" w:hAnsi="Cambria Math"/>
                        </w:rPr>
                        <m:t>c</m:t>
                      </w:del>
                    </m:r>
                  </m:sub>
                </m:sSub>
                <m:r>
                  <w:del w:id="1365" w:author="Author" w:date="2019-04-05T18:20:00Z">
                    <w:rPr>
                      <w:rFonts w:ascii="Cambria Math" w:hAnsi="Cambria Math"/>
                    </w:rPr>
                    <m:t>=(1)(34)=34</m:t>
                  </w:del>
                </m:r>
              </m:e>
            </m:mr>
          </m:m>
        </m:oMath>
      </m:oMathPara>
    </w:p>
    <w:p w14:paraId="18472129" w14:textId="77777777" w:rsidR="00E15092" w:rsidRDefault="0013246A">
      <w:pPr>
        <w:pStyle w:val="FirstParagraph"/>
        <w:rPr>
          <w:del w:id="1366" w:author="Author" w:date="2019-04-05T18:20:00Z"/>
        </w:rPr>
      </w:pPr>
      <w:del w:id="1367" w:author="Author" w:date="2019-04-05T18:20:00Z">
        <w:r>
          <w:delText>It follows that the demand aggregated by population center is:</w:delText>
        </w:r>
      </w:del>
    </w:p>
    <w:p w14:paraId="7BCFD046" w14:textId="77777777" w:rsidR="00E15092" w:rsidRDefault="0013246A">
      <w:pPr>
        <w:pStyle w:val="BodyText"/>
        <w:rPr>
          <w:del w:id="1368" w:author="Author" w:date="2019-04-05T18:20:00Z"/>
        </w:rPr>
      </w:pPr>
      <m:oMathPara>
        <m:oMathParaPr>
          <m:jc m:val="center"/>
        </m:oMathParaPr>
        <m:oMath>
          <m:nary>
            <m:naryPr>
              <m:chr m:val="∑"/>
              <m:limLoc m:val="undOvr"/>
              <m:supHide m:val="1"/>
              <m:ctrlPr>
                <w:del w:id="1369" w:author="Author" w:date="2019-04-05T18:20:00Z">
                  <w:rPr>
                    <w:rFonts w:ascii="Cambria Math" w:hAnsi="Cambria Math"/>
                  </w:rPr>
                </w:del>
              </m:ctrlPr>
            </m:naryPr>
            <m:sub>
              <m:r>
                <w:del w:id="1370" w:author="Author" w:date="2019-04-05T18:20:00Z">
                  <w:rPr>
                    <w:rFonts w:ascii="Cambria Math" w:hAnsi="Cambria Math"/>
                  </w:rPr>
                  <m:t>j</m:t>
                </w:del>
              </m:r>
            </m:sub>
            <m:sup/>
            <m:e>
              <m:sSubSup>
                <m:sSubSupPr>
                  <m:ctrlPr>
                    <w:del w:id="1371" w:author="Author" w:date="2019-04-05T18:20:00Z">
                      <w:rPr>
                        <w:rFonts w:ascii="Cambria Math" w:hAnsi="Cambria Math"/>
                      </w:rPr>
                    </w:del>
                  </m:ctrlPr>
                </m:sSubSupPr>
                <m:e>
                  <m:r>
                    <w:del w:id="1372" w:author="Author" w:date="2019-04-05T18:20:00Z">
                      <w:rPr>
                        <w:rFonts w:ascii="Cambria Math" w:hAnsi="Cambria Math"/>
                      </w:rPr>
                      <m:t>D</m:t>
                    </w:del>
                  </m:r>
                </m:e>
                <m:sub>
                  <m:r>
                    <w:del w:id="1373" w:author="Author" w:date="2019-04-05T18:20:00Z">
                      <w:rPr>
                        <w:rFonts w:ascii="Cambria Math" w:hAnsi="Cambria Math"/>
                      </w:rPr>
                      <m:t>1</m:t>
                    </w:del>
                  </m:r>
                  <m:r>
                    <w:del w:id="1374" w:author="Author" w:date="2019-04-05T18:20:00Z">
                      <w:rPr>
                        <w:rFonts w:ascii="Cambria Math" w:hAnsi="Cambria Math"/>
                      </w:rPr>
                      <m:t>j</m:t>
                    </w:del>
                  </m:r>
                </m:sub>
                <m:sup>
                  <m:r>
                    <w:del w:id="1375" w:author="Author" w:date="2019-04-05T18:20:00Z">
                      <w:rPr>
                        <w:rFonts w:ascii="Cambria Math" w:hAnsi="Cambria Math"/>
                      </w:rPr>
                      <m:t>*</m:t>
                    </w:del>
                  </m:r>
                </m:sup>
              </m:sSubSup>
            </m:e>
          </m:nary>
          <m:r>
            <w:del w:id="1376" w:author="Author" w:date="2019-04-05T18:20:00Z">
              <w:rPr>
                <w:rFonts w:ascii="Cambria Math" w:hAnsi="Cambria Math"/>
              </w:rPr>
              <m:t>=</m:t>
            </w:del>
          </m:r>
          <m:sSubSup>
            <m:sSubSupPr>
              <m:ctrlPr>
                <w:del w:id="1377" w:author="Author" w:date="2019-04-05T18:20:00Z">
                  <w:rPr>
                    <w:rFonts w:ascii="Cambria Math" w:hAnsi="Cambria Math"/>
                  </w:rPr>
                </w:del>
              </m:ctrlPr>
            </m:sSubSupPr>
            <m:e>
              <m:r>
                <w:del w:id="1378" w:author="Author" w:date="2019-04-05T18:20:00Z">
                  <w:rPr>
                    <w:rFonts w:ascii="Cambria Math" w:hAnsi="Cambria Math"/>
                  </w:rPr>
                  <m:t>D</m:t>
                </w:del>
              </m:r>
            </m:e>
            <m:sub>
              <m:r>
                <w:del w:id="1379" w:author="Author" w:date="2019-04-05T18:20:00Z">
                  <w:rPr>
                    <w:rFonts w:ascii="Cambria Math" w:hAnsi="Cambria Math"/>
                  </w:rPr>
                  <m:t>1</m:t>
                </w:del>
              </m:r>
              <m:r>
                <w:del w:id="1380" w:author="Author" w:date="2019-04-05T18:20:00Z">
                  <w:rPr>
                    <w:rFonts w:ascii="Cambria Math" w:hAnsi="Cambria Math"/>
                  </w:rPr>
                  <m:t>a</m:t>
                </w:del>
              </m:r>
            </m:sub>
            <m:sup>
              <m:r>
                <w:del w:id="1381" w:author="Author" w:date="2019-04-05T18:20:00Z">
                  <w:rPr>
                    <w:rFonts w:ascii="Cambria Math" w:hAnsi="Cambria Math"/>
                  </w:rPr>
                  <m:t>*</m:t>
                </w:del>
              </m:r>
            </m:sup>
          </m:sSubSup>
          <m:r>
            <w:del w:id="1382" w:author="Author" w:date="2019-04-05T18:20:00Z">
              <w:rPr>
                <w:rFonts w:ascii="Cambria Math" w:hAnsi="Cambria Math"/>
              </w:rPr>
              <m:t>+</m:t>
            </w:del>
          </m:r>
          <m:sSubSup>
            <m:sSubSupPr>
              <m:ctrlPr>
                <w:del w:id="1383" w:author="Author" w:date="2019-04-05T18:20:00Z">
                  <w:rPr>
                    <w:rFonts w:ascii="Cambria Math" w:hAnsi="Cambria Math"/>
                  </w:rPr>
                </w:del>
              </m:ctrlPr>
            </m:sSubSupPr>
            <m:e>
              <m:r>
                <w:del w:id="1384" w:author="Author" w:date="2019-04-05T18:20:00Z">
                  <w:rPr>
                    <w:rFonts w:ascii="Cambria Math" w:hAnsi="Cambria Math"/>
                  </w:rPr>
                  <m:t>D</m:t>
                </w:del>
              </m:r>
            </m:e>
            <m:sub>
              <m:r>
                <w:del w:id="1385" w:author="Author" w:date="2019-04-05T18:20:00Z">
                  <w:rPr>
                    <w:rFonts w:ascii="Cambria Math" w:hAnsi="Cambria Math"/>
                  </w:rPr>
                  <m:t>1</m:t>
                </w:del>
              </m:r>
              <m:r>
                <w:del w:id="1386" w:author="Author" w:date="2019-04-05T18:20:00Z">
                  <w:rPr>
                    <w:rFonts w:ascii="Cambria Math" w:hAnsi="Cambria Math"/>
                  </w:rPr>
                  <m:t>b</m:t>
                </w:del>
              </m:r>
            </m:sub>
            <m:sup>
              <m:r>
                <w:del w:id="1387" w:author="Author" w:date="2019-04-05T18:20:00Z">
                  <w:rPr>
                    <w:rFonts w:ascii="Cambria Math" w:hAnsi="Cambria Math"/>
                  </w:rPr>
                  <m:t>*</m:t>
                </w:del>
              </m:r>
            </m:sup>
          </m:sSubSup>
          <m:r>
            <w:del w:id="1388" w:author="Author" w:date="2019-04-05T18:20:00Z">
              <w:rPr>
                <w:rFonts w:ascii="Cambria Math" w:hAnsi="Cambria Math"/>
              </w:rPr>
              <m:t>+</m:t>
            </w:del>
          </m:r>
          <m:sSubSup>
            <m:sSubSupPr>
              <m:ctrlPr>
                <w:del w:id="1389" w:author="Author" w:date="2019-04-05T18:20:00Z">
                  <w:rPr>
                    <w:rFonts w:ascii="Cambria Math" w:hAnsi="Cambria Math"/>
                  </w:rPr>
                </w:del>
              </m:ctrlPr>
            </m:sSubSupPr>
            <m:e>
              <m:r>
                <w:del w:id="1390" w:author="Author" w:date="2019-04-05T18:20:00Z">
                  <w:rPr>
                    <w:rFonts w:ascii="Cambria Math" w:hAnsi="Cambria Math"/>
                  </w:rPr>
                  <m:t>D</m:t>
                </w:del>
              </m:r>
            </m:e>
            <m:sub>
              <m:r>
                <w:del w:id="1391" w:author="Author" w:date="2019-04-05T18:20:00Z">
                  <w:rPr>
                    <w:rFonts w:ascii="Cambria Math" w:hAnsi="Cambria Math"/>
                  </w:rPr>
                  <m:t>1</m:t>
                </w:del>
              </m:r>
              <m:r>
                <w:del w:id="1392" w:author="Author" w:date="2019-04-05T18:20:00Z">
                  <w:rPr>
                    <w:rFonts w:ascii="Cambria Math" w:hAnsi="Cambria Math"/>
                  </w:rPr>
                  <m:t>c</m:t>
                </w:del>
              </m:r>
            </m:sub>
            <m:sup>
              <m:r>
                <w:del w:id="1393" w:author="Author" w:date="2019-04-05T18:20:00Z">
                  <w:rPr>
                    <w:rFonts w:ascii="Cambria Math" w:hAnsi="Cambria Math"/>
                  </w:rPr>
                  <m:t>*</m:t>
                </w:del>
              </m:r>
            </m:sup>
          </m:sSubSup>
          <m:r>
            <w:del w:id="1394" w:author="Author" w:date="2019-04-05T18:20:00Z">
              <w:rPr>
                <w:rFonts w:ascii="Cambria Math" w:hAnsi="Cambria Math"/>
              </w:rPr>
              <m:t>=42.37+19.59+19.59=81.</m:t>
            </w:del>
          </m:r>
          <m:r>
            <w:del w:id="1395" w:author="Author" w:date="2019-04-05T18:20:00Z">
              <w:rPr>
                <w:rFonts w:ascii="Cambria Math" w:hAnsi="Cambria Math"/>
              </w:rPr>
              <m:t>55&lt;</m:t>
            </w:del>
          </m:r>
          <m:sSub>
            <m:sSubPr>
              <m:ctrlPr>
                <w:del w:id="1396" w:author="Author" w:date="2019-04-05T18:20:00Z">
                  <w:rPr>
                    <w:rFonts w:ascii="Cambria Math" w:hAnsi="Cambria Math"/>
                  </w:rPr>
                </w:del>
              </m:ctrlPr>
            </m:sSubPr>
            <m:e>
              <m:r>
                <w:del w:id="1397" w:author="Author" w:date="2019-04-05T18:20:00Z">
                  <w:rPr>
                    <w:rFonts w:ascii="Cambria Math" w:hAnsi="Cambria Math"/>
                  </w:rPr>
                  <m:t>P</m:t>
                </w:del>
              </m:r>
            </m:e>
            <m:sub>
              <m:r>
                <w:del w:id="1398" w:author="Author" w:date="2019-04-05T18:20:00Z">
                  <w:rPr>
                    <w:rFonts w:ascii="Cambria Math" w:hAnsi="Cambria Math"/>
                  </w:rPr>
                  <m:t>1</m:t>
                </w:del>
              </m:r>
            </m:sub>
          </m:sSub>
          <m:r>
            <w:del w:id="1399" w:author="Author" w:date="2019-04-05T18:20:00Z">
              <w:rPr>
                <w:rFonts w:ascii="Cambria Math" w:hAnsi="Cambria Math"/>
              </w:rPr>
              <m:t>=100</m:t>
            </w:del>
          </m:r>
        </m:oMath>
      </m:oMathPara>
    </w:p>
    <w:p w14:paraId="6E75F7FA" w14:textId="77777777" w:rsidR="00E15092" w:rsidRDefault="0013246A">
      <w:pPr>
        <w:pStyle w:val="FirstParagraph"/>
        <w:rPr>
          <w:del w:id="1400" w:author="Author" w:date="2019-04-05T18:20:00Z"/>
        </w:rPr>
      </w:pPr>
      <w:del w:id="1401" w:author="Author" w:date="2019-04-05T18:20:00Z">
        <w:r>
          <w:delText xml:space="preserve">for center </w:delText>
        </w:r>
        <m:oMath>
          <m:r>
            <w:rPr>
              <w:rFonts w:ascii="Cambria Math" w:hAnsi="Cambria Math"/>
            </w:rPr>
            <m:t>1</m:t>
          </m:r>
        </m:oMath>
        <w:r>
          <w:delText>, and:</w:delText>
        </w:r>
      </w:del>
    </w:p>
    <w:p w14:paraId="3EB7170D" w14:textId="77777777" w:rsidR="00E15092" w:rsidRDefault="0013246A">
      <w:pPr>
        <w:pStyle w:val="BodyText"/>
        <w:rPr>
          <w:del w:id="1402" w:author="Author" w:date="2019-04-05T18:20:00Z"/>
        </w:rPr>
      </w:pPr>
      <m:oMathPara>
        <m:oMathParaPr>
          <m:jc m:val="center"/>
        </m:oMathParaPr>
        <m:oMath>
          <m:nary>
            <m:naryPr>
              <m:chr m:val="∑"/>
              <m:limLoc m:val="undOvr"/>
              <m:supHide m:val="1"/>
              <m:ctrlPr>
                <w:del w:id="1403" w:author="Author" w:date="2019-04-05T18:20:00Z">
                  <w:rPr>
                    <w:rFonts w:ascii="Cambria Math" w:hAnsi="Cambria Math"/>
                  </w:rPr>
                </w:del>
              </m:ctrlPr>
            </m:naryPr>
            <m:sub>
              <m:r>
                <w:del w:id="1404" w:author="Author" w:date="2019-04-05T18:20:00Z">
                  <w:rPr>
                    <w:rFonts w:ascii="Cambria Math" w:hAnsi="Cambria Math"/>
                  </w:rPr>
                  <m:t>j</m:t>
                </w:del>
              </m:r>
            </m:sub>
            <m:sup/>
            <m:e>
              <m:sSubSup>
                <m:sSubSupPr>
                  <m:ctrlPr>
                    <w:del w:id="1405" w:author="Author" w:date="2019-04-05T18:20:00Z">
                      <w:rPr>
                        <w:rFonts w:ascii="Cambria Math" w:hAnsi="Cambria Math"/>
                      </w:rPr>
                    </w:del>
                  </m:ctrlPr>
                </m:sSubSupPr>
                <m:e>
                  <m:r>
                    <w:del w:id="1406" w:author="Author" w:date="2019-04-05T18:20:00Z">
                      <w:rPr>
                        <w:rFonts w:ascii="Cambria Math" w:hAnsi="Cambria Math"/>
                      </w:rPr>
                      <m:t>D</m:t>
                    </w:del>
                  </m:r>
                </m:e>
                <m:sub>
                  <m:r>
                    <w:del w:id="1407" w:author="Author" w:date="2019-04-05T18:20:00Z">
                      <w:rPr>
                        <w:rFonts w:ascii="Cambria Math" w:hAnsi="Cambria Math"/>
                      </w:rPr>
                      <m:t>2</m:t>
                    </w:del>
                  </m:r>
                  <m:r>
                    <w:del w:id="1408" w:author="Author" w:date="2019-04-05T18:20:00Z">
                      <w:rPr>
                        <w:rFonts w:ascii="Cambria Math" w:hAnsi="Cambria Math"/>
                      </w:rPr>
                      <m:t>j</m:t>
                    </w:del>
                  </m:r>
                </m:sub>
                <m:sup>
                  <m:r>
                    <w:del w:id="1409" w:author="Author" w:date="2019-04-05T18:20:00Z">
                      <w:rPr>
                        <w:rFonts w:ascii="Cambria Math" w:hAnsi="Cambria Math"/>
                      </w:rPr>
                      <m:t>*</m:t>
                    </w:del>
                  </m:r>
                </m:sup>
              </m:sSubSup>
            </m:e>
          </m:nary>
          <m:r>
            <w:del w:id="1410" w:author="Author" w:date="2019-04-05T18:20:00Z">
              <w:rPr>
                <w:rFonts w:ascii="Cambria Math" w:hAnsi="Cambria Math"/>
              </w:rPr>
              <m:t>=</m:t>
            </w:del>
          </m:r>
          <m:sSubSup>
            <m:sSubSupPr>
              <m:ctrlPr>
                <w:del w:id="1411" w:author="Author" w:date="2019-04-05T18:20:00Z">
                  <w:rPr>
                    <w:rFonts w:ascii="Cambria Math" w:hAnsi="Cambria Math"/>
                  </w:rPr>
                </w:del>
              </m:ctrlPr>
            </m:sSubSupPr>
            <m:e>
              <m:r>
                <w:del w:id="1412" w:author="Author" w:date="2019-04-05T18:20:00Z">
                  <w:rPr>
                    <w:rFonts w:ascii="Cambria Math" w:hAnsi="Cambria Math"/>
                  </w:rPr>
                  <m:t>D</m:t>
                </w:del>
              </m:r>
            </m:e>
            <m:sub>
              <m:r>
                <w:del w:id="1413" w:author="Author" w:date="2019-04-05T18:20:00Z">
                  <w:rPr>
                    <w:rFonts w:ascii="Cambria Math" w:hAnsi="Cambria Math"/>
                  </w:rPr>
                  <m:t>2</m:t>
                </w:del>
              </m:r>
              <m:r>
                <w:del w:id="1414" w:author="Author" w:date="2019-04-05T18:20:00Z">
                  <w:rPr>
                    <w:rFonts w:ascii="Cambria Math" w:hAnsi="Cambria Math"/>
                  </w:rPr>
                  <m:t>a</m:t>
                </w:del>
              </m:r>
            </m:sub>
            <m:sup>
              <m:r>
                <w:del w:id="1415" w:author="Author" w:date="2019-04-05T18:20:00Z">
                  <w:rPr>
                    <w:rFonts w:ascii="Cambria Math" w:hAnsi="Cambria Math"/>
                  </w:rPr>
                  <m:t>*</m:t>
                </w:del>
              </m:r>
            </m:sup>
          </m:sSubSup>
          <m:r>
            <w:del w:id="1416" w:author="Author" w:date="2019-04-05T18:20:00Z">
              <w:rPr>
                <w:rFonts w:ascii="Cambria Math" w:hAnsi="Cambria Math"/>
              </w:rPr>
              <m:t>+</m:t>
            </w:del>
          </m:r>
          <m:sSubSup>
            <m:sSubSupPr>
              <m:ctrlPr>
                <w:del w:id="1417" w:author="Author" w:date="2019-04-05T18:20:00Z">
                  <w:rPr>
                    <w:rFonts w:ascii="Cambria Math" w:hAnsi="Cambria Math"/>
                  </w:rPr>
                </w:del>
              </m:ctrlPr>
            </m:sSubSupPr>
            <m:e>
              <m:r>
                <w:del w:id="1418" w:author="Author" w:date="2019-04-05T18:20:00Z">
                  <w:rPr>
                    <w:rFonts w:ascii="Cambria Math" w:hAnsi="Cambria Math"/>
                  </w:rPr>
                  <m:t>D</m:t>
                </w:del>
              </m:r>
            </m:e>
            <m:sub>
              <m:r>
                <w:del w:id="1419" w:author="Author" w:date="2019-04-05T18:20:00Z">
                  <w:rPr>
                    <w:rFonts w:ascii="Cambria Math" w:hAnsi="Cambria Math"/>
                  </w:rPr>
                  <m:t>2</m:t>
                </w:del>
              </m:r>
              <m:r>
                <w:del w:id="1420" w:author="Author" w:date="2019-04-05T18:20:00Z">
                  <w:rPr>
                    <w:rFonts w:ascii="Cambria Math" w:hAnsi="Cambria Math"/>
                  </w:rPr>
                  <m:t>b</m:t>
                </w:del>
              </m:r>
            </m:sub>
            <m:sup>
              <m:r>
                <w:del w:id="1421" w:author="Author" w:date="2019-04-05T18:20:00Z">
                  <w:rPr>
                    <w:rFonts w:ascii="Cambria Math" w:hAnsi="Cambria Math"/>
                  </w:rPr>
                  <m:t>*</m:t>
                </w:del>
              </m:r>
            </m:sup>
          </m:sSubSup>
          <m:r>
            <w:del w:id="1422" w:author="Author" w:date="2019-04-05T18:20:00Z">
              <w:rPr>
                <w:rFonts w:ascii="Cambria Math" w:hAnsi="Cambria Math"/>
              </w:rPr>
              <m:t>+</m:t>
            </w:del>
          </m:r>
          <m:sSubSup>
            <m:sSubSupPr>
              <m:ctrlPr>
                <w:del w:id="1423" w:author="Author" w:date="2019-04-05T18:20:00Z">
                  <w:rPr>
                    <w:rFonts w:ascii="Cambria Math" w:hAnsi="Cambria Math"/>
                  </w:rPr>
                </w:del>
              </m:ctrlPr>
            </m:sSubSupPr>
            <m:e>
              <m:r>
                <w:del w:id="1424" w:author="Author" w:date="2019-04-05T18:20:00Z">
                  <w:rPr>
                    <w:rFonts w:ascii="Cambria Math" w:hAnsi="Cambria Math"/>
                  </w:rPr>
                  <m:t>D</m:t>
                </w:del>
              </m:r>
            </m:e>
            <m:sub>
              <m:r>
                <w:del w:id="1425" w:author="Author" w:date="2019-04-05T18:20:00Z">
                  <w:rPr>
                    <w:rFonts w:ascii="Cambria Math" w:hAnsi="Cambria Math"/>
                  </w:rPr>
                  <m:t>2</m:t>
                </w:del>
              </m:r>
              <m:r>
                <w:del w:id="1426" w:author="Author" w:date="2019-04-05T18:20:00Z">
                  <w:rPr>
                    <w:rFonts w:ascii="Cambria Math" w:hAnsi="Cambria Math"/>
                  </w:rPr>
                  <m:t>c</m:t>
                </w:del>
              </m:r>
            </m:sub>
            <m:sup>
              <m:r>
                <w:del w:id="1427" w:author="Author" w:date="2019-04-05T18:20:00Z">
                  <w:rPr>
                    <w:rFonts w:ascii="Cambria Math" w:hAnsi="Cambria Math"/>
                  </w:rPr>
                  <m:t>*</m:t>
                </w:del>
              </m:r>
            </m:sup>
          </m:sSubSup>
          <m:r>
            <w:del w:id="1428" w:author="Author" w:date="2019-04-05T18:20:00Z">
              <w:rPr>
                <w:rFonts w:ascii="Cambria Math" w:hAnsi="Cambria Math"/>
              </w:rPr>
              <m:t>=0+0+34=34&lt;</m:t>
            </w:del>
          </m:r>
          <m:sSub>
            <m:sSubPr>
              <m:ctrlPr>
                <w:del w:id="1429" w:author="Author" w:date="2019-04-05T18:20:00Z">
                  <w:rPr>
                    <w:rFonts w:ascii="Cambria Math" w:hAnsi="Cambria Math"/>
                  </w:rPr>
                </w:del>
              </m:ctrlPr>
            </m:sSubPr>
            <m:e>
              <m:r>
                <w:del w:id="1430" w:author="Author" w:date="2019-04-05T18:20:00Z">
                  <w:rPr>
                    <w:rFonts w:ascii="Cambria Math" w:hAnsi="Cambria Math"/>
                  </w:rPr>
                  <m:t>P</m:t>
                </w:del>
              </m:r>
            </m:e>
            <m:sub>
              <m:r>
                <w:del w:id="1431" w:author="Author" w:date="2019-04-05T18:20:00Z">
                  <w:rPr>
                    <w:rFonts w:ascii="Cambria Math" w:hAnsi="Cambria Math"/>
                  </w:rPr>
                  <m:t>2</m:t>
                </w:del>
              </m:r>
            </m:sub>
          </m:sSub>
          <m:r>
            <w:del w:id="1432" w:author="Author" w:date="2019-04-05T18:20:00Z">
              <w:rPr>
                <w:rFonts w:ascii="Cambria Math" w:hAnsi="Cambria Math"/>
              </w:rPr>
              <m:t>=50</m:t>
            </w:del>
          </m:r>
        </m:oMath>
      </m:oMathPara>
    </w:p>
    <w:p w14:paraId="10FC107D" w14:textId="77777777" w:rsidR="00E15092" w:rsidRDefault="0013246A">
      <w:pPr>
        <w:pStyle w:val="FirstParagraph"/>
        <w:rPr>
          <w:del w:id="1433" w:author="Author" w:date="2019-04-05T18:20:00Z"/>
        </w:rPr>
      </w:pPr>
      <w:del w:id="1434" w:author="Author" w:date="2019-04-05T18:20:00Z">
        <w:r>
          <w:delText xml:space="preserve">for center </w:delText>
        </w:r>
        <m:oMath>
          <m:r>
            <w:rPr>
              <w:rFonts w:ascii="Cambria Math" w:hAnsi="Cambria Math"/>
            </w:rPr>
            <m:t>2</m:t>
          </m:r>
        </m:oMath>
        <w:r>
          <w:delText>.</w:delText>
        </w:r>
      </w:del>
    </w:p>
    <w:p w14:paraId="311138D1" w14:textId="77777777" w:rsidR="00E15092" w:rsidRDefault="0013246A">
      <w:pPr>
        <w:pStyle w:val="BodyText"/>
        <w:rPr>
          <w:del w:id="1435" w:author="Author" w:date="2019-04-05T18:20:00Z"/>
        </w:rPr>
      </w:pPr>
      <w:del w:id="1436" w:author="Author" w:date="2019-04-05T18:20:00Z">
        <w:r>
          <w:delText xml:space="preserve">It appears from this example that the 3SFCA method has deflated demand somewhat overzealously. This is perhaps not surprising, when we realize that the 3SFCA method </w:delText>
        </w:r>
        <w:r>
          <w:delText xml:space="preserve">operates, essentially, by stacking the effects of two related impedance functions (Delamater’s [-@Delamater2013] Modified 2SFCA approach does the same but on the supply side). Recall that the selection weights are calculated using the impedance weights </w:delText>
        </w:r>
        <m:oMath>
          <m:r>
            <w:rPr>
              <w:rFonts w:ascii="Cambria Math" w:hAnsi="Cambria Math"/>
            </w:rPr>
            <m:t>W</m:t>
          </m:r>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ij</m:t>
              </m:r>
            </m:sub>
          </m:sSub>
          <m:r>
            <w:rPr>
              <w:rFonts w:ascii="Cambria Math" w:hAnsi="Cambria Math"/>
            </w:rPr>
            <m:t>)</m:t>
          </m:r>
        </m:oMath>
        <w:r>
          <w:delText xml:space="preserve">. These selection weights then multiply the impedance when computing the level of service (since </w:delText>
        </w:r>
        <m:oMath>
          <m:sSub>
            <m:sSubPr>
              <m:ctrlPr>
                <w:rPr>
                  <w:rFonts w:ascii="Cambria Math" w:hAnsi="Cambria Math"/>
                </w:rPr>
              </m:ctrlPr>
            </m:sSubPr>
            <m:e>
              <m:r>
                <w:rPr>
                  <w:rFonts w:ascii="Cambria Math" w:hAnsi="Cambria Math"/>
                </w:rPr>
                <m:t>D</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W</m:t>
          </m:r>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ij</m:t>
              </m:r>
            </m:sub>
          </m:sSub>
          <m:r>
            <w:rPr>
              <w:rFonts w:ascii="Cambria Math" w:hAnsi="Cambria Math"/>
            </w:rPr>
            <m:t>)</m:t>
          </m:r>
        </m:oMath>
        <w:r>
          <w:delText>). The net effect is to make impedance steeper by a factor that depends on the impedance [the same mechanism is present in the Huff</w:delText>
        </w:r>
        <w:r>
          <w:delText>-enhanced model of @Luo2014, even if different impedance functions are used to compute the selection weights and the level of service/accessibility].</w:delText>
        </w:r>
      </w:del>
    </w:p>
    <w:p w14:paraId="7CBD869C" w14:textId="77777777" w:rsidR="00E15092" w:rsidRDefault="0013246A">
      <w:pPr>
        <w:pStyle w:val="BodyText"/>
        <w:rPr>
          <w:del w:id="1437" w:author="Author" w:date="2019-04-05T18:20:00Z"/>
        </w:rPr>
      </w:pPr>
      <w:del w:id="1438" w:author="Author" w:date="2019-04-05T18:20:00Z">
        <w:r>
          <w:delText>In addition to illustrating the demand/supply inflation (or deflation) effect, the examples in this sectio</w:delText>
        </w:r>
        <w:r>
          <w:delText xml:space="preserve">n also suggest that the magnitude and even direction of the effect depend on the geography of the problem (i.e., the locations of population centers and clinics), as well as the kind of impedance function used. If the inflation effect were even (i.e., all </w:delText>
        </w:r>
        <w:r>
          <w:delText>accessibility estimates are inflated/deflated at the same rate) then a simple solution would be to apply a constant inflation factor. Alas, it is more likely that the effect will not be even across space (e.g., we can anticipate that demand will be more in</w:delText>
        </w:r>
        <w:r>
          <w:delText xml:space="preserve">flated in denser parts of a region). For this reason, a more general approach to offset the inflation of supply </w:delText>
        </w:r>
        <w:r>
          <w:rPr>
            <w:i/>
          </w:rPr>
          <w:delText>and</w:delText>
        </w:r>
        <w:r>
          <w:delText xml:space="preserve"> demand in a systematic way seems to be called for. We discuss this next.</w:delText>
        </w:r>
      </w:del>
    </w:p>
    <w:p w14:paraId="4695A2FC" w14:textId="77777777" w:rsidR="00FA49B5" w:rsidRDefault="0013246A">
      <w:pPr>
        <w:pStyle w:val="BodyText"/>
        <w:rPr>
          <w:ins w:id="1439" w:author="Author" w:date="2019-04-05T18:20:00Z"/>
        </w:rPr>
      </w:pPr>
      <w:ins w:id="1440" w:author="Author" w:date="2019-04-05T18:20:00Z">
        <w:r>
          <w:t xml:space="preserve">Recall as well that the Regional Average PPR in this example is </w:t>
        </w:r>
        <m:oMath>
          <m:r>
            <w:rPr>
              <w:rFonts w:ascii="Cambria Math" w:hAnsi="Cambria Math"/>
            </w:rPr>
            <m:t>1.33</m:t>
          </m:r>
        </m:oMath>
        <w:r>
          <w:t xml:space="preserve"> physicians per thousand. If the total implied demand according to the binary impedance function is </w:t>
        </w:r>
        <m:oMath>
          <m:r>
            <w:rPr>
              <w:rFonts w:ascii="Cambria Math" w:hAnsi="Cambria Math"/>
            </w:rPr>
            <m:t>9,750</m:t>
          </m:r>
        </m:oMath>
        <w:r>
          <w:t xml:space="preserve"> the corresponding PPR is </w:t>
        </w:r>
        <m:oMath>
          <m:r>
            <w:rPr>
              <w:rFonts w:ascii="Cambria Math" w:hAnsi="Cambria Math"/>
            </w:rPr>
            <m:t>0.615</m:t>
          </m:r>
        </m:oMath>
        <w:r>
          <w:t xml:space="preserve"> physicians per thousand, or about half of the regional ratio. The corresponding PPR for the stepwise impedance function (implied demand = </w:t>
        </w:r>
        <m:oMath>
          <m:r>
            <w:rPr>
              <w:rFonts w:ascii="Cambria Math" w:hAnsi="Cambria Math"/>
            </w:rPr>
            <m:t>4315.5</m:t>
          </m:r>
        </m:oMath>
        <w:r>
          <w:t xml:space="preserve">) is </w:t>
        </w:r>
        <m:oMath>
          <m:r>
            <w:rPr>
              <w:rFonts w:ascii="Cambria Math" w:hAnsi="Cambria Math"/>
            </w:rPr>
            <m:t>1.39</m:t>
          </m:r>
        </m:oMath>
        <w:r>
          <w:t xml:space="preserve"> physicians per thousand, much closer to the Regional Average PPR.</w:t>
        </w:r>
        <w:r>
          <w:t xml:space="preserve"> However, this PPR is misleading in that it assumes that some segments of the population are served multiple times, and some are not served at all.</w:t>
        </w:r>
      </w:ins>
    </w:p>
    <w:p w14:paraId="759A7BE1" w14:textId="77777777" w:rsidR="00FA49B5" w:rsidRDefault="0013246A">
      <w:pPr>
        <w:pStyle w:val="BodyText"/>
        <w:rPr>
          <w:ins w:id="1441" w:author="Author" w:date="2019-04-05T18:20:00Z"/>
        </w:rPr>
      </w:pPr>
      <w:ins w:id="1442" w:author="Author" w:date="2019-04-05T18:20:00Z">
        <w:r>
          <w:t xml:space="preserve">Clearly, the first step of the algorithm can lead to inflation or deflation of the levels of demand. But do these matter? Or do they somehow average out when the levels of service are aggregated in the second step of the algorithm? Again, the situation is </w:t>
        </w:r>
        <w:r>
          <w:t>not clear-cut when multiple population centers and/or service clinics interact through overlapping catchment areas.</w:t>
        </w:r>
      </w:ins>
    </w:p>
    <w:p w14:paraId="428F5AE1" w14:textId="77777777" w:rsidR="00FA49B5" w:rsidRDefault="0013246A">
      <w:pPr>
        <w:pStyle w:val="BodyText"/>
        <w:rPr>
          <w:ins w:id="1443" w:author="Author" w:date="2019-04-05T18:20:00Z"/>
        </w:rPr>
      </w:pPr>
      <w:ins w:id="1444" w:author="Author" w:date="2019-04-05T18:20:00Z">
        <w:r>
          <w:t>To illustrate this, we proceed to estimate the accessibility for the example using the binary and the stepwise impedance matrices. The resul</w:t>
        </w:r>
        <w:r>
          <w:t>ts appear in Table .</w:t>
        </w:r>
      </w:ins>
    </w:p>
    <w:p w14:paraId="109E3232" w14:textId="77777777" w:rsidR="00FA49B5" w:rsidRDefault="0013246A">
      <w:pPr>
        <w:pStyle w:val="BodyText"/>
        <w:rPr>
          <w:ins w:id="1445" w:author="Author" w:date="2019-04-05T18:20:00Z"/>
        </w:rPr>
      </w:pPr>
      <w:ins w:id="1446" w:author="Author" w:date="2019-04-05T18:20:00Z">
        <w:r>
          <w:t xml:space="preserve">Accessibility in the table is calculated as the level of service of the clinics multiplied by the the values of the impedance function with respect to a population center, and then aggregated for all clinics. As seen in the table, the </w:t>
        </w:r>
        <w:r>
          <w:t xml:space="preserve">levels of accessibility vary considerably depending on the method. As anticipated, use of non-binary impedance functions reduces the inflation effect, and can even lead to deflation. Consider for instance the case of the binary impedance matrix: the total </w:t>
        </w:r>
        <w:r>
          <w:t xml:space="preserve">level of service in the system is the sum of the level of service at the three clinics, or 1.87. The level of service </w:t>
        </w:r>
        <w:r>
          <w:rPr>
            <w:i/>
          </w:rPr>
          <w:t>allocated</w:t>
        </w:r>
        <w:r>
          <w:t xml:space="preserve"> to population centers, on the other hand, is the sum of the accessibility in the system, or 11.8. When using the stepwise impeda</w:t>
        </w:r>
        <w:r>
          <w:t>nce function, the total level of service in the system is 4.3, and the level of service allocated to population centers is 11.2. Compare this to the case of 3SFCA, where the total level of service in the system is 8.71, but the level of service allocated t</w:t>
        </w:r>
        <w:r>
          <w:t>o population centers is only 2.21; or the case of M2SFCA, which estimates the total level of service in the system as 4.3 (same as E2SFCA) but allocates 5.74 to population centers.</w:t>
        </w:r>
      </w:ins>
    </w:p>
    <w:p w14:paraId="1FF87471" w14:textId="77777777" w:rsidR="00FA49B5" w:rsidRDefault="0013246A">
      <w:pPr>
        <w:pStyle w:val="BodyText"/>
        <w:rPr>
          <w:ins w:id="1447" w:author="Author" w:date="2019-04-05T18:20:00Z"/>
        </w:rPr>
      </w:pPr>
      <w:ins w:id="1448" w:author="Author" w:date="2019-04-05T18:20:00Z">
        <w:r>
          <w:t>Clearly, all the methods give qualitatively similar results, with periphera</w:t>
        </w:r>
        <w:r>
          <w:t xml:space="preserve">l centers displaying lower accessibility and more central places higher. But there are important differences in how demand and level of service are allocated throughout the system to calculate accessibilty. Figure  shows how the different methods penalize </w:t>
        </w:r>
        <w:r>
          <w:t xml:space="preserve">peripheral centers at different rates. And, since the demand is not consistent with the population and the accessibility is not consistent with the level of service of the clinics, it is difficult to interpret the results in terms PPRs. For instance, when </w:t>
        </w:r>
        <w:r>
          <w:t>we inspect the results for the binary impedance matrix (2SFCA), we can see in the table that the accessibility of Population Center 1 is simply the level of service of Clinic 1. But, as we saw before, this level of service was deflated by double counting t</w:t>
        </w:r>
        <w:r>
          <w:t>he population of Centers 2, 3, and 4, which contribute to the calculation of demand at multiple clinics. Things become more complex as the number of overlapping catchment areas grows. For example, Population Center 2 contributed to the congestion effect of</w:t>
        </w:r>
        <w:r>
          <w:t xml:space="preserve"> two clinics. However, demand at one of those clinics was calculated using the population of eight out of nine population centers. What this suggests is that, at the very least, some population centers (likely those in the periphery of regions) will have a</w:t>
        </w:r>
        <w:r>
          <w:t>rtificially low accessibility levels as a consequence of demand inflation.</w:t>
        </w:r>
      </w:ins>
    </w:p>
    <w:p w14:paraId="1997E972" w14:textId="32986D9C" w:rsidR="00FA49B5" w:rsidRDefault="0013246A">
      <w:pPr>
        <w:pStyle w:val="Heading1"/>
        <w:pPrChange w:id="1449" w:author="Author" w:date="2019-04-05T18:20:00Z">
          <w:pPr>
            <w:pStyle w:val="Heading2"/>
          </w:pPr>
        </w:pPrChange>
      </w:pPr>
      <w:bookmarkStart w:id="1450" w:name="a-method-for-proportional-allocation-of-"/>
      <w:bookmarkEnd w:id="1450"/>
      <w:r>
        <w:t xml:space="preserve">A Method </w:t>
      </w:r>
      <w:del w:id="1451" w:author="Author" w:date="2019-04-05T18:20:00Z">
        <w:r>
          <w:delText>to Rectify</w:delText>
        </w:r>
      </w:del>
      <w:ins w:id="1452" w:author="Author" w:date="2019-04-05T18:20:00Z">
        <w:r>
          <w:t>for Proportional Allocation of</w:t>
        </w:r>
      </w:ins>
      <w:r>
        <w:t xml:space="preserve"> Demand and Supply</w:t>
      </w:r>
      <w:del w:id="1453" w:author="Author" w:date="2019-04-05T18:20:00Z">
        <w:r>
          <w:delText xml:space="preserve"> Levels to System-wide Totals</w:delText>
        </w:r>
      </w:del>
    </w:p>
    <w:p w14:paraId="73E37E72" w14:textId="3F4CAC42" w:rsidR="00FA49B5" w:rsidRDefault="0013246A">
      <w:pPr>
        <w:pStyle w:val="FirstParagraph"/>
      </w:pPr>
      <w:r>
        <w:t xml:space="preserve">As the examples in the preceding subsection illustrate, FCA methods can induce quite substantial inflation </w:t>
      </w:r>
      <w:del w:id="1454" w:author="Author" w:date="2019-04-05T18:20:00Z">
        <w:r>
          <w:delText xml:space="preserve">of supply and demand (and even, in some cases, </w:delText>
        </w:r>
        <w:r>
          <w:rPr>
            <w:i/>
          </w:rPr>
          <w:delText>negative inflation</w:delText>
        </w:r>
        <w:r>
          <w:delText xml:space="preserve">, </w:delText>
        </w:r>
      </w:del>
      <w:ins w:id="1455" w:author="Author" w:date="2019-04-05T18:20:00Z">
        <w:r>
          <w:t>(</w:t>
        </w:r>
      </w:ins>
      <w:r>
        <w:t>or deflation</w:t>
      </w:r>
      <w:del w:id="1456" w:author="Author" w:date="2019-04-05T18:20:00Z">
        <w:r>
          <w:delText>).</w:delText>
        </w:r>
      </w:del>
      <w:ins w:id="1457" w:author="Author" w:date="2019-04-05T18:20:00Z">
        <w:r>
          <w:t>) o</w:t>
        </w:r>
        <w:r>
          <w:t>f demand and level of service.</w:t>
        </w:r>
      </w:ins>
      <w:r>
        <w:t xml:space="preserve"> This, in turn, can </w:t>
      </w:r>
      <w:del w:id="1458" w:author="Author" w:date="2019-04-05T18:20:00Z">
        <w:r>
          <w:delText xml:space="preserve">lead to artificially lower or higher </w:delText>
        </w:r>
      </w:del>
      <w:ins w:id="1459" w:author="Author" w:date="2019-04-05T18:20:00Z">
        <w:r>
          <w:t xml:space="preserve">affect the </w:t>
        </w:r>
      </w:ins>
      <w:r>
        <w:t>estimates of accessibility</w:t>
      </w:r>
      <w:del w:id="1460" w:author="Author" w:date="2019-04-05T18:20:00Z">
        <w:r>
          <w:delText>, as the case may be</w:delText>
        </w:r>
      </w:del>
      <w:ins w:id="1461" w:author="Author" w:date="2019-04-05T18:20:00Z">
        <w:r>
          <w:t xml:space="preserve"> in potentially complex ways. The results, furthermore lack a clear interpretation</w:t>
        </w:r>
      </w:ins>
      <w:r>
        <w:t xml:space="preserve">. In this section, we propose a simple and intuitive adjustment to avoid the inflation </w:t>
      </w:r>
      <w:r>
        <w:t>artifacts inherent in current implementations of FCA methods.</w:t>
      </w:r>
    </w:p>
    <w:p w14:paraId="7976D8EA" w14:textId="2CDF067F" w:rsidR="00FA49B5" w:rsidRDefault="0013246A">
      <w:pPr>
        <w:pStyle w:val="BodyText"/>
      </w:pPr>
      <w:r>
        <w:t xml:space="preserve">Refer again to Fig . Demand inflation occurs because </w:t>
      </w:r>
      <w:ins w:id="1462" w:author="Author" w:date="2019-04-05T18:20:00Z">
        <w:r>
          <w:t xml:space="preserve">of </w:t>
        </w:r>
      </w:ins>
      <w:r>
        <w:t xml:space="preserve">the </w:t>
      </w:r>
      <w:ins w:id="1463" w:author="Author" w:date="2019-04-05T18:20:00Z">
        <w:r>
          <w:t xml:space="preserve">overlap in catchment areas - with the </w:t>
        </w:r>
      </w:ins>
      <w:r>
        <w:t xml:space="preserve">underlying assumption </w:t>
      </w:r>
      <w:del w:id="1464" w:author="Author" w:date="2019-04-05T18:20:00Z">
        <w:r>
          <w:delText xml:space="preserve">is </w:delText>
        </w:r>
      </w:del>
      <w:r>
        <w:t xml:space="preserve">that </w:t>
      </w:r>
      <w:del w:id="1465" w:author="Author" w:date="2019-04-05T18:20:00Z">
        <w:r>
          <w:delText>all</w:delText>
        </w:r>
      </w:del>
      <w:ins w:id="1466" w:author="Author" w:date="2019-04-05T18:20:00Z">
        <w:r>
          <w:t>a service location services</w:t>
        </w:r>
      </w:ins>
      <w:r>
        <w:t xml:space="preserve"> the population within </w:t>
      </w:r>
      <w:del w:id="1467" w:author="Author" w:date="2019-04-05T18:20:00Z">
        <w:r>
          <w:delText>a</w:delText>
        </w:r>
      </w:del>
      <w:ins w:id="1468" w:author="Author" w:date="2019-04-05T18:20:00Z">
        <w:r>
          <w:t>its</w:t>
        </w:r>
      </w:ins>
      <w:r>
        <w:t xml:space="preserve"> catchment area</w:t>
      </w:r>
      <w:del w:id="1469" w:author="Author" w:date="2019-04-05T18:20:00Z">
        <w:r>
          <w:delText xml:space="preserve"> will be serviced by its corresponding service location.</w:delText>
        </w:r>
      </w:del>
      <w:ins w:id="1470" w:author="Author" w:date="2019-04-05T18:20:00Z">
        <w:r>
          <w:t>.</w:t>
        </w:r>
      </w:ins>
      <w:r>
        <w:t xml:space="preserve"> More realistically, only a fraction of that population will demand service at </w:t>
      </w:r>
      <w:del w:id="1471" w:author="Author" w:date="2019-04-05T18:20:00Z">
        <w:r>
          <w:delText>any given</w:delText>
        </w:r>
      </w:del>
      <w:ins w:id="1472" w:author="Author" w:date="2019-04-05T18:20:00Z">
        <w:r>
          <w:t>the</w:t>
        </w:r>
      </w:ins>
      <w:r>
        <w:t xml:space="preserve"> location if other service points are within reach (i.e., inside its “floated” catchment area).</w:t>
      </w:r>
    </w:p>
    <w:p w14:paraId="5F6C92CD" w14:textId="44C0D703" w:rsidR="00FA49B5" w:rsidRDefault="0013246A">
      <w:pPr>
        <w:pStyle w:val="BodyText"/>
      </w:pPr>
      <w:r>
        <w:t>For instance, assuming (as the binary impedance function does), that individua</w:t>
      </w:r>
      <w:r>
        <w:t xml:space="preserve">ls at </w:t>
      </w:r>
      <w:del w:id="1473" w:author="Author" w:date="2019-04-05T18:20:00Z">
        <w:r>
          <w:delText>location</w:delText>
        </w:r>
      </w:del>
      <w:ins w:id="1474" w:author="Author" w:date="2019-04-05T18:20:00Z">
        <w:r>
          <w:t>Population Center</w:t>
        </w:r>
      </w:ins>
      <w:r>
        <w:t xml:space="preserve"> </w:t>
      </w:r>
      <m:oMath>
        <m:r>
          <w:rPr>
            <w:rFonts w:ascii="Cambria Math" w:hAnsi="Cambria Math"/>
          </w:rPr>
          <m:t>1</m:t>
        </m:r>
      </m:oMath>
      <w:r>
        <w:t xml:space="preserve"> are indifferent between </w:t>
      </w:r>
      <w:del w:id="1475" w:author="Author" w:date="2019-04-05T18:20:00Z">
        <w:r>
          <w:delText xml:space="preserve">clinics </w:delText>
        </w:r>
        <m:oMath>
          <m:r>
            <w:rPr>
              <w:rFonts w:ascii="Cambria Math" w:hAnsi="Cambria Math"/>
            </w:rPr>
            <m:t>a</m:t>
          </m:r>
        </m:oMath>
        <w:r>
          <w:delText xml:space="preserve">, </w:delText>
        </w:r>
        <m:oMath>
          <m:r>
            <w:rPr>
              <w:rFonts w:ascii="Cambria Math" w:hAnsi="Cambria Math"/>
            </w:rPr>
            <m:t>b</m:t>
          </m:r>
        </m:oMath>
        <w:r>
          <w:delText>,</w:delText>
        </w:r>
      </w:del>
      <w:ins w:id="1476" w:author="Author" w:date="2019-04-05T18:20:00Z">
        <w:r>
          <w:t xml:space="preserve">Clinics </w:t>
        </w:r>
        <m:oMath>
          <m:r>
            <w:rPr>
              <w:rFonts w:ascii="Cambria Math" w:hAnsi="Cambria Math"/>
            </w:rPr>
            <m:t>1</m:t>
          </m:r>
        </m:oMath>
      </w:ins>
      <w:r>
        <w:t xml:space="preserve"> and </w:t>
      </w:r>
      <m:oMath>
        <m:r>
          <w:del w:id="1477" w:author="Author" w:date="2019-04-05T18:20:00Z">
            <w:rPr>
              <w:rFonts w:ascii="Cambria Math" w:hAnsi="Cambria Math"/>
            </w:rPr>
            <m:t>c</m:t>
          </w:del>
        </m:r>
        <m:r>
          <w:ins w:id="1478" w:author="Author" w:date="2019-04-05T18:20:00Z">
            <w:rPr>
              <w:rFonts w:ascii="Cambria Math" w:hAnsi="Cambria Math"/>
            </w:rPr>
            <m:t>2</m:t>
          </w:ins>
        </m:r>
      </m:oMath>
      <w:r>
        <w:t xml:space="preserve">, then it is reasonable to think that the population will sort itself proportionally to </w:t>
      </w:r>
      <w:del w:id="1479" w:author="Author" w:date="2019-04-05T18:20:00Z">
        <w:r>
          <w:delText>the</w:delText>
        </w:r>
      </w:del>
      <w:ins w:id="1480" w:author="Author" w:date="2019-04-05T18:20:00Z">
        <w:r>
          <w:t>these two</w:t>
        </w:r>
      </w:ins>
      <w:r>
        <w:t xml:space="preserve"> clinics - in this example, this means that </w:t>
      </w:r>
      <w:del w:id="1481" w:author="Author" w:date="2019-04-05T18:20:00Z">
        <w:r>
          <w:delText>each third</w:delText>
        </w:r>
      </w:del>
      <w:ins w:id="1482" w:author="Author" w:date="2019-04-05T18:20:00Z">
        <w:r>
          <w:t>half</w:t>
        </w:r>
      </w:ins>
      <w:r>
        <w:t xml:space="preserve"> of the population will attend one of </w:t>
      </w:r>
      <w:del w:id="1483" w:author="Author" w:date="2019-04-05T18:20:00Z">
        <w:r>
          <w:delText>three</w:delText>
        </w:r>
      </w:del>
      <w:ins w:id="1484" w:author="Author" w:date="2019-04-05T18:20:00Z">
        <w:r>
          <w:t>two</w:t>
        </w:r>
      </w:ins>
      <w:r>
        <w:t xml:space="preserve"> diff</w:t>
      </w:r>
      <w:r>
        <w:t xml:space="preserve">erent clinics (importantly, this assumes that the </w:t>
      </w:r>
      <w:del w:id="1485" w:author="Author" w:date="2019-04-05T18:20:00Z">
        <w:r>
          <w:delText>service points</w:delText>
        </w:r>
      </w:del>
      <w:ins w:id="1486" w:author="Author" w:date="2019-04-05T18:20:00Z">
        <w:r>
          <w:t>services on</w:t>
        </w:r>
      </w:ins>
      <w:r>
        <w:t xml:space="preserve"> offer </w:t>
      </w:r>
      <w:ins w:id="1487" w:author="Author" w:date="2019-04-05T18:20:00Z">
        <w:r>
          <w:t xml:space="preserve">are </w:t>
        </w:r>
      </w:ins>
      <w:r>
        <w:t>undifferentiated</w:t>
      </w:r>
      <w:del w:id="1488" w:author="Author" w:date="2019-04-05T18:20:00Z">
        <w:r>
          <w:delText xml:space="preserve"> services</w:delText>
        </w:r>
      </w:del>
      <w:ins w:id="1489" w:author="Author" w:date="2019-04-05T18:20:00Z">
        <w:r>
          <w:t>; one would not generally consider cancer screening and hair removal clinics competitors</w:t>
        </w:r>
      </w:ins>
      <w:r>
        <w:t>). This suggests the following adjustment to the way the level of demand is calc</w:t>
      </w:r>
      <w:r>
        <w:t xml:space="preserve">ulated. Given an impedance function, a set of adjusted weights, say </w:t>
      </w:r>
      <m:oMath>
        <m:sSubSup>
          <m:sSubSupPr>
            <m:ctrlPr>
              <w:rPr>
                <w:rFonts w:ascii="Cambria Math" w:hAnsi="Cambria Math"/>
              </w:rPr>
            </m:ctrlPr>
          </m:sSubSupPr>
          <m:e>
            <m:r>
              <w:rPr>
                <w:rFonts w:ascii="Cambria Math" w:hAnsi="Cambria Math"/>
              </w:rPr>
              <m:t>W</m:t>
            </m:r>
          </m:e>
          <m:sub>
            <m:r>
              <w:rPr>
                <w:rFonts w:ascii="Cambria Math" w:hAnsi="Cambria Math"/>
              </w:rPr>
              <m:t>ij</m:t>
            </m:r>
          </m:sub>
          <m:sup>
            <m:r>
              <w:rPr>
                <w:rFonts w:ascii="Cambria Math" w:hAnsi="Cambria Math"/>
              </w:rPr>
              <m:t>i</m:t>
            </m:r>
            <m:r>
              <w:rPr>
                <w:rFonts w:ascii="Cambria Math" w:hAnsi="Cambria Math"/>
              </w:rPr>
              <m:t>*</m:t>
            </m:r>
          </m:sup>
        </m:sSubSup>
      </m:oMath>
      <w:r>
        <w:t xml:space="preserve">, are precalculated by dividing the original impedance weights by the sum of the weights for population center </w:t>
      </w:r>
      <m:oMath>
        <m:r>
          <w:rPr>
            <w:rFonts w:ascii="Cambria Math" w:hAnsi="Cambria Math"/>
          </w:rPr>
          <m:t>i</m:t>
        </m:r>
      </m:oMath>
      <w:r>
        <w:t xml:space="preserve"> over all service points </w:t>
      </w:r>
      <m:oMath>
        <m:r>
          <w:rPr>
            <w:rFonts w:ascii="Cambria Math" w:hAnsi="Cambria Math"/>
          </w:rPr>
          <m:t>j</m:t>
        </m:r>
      </m:oMath>
      <w:r>
        <w:t>:</w:t>
      </w:r>
    </w:p>
    <w:p w14:paraId="63489DCF" w14:textId="77777777" w:rsidR="00FA49B5" w:rsidRDefault="0013246A">
      <w:pPr>
        <w:pStyle w:val="BodyText"/>
      </w:pPr>
      <m:oMathPara>
        <m:oMathParaPr>
          <m:jc m:val="center"/>
        </m:oMathParaPr>
        <m:oMath>
          <m:sSubSup>
            <m:sSubSupPr>
              <m:ctrlPr>
                <w:rPr>
                  <w:rFonts w:ascii="Cambria Math" w:hAnsi="Cambria Math"/>
                </w:rPr>
              </m:ctrlPr>
            </m:sSubSupPr>
            <m:e>
              <m:r>
                <w:rPr>
                  <w:rFonts w:ascii="Cambria Math" w:hAnsi="Cambria Math"/>
                </w:rPr>
                <m:t>W</m:t>
              </m:r>
            </m:e>
            <m:sub>
              <m:r>
                <w:rPr>
                  <w:rFonts w:ascii="Cambria Math" w:hAnsi="Cambria Math"/>
                </w:rPr>
                <m:t>ij</m:t>
              </m:r>
            </m:sub>
            <m:sup>
              <m:r>
                <w:rPr>
                  <w:rFonts w:ascii="Cambria Math" w:hAnsi="Cambria Math"/>
                </w:rPr>
                <m:t>i</m:t>
              </m:r>
            </m:sup>
          </m:sSubSup>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W</m:t>
                  </m:r>
                </m:e>
                <m:sub>
                  <m:r>
                    <w:rPr>
                      <w:rFonts w:ascii="Cambria Math" w:hAnsi="Cambria Math"/>
                    </w:rPr>
                    <m:t>ij</m:t>
                  </m:r>
                </m:sub>
              </m:sSub>
            </m:num>
            <m:den>
              <m:nary>
                <m:naryPr>
                  <m:chr m:val="∑"/>
                  <m:limLoc m:val="undOvr"/>
                  <m:supHide m:val="1"/>
                  <m:ctrlPr>
                    <w:rPr>
                      <w:rFonts w:ascii="Cambria Math" w:hAnsi="Cambria Math"/>
                    </w:rPr>
                  </m:ctrlPr>
                </m:naryPr>
                <m:sub>
                  <m:r>
                    <w:rPr>
                      <w:rFonts w:ascii="Cambria Math" w:hAnsi="Cambria Math"/>
                    </w:rPr>
                    <m:t>j</m:t>
                  </m:r>
                </m:sub>
                <m:sup/>
                <m:e>
                  <m:sSub>
                    <m:sSubPr>
                      <m:ctrlPr>
                        <w:rPr>
                          <w:rFonts w:ascii="Cambria Math" w:hAnsi="Cambria Math"/>
                        </w:rPr>
                      </m:ctrlPr>
                    </m:sSubPr>
                    <m:e>
                      <m:r>
                        <w:rPr>
                          <w:rFonts w:ascii="Cambria Math" w:hAnsi="Cambria Math"/>
                        </w:rPr>
                        <m:t>W</m:t>
                      </m:r>
                    </m:e>
                    <m:sub>
                      <m:r>
                        <w:rPr>
                          <w:rFonts w:ascii="Cambria Math" w:hAnsi="Cambria Math"/>
                        </w:rPr>
                        <m:t>ij</m:t>
                      </m:r>
                    </m:sub>
                  </m:sSub>
                </m:e>
              </m:nary>
            </m:den>
          </m:f>
        </m:oMath>
      </m:oMathPara>
    </w:p>
    <w:p w14:paraId="73DAF825" w14:textId="77777777" w:rsidR="00FA49B5" w:rsidRDefault="0013246A">
      <w:pPr>
        <w:pStyle w:val="FirstParagraph"/>
      </w:pPr>
      <w:r>
        <w:t>Please notice</w:t>
      </w:r>
      <w:r>
        <w:t xml:space="preserve"> that these weights are identical to the selection weights of the 3SFCA method. A key property of the adjusted weights is the following:</w:t>
      </w:r>
    </w:p>
    <w:p w14:paraId="326E9D80" w14:textId="77777777" w:rsidR="00FA49B5" w:rsidRDefault="0013246A">
      <w:pPr>
        <w:pStyle w:val="BodyText"/>
      </w:pPr>
      <m:oMathPara>
        <m:oMathParaPr>
          <m:jc m:val="center"/>
        </m:oMathParaPr>
        <m:oMath>
          <m:nary>
            <m:naryPr>
              <m:chr m:val="∑"/>
              <m:limLoc m:val="undOvr"/>
              <m:supHide m:val="1"/>
              <m:ctrlPr>
                <w:rPr>
                  <w:rFonts w:ascii="Cambria Math" w:hAnsi="Cambria Math"/>
                </w:rPr>
              </m:ctrlPr>
            </m:naryPr>
            <m:sub>
              <m:r>
                <w:rPr>
                  <w:rFonts w:ascii="Cambria Math" w:hAnsi="Cambria Math"/>
                </w:rPr>
                <m:t>j</m:t>
              </m:r>
            </m:sub>
            <m:sup/>
            <m:e>
              <m:sSubSup>
                <m:sSubSupPr>
                  <m:ctrlPr>
                    <w:rPr>
                      <w:rFonts w:ascii="Cambria Math" w:hAnsi="Cambria Math"/>
                    </w:rPr>
                  </m:ctrlPr>
                </m:sSubSupPr>
                <m:e>
                  <m:r>
                    <w:rPr>
                      <w:rFonts w:ascii="Cambria Math" w:hAnsi="Cambria Math"/>
                    </w:rPr>
                    <m:t>W</m:t>
                  </m:r>
                </m:e>
                <m:sub>
                  <m:r>
                    <w:rPr>
                      <w:rFonts w:ascii="Cambria Math" w:hAnsi="Cambria Math"/>
                    </w:rPr>
                    <m:t>ij</m:t>
                  </m:r>
                </m:sub>
                <m:sup>
                  <m:r>
                    <w:rPr>
                      <w:rFonts w:ascii="Cambria Math" w:hAnsi="Cambria Math"/>
                    </w:rPr>
                    <m:t>i</m:t>
                  </m:r>
                </m:sup>
              </m:sSubSup>
            </m:e>
          </m:nary>
          <m:r>
            <w:rPr>
              <w:rFonts w:ascii="Cambria Math" w:hAnsi="Cambria Math"/>
            </w:rPr>
            <m:t>=1</m:t>
          </m:r>
        </m:oMath>
      </m:oMathPara>
    </w:p>
    <w:p w14:paraId="589D0D4B" w14:textId="77777777" w:rsidR="00FA49B5" w:rsidRDefault="0013246A">
      <w:pPr>
        <w:pStyle w:val="FirstParagraph"/>
      </w:pPr>
      <w:r>
        <w:t xml:space="preserve">This adjustment procedure has the effect that, when the level of demand of </w:t>
      </w:r>
      <m:oMath>
        <m:r>
          <w:rPr>
            <w:rFonts w:ascii="Cambria Math" w:hAnsi="Cambria Math"/>
          </w:rPr>
          <m:t>i</m:t>
        </m:r>
      </m:oMath>
      <w:r>
        <w:t xml:space="preserve"> is summed over all service p</w:t>
      </w:r>
      <w:r>
        <w:t xml:space="preserve">oints </w:t>
      </w:r>
      <m:oMath>
        <m:r>
          <w:rPr>
            <w:rFonts w:ascii="Cambria Math" w:hAnsi="Cambria Math"/>
          </w:rPr>
          <m:t>j</m:t>
        </m:r>
      </m:oMath>
      <w:r>
        <w:t xml:space="preserve">, the aggregated level of demand due to </w:t>
      </w:r>
      <m:oMath>
        <m:r>
          <w:rPr>
            <w:rFonts w:ascii="Cambria Math" w:hAnsi="Cambria Math"/>
          </w:rPr>
          <m:t>i</m:t>
        </m:r>
      </m:oMath>
      <w:r>
        <w:t xml:space="preserve"> is identical to its population:</w:t>
      </w:r>
    </w:p>
    <w:p w14:paraId="1C13CF43" w14:textId="77777777" w:rsidR="00FA49B5" w:rsidRDefault="0013246A">
      <w:pPr>
        <w:pStyle w:val="BodyText"/>
      </w:pPr>
      <m:oMathPara>
        <m:oMathParaPr>
          <m:jc m:val="center"/>
        </m:oMathParaPr>
        <m:oMath>
          <m:nary>
            <m:naryPr>
              <m:chr m:val="∑"/>
              <m:limLoc m:val="undOvr"/>
              <m:supHide m:val="1"/>
              <m:ctrlPr>
                <w:rPr>
                  <w:rFonts w:ascii="Cambria Math" w:hAnsi="Cambria Math"/>
                </w:rPr>
              </m:ctrlPr>
            </m:naryPr>
            <m:sub>
              <m:r>
                <w:rPr>
                  <w:rFonts w:ascii="Cambria Math" w:hAnsi="Cambria Math"/>
                </w:rPr>
                <m:t>j</m:t>
              </m:r>
            </m:sub>
            <m:sup/>
            <m:e>
              <m:sSub>
                <m:sSubPr>
                  <m:ctrlPr>
                    <w:rPr>
                      <w:rFonts w:ascii="Cambria Math" w:hAnsi="Cambria Math"/>
                    </w:rPr>
                  </m:ctrlPr>
                </m:sSubPr>
                <m:e>
                  <m:r>
                    <w:rPr>
                      <w:rFonts w:ascii="Cambria Math" w:hAnsi="Cambria Math"/>
                    </w:rPr>
                    <m:t>P</m:t>
                  </m:r>
                </m:e>
                <m:sub>
                  <m:r>
                    <w:rPr>
                      <w:rFonts w:ascii="Cambria Math" w:hAnsi="Cambria Math"/>
                    </w:rPr>
                    <m:t>i</m:t>
                  </m:r>
                </m:sub>
              </m:sSub>
            </m:e>
          </m:nary>
          <m:sSubSup>
            <m:sSubSupPr>
              <m:ctrlPr>
                <w:rPr>
                  <w:rFonts w:ascii="Cambria Math" w:hAnsi="Cambria Math"/>
                </w:rPr>
              </m:ctrlPr>
            </m:sSubSupPr>
            <m:e>
              <m:r>
                <w:rPr>
                  <w:rFonts w:ascii="Cambria Math" w:hAnsi="Cambria Math"/>
                </w:rPr>
                <m:t>W</m:t>
              </m:r>
            </m:e>
            <m:sub>
              <m:r>
                <w:rPr>
                  <w:rFonts w:ascii="Cambria Math" w:hAnsi="Cambria Math"/>
                </w:rPr>
                <m:t>ij</m:t>
              </m:r>
            </m:sub>
            <m:sup>
              <m:r>
                <w:rPr>
                  <w:rFonts w:ascii="Cambria Math" w:hAnsi="Cambria Math"/>
                </w:rPr>
                <m:t>i</m:t>
              </m:r>
            </m:sup>
          </m:sSubSup>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oMath>
      </m:oMathPara>
    </w:p>
    <w:p w14:paraId="3F030F16" w14:textId="77777777" w:rsidR="00FA49B5" w:rsidRDefault="0013246A">
      <w:pPr>
        <w:pStyle w:val="FirstParagraph"/>
        <w:rPr>
          <w:ins w:id="1490" w:author="Author" w:date="2019-04-05T18:20:00Z"/>
        </w:rPr>
      </w:pPr>
      <w:ins w:id="1491" w:author="Author" w:date="2019-04-05T18:20:00Z">
        <w:r>
          <w:t xml:space="preserve">As a result of standardizing the impedance weights, population is allocated </w:t>
        </w:r>
        <w:r>
          <w:rPr>
            <w:i/>
          </w:rPr>
          <w:t>proportionally</w:t>
        </w:r>
        <w:r>
          <w:t xml:space="preserve"> to clinics.</w:t>
        </w:r>
      </w:ins>
    </w:p>
    <w:p w14:paraId="73669F59" w14:textId="77777777" w:rsidR="00FA49B5" w:rsidRDefault="0013246A">
      <w:pPr>
        <w:pStyle w:val="BodyText"/>
        <w:pPrChange w:id="1492" w:author="Author" w:date="2019-04-05T18:20:00Z">
          <w:pPr>
            <w:pStyle w:val="FirstParagraph"/>
          </w:pPr>
        </w:pPrChange>
      </w:pPr>
      <w:r>
        <w:t xml:space="preserve">On the supply side, inflation happens because the </w:t>
      </w:r>
      <w:r>
        <w:t xml:space="preserve">level of service available at location </w:t>
      </w:r>
      <m:oMath>
        <m:r>
          <w:rPr>
            <w:rFonts w:ascii="Cambria Math" w:hAnsi="Cambria Math"/>
          </w:rPr>
          <m:t>j</m:t>
        </m:r>
      </m:oMath>
      <w:r>
        <w:t xml:space="preserve"> is assumed to be available to every population center </w:t>
      </w:r>
      <m:oMath>
        <m:r>
          <w:rPr>
            <w:rFonts w:ascii="Cambria Math" w:hAnsi="Cambria Math"/>
          </w:rPr>
          <m:t>i</m:t>
        </m:r>
      </m:oMath>
      <w:r>
        <w:t xml:space="preserve"> within its catchment area. To adjust this, another set of weights, say </w:t>
      </w:r>
      <m:oMath>
        <m:sSubSup>
          <m:sSubSupPr>
            <m:ctrlPr>
              <w:rPr>
                <w:rFonts w:ascii="Cambria Math" w:hAnsi="Cambria Math"/>
              </w:rPr>
            </m:ctrlPr>
          </m:sSubSupPr>
          <m:e>
            <m:r>
              <w:rPr>
                <w:rFonts w:ascii="Cambria Math" w:hAnsi="Cambria Math"/>
              </w:rPr>
              <m:t>W</m:t>
            </m:r>
          </m:e>
          <m:sub>
            <m:r>
              <w:rPr>
                <w:rFonts w:ascii="Cambria Math" w:hAnsi="Cambria Math"/>
              </w:rPr>
              <m:t>ij</m:t>
            </m:r>
          </m:sub>
          <m:sup>
            <m:r>
              <w:rPr>
                <w:rFonts w:ascii="Cambria Math" w:hAnsi="Cambria Math"/>
              </w:rPr>
              <m:t>j</m:t>
            </m:r>
            <m:r>
              <w:rPr>
                <w:rFonts w:ascii="Cambria Math" w:hAnsi="Cambria Math"/>
              </w:rPr>
              <m:t>*</m:t>
            </m:r>
          </m:sup>
        </m:sSubSup>
      </m:oMath>
      <w:r>
        <w:t xml:space="preserve">, is pre-calculated by dividing the original impedance weights </w:t>
      </w:r>
      <m:oMath>
        <m:sSub>
          <m:sSubPr>
            <m:ctrlPr>
              <w:rPr>
                <w:rFonts w:ascii="Cambria Math" w:hAnsi="Cambria Math"/>
              </w:rPr>
            </m:ctrlPr>
          </m:sSubPr>
          <m:e>
            <m:r>
              <w:rPr>
                <w:rFonts w:ascii="Cambria Math" w:hAnsi="Cambria Math"/>
              </w:rPr>
              <m:t>W</m:t>
            </m:r>
          </m:e>
          <m:sub>
            <m:r>
              <w:rPr>
                <w:rFonts w:ascii="Cambria Math" w:hAnsi="Cambria Math"/>
              </w:rPr>
              <m:t>ij</m:t>
            </m:r>
          </m:sub>
        </m:sSub>
      </m:oMath>
      <w:r>
        <w:t xml:space="preserve"> by the </w:t>
      </w:r>
      <w:r>
        <w:t xml:space="preserve">sum of the weights for service point </w:t>
      </w:r>
      <m:oMath>
        <m:r>
          <w:rPr>
            <w:rFonts w:ascii="Cambria Math" w:hAnsi="Cambria Math"/>
          </w:rPr>
          <m:t>j</m:t>
        </m:r>
      </m:oMath>
      <w:r>
        <w:t xml:space="preserve"> over all population centers </w:t>
      </w:r>
      <m:oMath>
        <m:r>
          <w:rPr>
            <w:rFonts w:ascii="Cambria Math" w:hAnsi="Cambria Math"/>
          </w:rPr>
          <m:t>i</m:t>
        </m:r>
      </m:oMath>
      <w:r>
        <w:t>:</w:t>
      </w:r>
    </w:p>
    <w:p w14:paraId="42FC09CD" w14:textId="77777777" w:rsidR="00FA49B5" w:rsidRDefault="0013246A">
      <w:pPr>
        <w:pStyle w:val="BodyText"/>
      </w:pPr>
      <m:oMathPara>
        <m:oMathParaPr>
          <m:jc m:val="center"/>
        </m:oMathParaPr>
        <m:oMath>
          <m:sSubSup>
            <m:sSubSupPr>
              <m:ctrlPr>
                <w:rPr>
                  <w:rFonts w:ascii="Cambria Math" w:hAnsi="Cambria Math"/>
                </w:rPr>
              </m:ctrlPr>
            </m:sSubSupPr>
            <m:e>
              <m:r>
                <w:rPr>
                  <w:rFonts w:ascii="Cambria Math" w:hAnsi="Cambria Math"/>
                </w:rPr>
                <m:t>W</m:t>
              </m:r>
            </m:e>
            <m:sub>
              <m:r>
                <w:rPr>
                  <w:rFonts w:ascii="Cambria Math" w:hAnsi="Cambria Math"/>
                </w:rPr>
                <m:t>ij</m:t>
              </m:r>
            </m:sub>
            <m:sup>
              <m:r>
                <w:rPr>
                  <w:rFonts w:ascii="Cambria Math" w:hAnsi="Cambria Math"/>
                </w:rPr>
                <m:t>j</m:t>
              </m:r>
            </m:sup>
          </m:sSubSup>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W</m:t>
                  </m:r>
                </m:e>
                <m:sub>
                  <m:r>
                    <w:rPr>
                      <w:rFonts w:ascii="Cambria Math" w:hAnsi="Cambria Math"/>
                    </w:rPr>
                    <m:t>ij</m:t>
                  </m:r>
                </m:sub>
              </m:sSub>
            </m:num>
            <m:den>
              <m:nary>
                <m:naryPr>
                  <m:chr m:val="∑"/>
                  <m:limLoc m:val="undOvr"/>
                  <m:supHide m:val="1"/>
                  <m:ctrlPr>
                    <w:rPr>
                      <w:rFonts w:ascii="Cambria Math" w:hAnsi="Cambria Math"/>
                    </w:rPr>
                  </m:ctrlPr>
                </m:naryPr>
                <m:sub>
                  <m:r>
                    <w:rPr>
                      <w:rFonts w:ascii="Cambria Math" w:hAnsi="Cambria Math"/>
                    </w:rPr>
                    <m:t>i</m:t>
                  </m:r>
                </m:sub>
                <m:sup/>
                <m:e>
                  <m:sSub>
                    <m:sSubPr>
                      <m:ctrlPr>
                        <w:rPr>
                          <w:rFonts w:ascii="Cambria Math" w:hAnsi="Cambria Math"/>
                        </w:rPr>
                      </m:ctrlPr>
                    </m:sSubPr>
                    <m:e>
                      <m:r>
                        <w:rPr>
                          <w:rFonts w:ascii="Cambria Math" w:hAnsi="Cambria Math"/>
                        </w:rPr>
                        <m:t>W</m:t>
                      </m:r>
                    </m:e>
                    <m:sub>
                      <m:r>
                        <w:rPr>
                          <w:rFonts w:ascii="Cambria Math" w:hAnsi="Cambria Math"/>
                        </w:rPr>
                        <m:t>ij</m:t>
                      </m:r>
                    </m:sub>
                  </m:sSub>
                </m:e>
              </m:nary>
            </m:den>
          </m:f>
        </m:oMath>
      </m:oMathPara>
    </w:p>
    <w:p w14:paraId="5A10C9AC" w14:textId="77777777" w:rsidR="00FA49B5" w:rsidRDefault="0013246A">
      <w:pPr>
        <w:pStyle w:val="FirstParagraph"/>
      </w:pPr>
      <w:r>
        <w:t>Again, the resulting weights have the property that:</w:t>
      </w:r>
    </w:p>
    <w:p w14:paraId="5115C145" w14:textId="77777777" w:rsidR="00FA49B5" w:rsidRDefault="0013246A">
      <w:pPr>
        <w:pStyle w:val="BodyText"/>
      </w:pPr>
      <m:oMathPara>
        <m:oMathParaPr>
          <m:jc m:val="center"/>
        </m:oMathParaPr>
        <m:oMath>
          <m:nary>
            <m:naryPr>
              <m:chr m:val="∑"/>
              <m:limLoc m:val="undOvr"/>
              <m:supHide m:val="1"/>
              <m:ctrlPr>
                <w:rPr>
                  <w:rFonts w:ascii="Cambria Math" w:hAnsi="Cambria Math"/>
                </w:rPr>
              </m:ctrlPr>
            </m:naryPr>
            <m:sub>
              <m:r>
                <w:rPr>
                  <w:rFonts w:ascii="Cambria Math" w:hAnsi="Cambria Math"/>
                </w:rPr>
                <m:t>i</m:t>
              </m:r>
            </m:sub>
            <m:sup/>
            <m:e>
              <m:sSubSup>
                <m:sSubSupPr>
                  <m:ctrlPr>
                    <w:rPr>
                      <w:rFonts w:ascii="Cambria Math" w:hAnsi="Cambria Math"/>
                    </w:rPr>
                  </m:ctrlPr>
                </m:sSubSupPr>
                <m:e>
                  <m:r>
                    <w:rPr>
                      <w:rFonts w:ascii="Cambria Math" w:hAnsi="Cambria Math"/>
                    </w:rPr>
                    <m:t>W</m:t>
                  </m:r>
                </m:e>
                <m:sub>
                  <m:r>
                    <w:rPr>
                      <w:rFonts w:ascii="Cambria Math" w:hAnsi="Cambria Math"/>
                    </w:rPr>
                    <m:t>ij</m:t>
                  </m:r>
                </m:sub>
                <m:sup>
                  <m:r>
                    <w:rPr>
                      <w:rFonts w:ascii="Cambria Math" w:hAnsi="Cambria Math"/>
                    </w:rPr>
                    <m:t>j</m:t>
                  </m:r>
                </m:sup>
              </m:sSubSup>
            </m:e>
          </m:nary>
          <m:r>
            <w:rPr>
              <w:rFonts w:ascii="Cambria Math" w:hAnsi="Cambria Math"/>
            </w:rPr>
            <m:t>=1</m:t>
          </m:r>
        </m:oMath>
      </m:oMathPara>
    </w:p>
    <w:p w14:paraId="4AA46296" w14:textId="77777777" w:rsidR="00FA49B5" w:rsidRDefault="0013246A">
      <w:pPr>
        <w:pStyle w:val="FirstParagraph"/>
      </w:pPr>
      <w:r>
        <w:t xml:space="preserve">As before, the result of this procedure is that, when the level of service of </w:t>
      </w:r>
      <m:oMath>
        <m:r>
          <w:rPr>
            <w:rFonts w:ascii="Cambria Math" w:hAnsi="Cambria Math"/>
          </w:rPr>
          <m:t>j</m:t>
        </m:r>
      </m:oMath>
      <w:r>
        <w:t xml:space="preserve"> is aggregated</w:t>
      </w:r>
      <w:r>
        <w:t xml:space="preserve"> by population centers, the total level of service for that service point is preserved:</w:t>
      </w:r>
    </w:p>
    <w:p w14:paraId="1F66EB43" w14:textId="77777777" w:rsidR="00FA49B5" w:rsidRDefault="0013246A">
      <w:pPr>
        <w:pStyle w:val="BodyText"/>
      </w:pPr>
      <m:oMathPara>
        <m:oMathParaPr>
          <m:jc m:val="center"/>
        </m:oMathParaPr>
        <m:oMath>
          <m:nary>
            <m:naryPr>
              <m:chr m:val="∑"/>
              <m:limLoc m:val="undOvr"/>
              <m:supHide m:val="1"/>
              <m:ctrlPr>
                <w:rPr>
                  <w:rFonts w:ascii="Cambria Math" w:hAnsi="Cambria Math"/>
                </w:rPr>
              </m:ctrlPr>
            </m:naryPr>
            <m:sub>
              <m:r>
                <w:rPr>
                  <w:rFonts w:ascii="Cambria Math" w:hAnsi="Cambria Math"/>
                </w:rPr>
                <m:t>i</m:t>
              </m:r>
            </m:sub>
            <m:sup/>
            <m:e>
              <m:sSub>
                <m:sSubPr>
                  <m:ctrlPr>
                    <w:rPr>
                      <w:rFonts w:ascii="Cambria Math" w:hAnsi="Cambria Math"/>
                    </w:rPr>
                  </m:ctrlPr>
                </m:sSubPr>
                <m:e>
                  <m:r>
                    <w:rPr>
                      <w:rFonts w:ascii="Cambria Math" w:hAnsi="Cambria Math"/>
                    </w:rPr>
                    <m:t>L</m:t>
                  </m:r>
                </m:e>
                <m:sub>
                  <m:r>
                    <w:rPr>
                      <w:rFonts w:ascii="Cambria Math" w:hAnsi="Cambria Math"/>
                    </w:rPr>
                    <m:t>j</m:t>
                  </m:r>
                </m:sub>
              </m:sSub>
            </m:e>
          </m:nary>
          <m:sSubSup>
            <m:sSubSupPr>
              <m:ctrlPr>
                <w:rPr>
                  <w:rFonts w:ascii="Cambria Math" w:hAnsi="Cambria Math"/>
                </w:rPr>
              </m:ctrlPr>
            </m:sSubSupPr>
            <m:e>
              <m:r>
                <w:rPr>
                  <w:rFonts w:ascii="Cambria Math" w:hAnsi="Cambria Math"/>
                </w:rPr>
                <m:t>W</m:t>
              </m:r>
            </m:e>
            <m:sub>
              <m:r>
                <w:rPr>
                  <w:rFonts w:ascii="Cambria Math" w:hAnsi="Cambria Math"/>
                </w:rPr>
                <m:t>ij</m:t>
              </m:r>
            </m:sub>
            <m:sup>
              <m:r>
                <w:rPr>
                  <w:rFonts w:ascii="Cambria Math" w:hAnsi="Cambria Math"/>
                </w:rPr>
                <m:t>j</m:t>
              </m:r>
            </m:sup>
          </m:sSubSup>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j</m:t>
              </m:r>
            </m:sub>
          </m:sSub>
        </m:oMath>
      </m:oMathPara>
    </w:p>
    <w:p w14:paraId="4A5C29DA" w14:textId="77777777" w:rsidR="00FA49B5" w:rsidRDefault="0013246A">
      <w:pPr>
        <w:pStyle w:val="FirstParagraph"/>
      </w:pPr>
      <w:r>
        <w:t xml:space="preserve">Note that, since the weights add up to one, they can be interpreted as a </w:t>
      </w:r>
      <w:r>
        <w:rPr>
          <w:i/>
        </w:rPr>
        <w:t>probability</w:t>
      </w:r>
      <w:r>
        <w:t xml:space="preserve"> or </w:t>
      </w:r>
      <w:r>
        <w:rPr>
          <w:i/>
        </w:rPr>
        <w:t>frequency</w:t>
      </w:r>
      <w:r>
        <w:t xml:space="preserve"> of contact, similar to the Huff model of [@Luo2014</w:t>
      </w:r>
      <w:r>
        <w:t>].</w:t>
      </w:r>
    </w:p>
    <w:p w14:paraId="4CBE7918" w14:textId="69AF5A61" w:rsidR="00FA49B5" w:rsidRDefault="0013246A">
      <w:pPr>
        <w:pStyle w:val="BodyText"/>
      </w:pPr>
      <w:r>
        <w:t xml:space="preserve">In reference to Fig </w:t>
      </w:r>
      <w:del w:id="1493" w:author="Author" w:date="2019-04-05T18:20:00Z">
        <w:r>
          <w:delText>,</w:delText>
        </w:r>
      </w:del>
      <w:ins w:id="1494" w:author="Author" w:date="2019-04-05T18:20:00Z">
        <w:r>
          <w:t xml:space="preserve"> (left panel),</w:t>
        </w:r>
      </w:ins>
      <w:r>
        <w:t xml:space="preserve"> we can see that the original </w:t>
      </w:r>
      <w:ins w:id="1495" w:author="Author" w:date="2019-04-05T18:20:00Z">
        <w:r>
          <w:t xml:space="preserve">binary </w:t>
        </w:r>
      </w:ins>
      <w:r>
        <w:t xml:space="preserve">(unadjusted) weights for </w:t>
      </w:r>
      <w:del w:id="1496" w:author="Author" w:date="2019-04-05T18:20:00Z">
        <w:r>
          <w:delText>population centre</w:delText>
        </w:r>
      </w:del>
      <w:ins w:id="1497" w:author="Author" w:date="2019-04-05T18:20:00Z">
        <w:r>
          <w:t>Population Centre</w:t>
        </w:r>
      </w:ins>
      <w:r>
        <w:t xml:space="preserve"> </w:t>
      </w:r>
      <m:oMath>
        <m:r>
          <w:rPr>
            <w:rFonts w:ascii="Cambria Math" w:hAnsi="Cambria Math"/>
          </w:rPr>
          <m:t>1</m:t>
        </m:r>
      </m:oMath>
      <w:r>
        <w:t xml:space="preserve"> are </w:t>
      </w:r>
      <m:oMath>
        <m:sSub>
          <m:sSubPr>
            <m:ctrlPr>
              <w:del w:id="1498" w:author="Author" w:date="2019-04-05T18:20:00Z">
                <w:rPr>
                  <w:rFonts w:ascii="Cambria Math" w:hAnsi="Cambria Math"/>
                </w:rPr>
              </w:del>
            </m:ctrlPr>
          </m:sSubPr>
          <m:e>
            <m:r>
              <w:del w:id="1499" w:author="Author" w:date="2019-04-05T18:20:00Z">
                <w:rPr>
                  <w:rFonts w:ascii="Cambria Math" w:hAnsi="Cambria Math"/>
                </w:rPr>
                <m:t>W</m:t>
              </w:del>
            </m:r>
          </m:e>
          <m:sub>
            <m:r>
              <w:del w:id="1500" w:author="Author" w:date="2019-04-05T18:20:00Z">
                <w:rPr>
                  <w:rFonts w:ascii="Cambria Math" w:hAnsi="Cambria Math"/>
                </w:rPr>
                <m:t>1</m:t>
              </w:del>
            </m:r>
            <m:r>
              <w:del w:id="1501" w:author="Author" w:date="2019-04-05T18:20:00Z">
                <w:rPr>
                  <w:rFonts w:ascii="Cambria Math" w:hAnsi="Cambria Math"/>
                </w:rPr>
                <m:t>a</m:t>
              </w:del>
            </m:r>
          </m:sub>
        </m:sSub>
        <m:sSub>
          <m:sSubPr>
            <m:ctrlPr>
              <w:ins w:id="1502" w:author="Author" w:date="2019-04-05T18:20:00Z">
                <w:rPr>
                  <w:rFonts w:ascii="Cambria Math" w:hAnsi="Cambria Math"/>
                </w:rPr>
              </w:ins>
            </m:ctrlPr>
          </m:sSubPr>
          <m:e>
            <m:r>
              <w:ins w:id="1503" w:author="Author" w:date="2019-04-05T18:20:00Z">
                <w:rPr>
                  <w:rFonts w:ascii="Cambria Math" w:hAnsi="Cambria Math"/>
                </w:rPr>
                <m:t>W</m:t>
              </w:ins>
            </m:r>
          </m:e>
          <m:sub>
            <m:r>
              <w:ins w:id="1504" w:author="Author" w:date="2019-04-05T18:20:00Z">
                <w:rPr>
                  <w:rFonts w:ascii="Cambria Math" w:hAnsi="Cambria Math"/>
                </w:rPr>
                <m:t>11</m:t>
              </w:ins>
            </m:r>
          </m:sub>
        </m:sSub>
        <m:r>
          <w:rPr>
            <w:rFonts w:ascii="Cambria Math" w:hAnsi="Cambria Math"/>
          </w:rPr>
          <m:t>=1</m:t>
        </m:r>
      </m:oMath>
      <w:r>
        <w:t xml:space="preserve">, </w:t>
      </w:r>
      <m:oMath>
        <m:sSub>
          <m:sSubPr>
            <m:ctrlPr>
              <w:del w:id="1505" w:author="Author" w:date="2019-04-05T18:20:00Z">
                <w:rPr>
                  <w:rFonts w:ascii="Cambria Math" w:hAnsi="Cambria Math"/>
                </w:rPr>
              </w:del>
            </m:ctrlPr>
          </m:sSubPr>
          <m:e>
            <m:r>
              <w:del w:id="1506" w:author="Author" w:date="2019-04-05T18:20:00Z">
                <w:rPr>
                  <w:rFonts w:ascii="Cambria Math" w:hAnsi="Cambria Math"/>
                </w:rPr>
                <m:t>W</m:t>
              </w:del>
            </m:r>
          </m:e>
          <m:sub>
            <m:r>
              <w:del w:id="1507" w:author="Author" w:date="2019-04-05T18:20:00Z">
                <w:rPr>
                  <w:rFonts w:ascii="Cambria Math" w:hAnsi="Cambria Math"/>
                </w:rPr>
                <m:t>1</m:t>
              </w:del>
            </m:r>
            <m:r>
              <w:del w:id="1508" w:author="Author" w:date="2019-04-05T18:20:00Z">
                <w:rPr>
                  <w:rFonts w:ascii="Cambria Math" w:hAnsi="Cambria Math"/>
                </w:rPr>
                <m:t>b</m:t>
              </w:del>
            </m:r>
          </m:sub>
        </m:sSub>
        <m:sSub>
          <m:sSubPr>
            <m:ctrlPr>
              <w:ins w:id="1509" w:author="Author" w:date="2019-04-05T18:20:00Z">
                <w:rPr>
                  <w:rFonts w:ascii="Cambria Math" w:hAnsi="Cambria Math"/>
                </w:rPr>
              </w:ins>
            </m:ctrlPr>
          </m:sSubPr>
          <m:e>
            <m:r>
              <w:ins w:id="1510" w:author="Author" w:date="2019-04-05T18:20:00Z">
                <w:rPr>
                  <w:rFonts w:ascii="Cambria Math" w:hAnsi="Cambria Math"/>
                </w:rPr>
                <m:t>W</m:t>
              </w:ins>
            </m:r>
          </m:e>
          <m:sub>
            <m:r>
              <w:ins w:id="1511" w:author="Author" w:date="2019-04-05T18:20:00Z">
                <w:rPr>
                  <w:rFonts w:ascii="Cambria Math" w:hAnsi="Cambria Math"/>
                </w:rPr>
                <m:t>12</m:t>
              </w:ins>
            </m:r>
          </m:sub>
        </m:sSub>
        <m:r>
          <w:rPr>
            <w:rFonts w:ascii="Cambria Math" w:hAnsi="Cambria Math"/>
          </w:rPr>
          <m:t>=1</m:t>
        </m:r>
      </m:oMath>
      <w:r>
        <w:t xml:space="preserve">, </w:t>
      </w:r>
      <w:del w:id="1512" w:author="Author" w:date="2019-04-05T18:20:00Z">
        <w:r>
          <w:delText xml:space="preserve">and </w:delText>
        </w:r>
        <m:oMath>
          <m:sSub>
            <m:sSubPr>
              <m:ctrlPr>
                <w:rPr>
                  <w:rFonts w:ascii="Cambria Math" w:hAnsi="Cambria Math"/>
                </w:rPr>
              </m:ctrlPr>
            </m:sSubPr>
            <m:e>
              <m:r>
                <w:rPr>
                  <w:rFonts w:ascii="Cambria Math" w:hAnsi="Cambria Math"/>
                </w:rPr>
                <m:t>W</m:t>
              </m:r>
            </m:e>
            <m:sub>
              <m:r>
                <w:rPr>
                  <w:rFonts w:ascii="Cambria Math" w:hAnsi="Cambria Math"/>
                </w:rPr>
                <m:t>1</m:t>
              </m:r>
              <m:r>
                <w:rPr>
                  <w:rFonts w:ascii="Cambria Math" w:hAnsi="Cambria Math"/>
                </w:rPr>
                <m:t>c</m:t>
              </m:r>
            </m:sub>
          </m:sSub>
          <m:r>
            <w:rPr>
              <w:rFonts w:ascii="Cambria Math" w:hAnsi="Cambria Math"/>
            </w:rPr>
            <m:t>=1</m:t>
          </m:r>
        </m:oMath>
        <w:r>
          <w:delText xml:space="preserve">, whereas </w:delText>
        </w:r>
      </w:del>
      <w:r>
        <w:t xml:space="preserve">the weights of population center </w:t>
      </w:r>
      <m:oMath>
        <m:r>
          <w:rPr>
            <w:rFonts w:ascii="Cambria Math" w:hAnsi="Cambria Math"/>
          </w:rPr>
          <m:t>2</m:t>
        </m:r>
      </m:oMath>
      <w:r>
        <w:t xml:space="preserve"> are </w:t>
      </w:r>
      <m:oMath>
        <m:sSub>
          <m:sSubPr>
            <m:ctrlPr>
              <w:del w:id="1513" w:author="Author" w:date="2019-04-05T18:20:00Z">
                <w:rPr>
                  <w:rFonts w:ascii="Cambria Math" w:hAnsi="Cambria Math"/>
                </w:rPr>
              </w:del>
            </m:ctrlPr>
          </m:sSubPr>
          <m:e>
            <m:r>
              <w:del w:id="1514" w:author="Author" w:date="2019-04-05T18:20:00Z">
                <w:rPr>
                  <w:rFonts w:ascii="Cambria Math" w:hAnsi="Cambria Math"/>
                </w:rPr>
                <m:t>W</m:t>
              </w:del>
            </m:r>
          </m:e>
          <m:sub>
            <m:r>
              <w:del w:id="1515" w:author="Author" w:date="2019-04-05T18:20:00Z">
                <w:rPr>
                  <w:rFonts w:ascii="Cambria Math" w:hAnsi="Cambria Math"/>
                </w:rPr>
                <m:t>2</m:t>
              </w:del>
            </m:r>
            <m:r>
              <w:del w:id="1516" w:author="Author" w:date="2019-04-05T18:20:00Z">
                <w:rPr>
                  <w:rFonts w:ascii="Cambria Math" w:hAnsi="Cambria Math"/>
                </w:rPr>
                <m:t>a</m:t>
              </w:del>
            </m:r>
          </m:sub>
        </m:sSub>
        <m:r>
          <w:del w:id="1517" w:author="Author" w:date="2019-04-05T18:20:00Z">
            <w:rPr>
              <w:rFonts w:ascii="Cambria Math" w:hAnsi="Cambria Math"/>
            </w:rPr>
            <m:t>=0</m:t>
          </w:del>
        </m:r>
      </m:oMath>
      <w:del w:id="1518" w:author="Author" w:date="2019-04-05T18:20:00Z">
        <w:r>
          <w:delText xml:space="preserve">, </w:delText>
        </w:r>
        <m:oMath>
          <m:sSub>
            <m:sSubPr>
              <m:ctrlPr>
                <w:rPr>
                  <w:rFonts w:ascii="Cambria Math" w:hAnsi="Cambria Math"/>
                </w:rPr>
              </m:ctrlPr>
            </m:sSubPr>
            <m:e>
              <m:r>
                <w:rPr>
                  <w:rFonts w:ascii="Cambria Math" w:hAnsi="Cambria Math"/>
                </w:rPr>
                <m:t>W</m:t>
              </m:r>
            </m:e>
            <m:sub>
              <m:r>
                <w:rPr>
                  <w:rFonts w:ascii="Cambria Math" w:hAnsi="Cambria Math"/>
                </w:rPr>
                <m:t>2</m:t>
              </m:r>
              <m:r>
                <w:rPr>
                  <w:rFonts w:ascii="Cambria Math" w:hAnsi="Cambria Math"/>
                </w:rPr>
                <m:t>b</m:t>
              </m:r>
            </m:sub>
          </m:sSub>
          <m:r>
            <w:rPr>
              <w:rFonts w:ascii="Cambria Math" w:hAnsi="Cambria Math"/>
            </w:rPr>
            <m:t>=0</m:t>
          </m:r>
        </m:oMath>
        <w:r>
          <w:delText xml:space="preserve">, and </w:delText>
        </w:r>
        <m:oMath>
          <m:sSub>
            <m:sSubPr>
              <m:ctrlPr>
                <w:rPr>
                  <w:rFonts w:ascii="Cambria Math" w:hAnsi="Cambria Math"/>
                </w:rPr>
              </m:ctrlPr>
            </m:sSubPr>
            <m:e>
              <m:r>
                <w:rPr>
                  <w:rFonts w:ascii="Cambria Math" w:hAnsi="Cambria Math"/>
                </w:rPr>
                <m:t>W</m:t>
              </m:r>
            </m:e>
            <m:sub>
              <m:r>
                <w:rPr>
                  <w:rFonts w:ascii="Cambria Math" w:hAnsi="Cambria Math"/>
                </w:rPr>
                <m:t>2</m:t>
              </m:r>
              <m:r>
                <w:rPr>
                  <w:rFonts w:ascii="Cambria Math" w:hAnsi="Cambria Math"/>
                </w:rPr>
                <m:t>c</m:t>
              </m:r>
            </m:sub>
          </m:sSub>
        </m:oMath>
      </w:del>
      <m:oMath>
        <m:sSub>
          <m:sSubPr>
            <m:ctrlPr>
              <w:ins w:id="1519" w:author="Author" w:date="2019-04-05T18:20:00Z">
                <w:rPr>
                  <w:rFonts w:ascii="Cambria Math" w:hAnsi="Cambria Math"/>
                </w:rPr>
              </w:ins>
            </m:ctrlPr>
          </m:sSubPr>
          <m:e>
            <m:r>
              <w:ins w:id="1520" w:author="Author" w:date="2019-04-05T18:20:00Z">
                <w:rPr>
                  <w:rFonts w:ascii="Cambria Math" w:hAnsi="Cambria Math"/>
                </w:rPr>
                <m:t>W</m:t>
              </w:ins>
            </m:r>
          </m:e>
          <m:sub>
            <m:r>
              <w:ins w:id="1521" w:author="Author" w:date="2019-04-05T18:20:00Z">
                <w:rPr>
                  <w:rFonts w:ascii="Cambria Math" w:hAnsi="Cambria Math"/>
                </w:rPr>
                <m:t>21</m:t>
              </w:ins>
            </m:r>
          </m:sub>
        </m:sSub>
        <m:r>
          <w:ins w:id="1522" w:author="Author" w:date="2019-04-05T18:20:00Z">
            <w:rPr>
              <w:rFonts w:ascii="Cambria Math" w:hAnsi="Cambria Math"/>
            </w:rPr>
            <m:t>=1</m:t>
          </w:ins>
        </m:r>
      </m:oMath>
      <w:ins w:id="1523" w:author="Author" w:date="2019-04-05T18:20:00Z">
        <w:r>
          <w:t xml:space="preserve">, </w:t>
        </w:r>
        <m:oMath>
          <m:sSub>
            <m:sSubPr>
              <m:ctrlPr>
                <w:rPr>
                  <w:rFonts w:ascii="Cambria Math" w:hAnsi="Cambria Math"/>
                </w:rPr>
              </m:ctrlPr>
            </m:sSubPr>
            <m:e>
              <m:r>
                <w:rPr>
                  <w:rFonts w:ascii="Cambria Math" w:hAnsi="Cambria Math"/>
                </w:rPr>
                <m:t>W</m:t>
              </m:r>
            </m:e>
            <m:sub>
              <m:r>
                <w:rPr>
                  <w:rFonts w:ascii="Cambria Math" w:hAnsi="Cambria Math"/>
                </w:rPr>
                <m:t>22</m:t>
              </m:r>
            </m:sub>
          </m:sSub>
        </m:oMath>
      </w:ins>
      <m:oMath>
        <m:r>
          <w:rPr>
            <w:rFonts w:ascii="Cambria Math" w:hAnsi="Cambria Math"/>
          </w:rPr>
          <m:t>=1</m:t>
        </m:r>
      </m:oMath>
      <w:del w:id="1524" w:author="Author" w:date="2019-04-05T18:20:00Z">
        <w:r>
          <w:delText>.</w:delText>
        </w:r>
      </w:del>
      <w:ins w:id="1525" w:author="Author" w:date="2019-04-05T18:20:00Z">
        <w:r>
          <w:t xml:space="preserve">, and the weights of population center </w:t>
        </w:r>
        <m:oMath>
          <m:r>
            <w:rPr>
              <w:rFonts w:ascii="Cambria Math" w:hAnsi="Cambria Math"/>
            </w:rPr>
            <m:t>3</m:t>
          </m:r>
        </m:oMath>
        <w:r>
          <w:t xml:space="preserve"> are </w:t>
        </w:r>
        <m:oMath>
          <m:sSub>
            <m:sSubPr>
              <m:ctrlPr>
                <w:rPr>
                  <w:rFonts w:ascii="Cambria Math" w:hAnsi="Cambria Math"/>
                </w:rPr>
              </m:ctrlPr>
            </m:sSubPr>
            <m:e>
              <m:r>
                <w:rPr>
                  <w:rFonts w:ascii="Cambria Math" w:hAnsi="Cambria Math"/>
                </w:rPr>
                <m:t>W</m:t>
              </m:r>
            </m:e>
            <m:sub>
              <m:r>
                <w:rPr>
                  <w:rFonts w:ascii="Cambria Math" w:hAnsi="Cambria Math"/>
                </w:rPr>
                <m:t>31</m:t>
              </m:r>
            </m:sub>
          </m:sSub>
          <m:r>
            <w:rPr>
              <w:rFonts w:ascii="Cambria Math" w:hAnsi="Cambria Math"/>
            </w:rPr>
            <m:t>=1</m:t>
          </m:r>
        </m:oMath>
        <w:r>
          <w:t xml:space="preserve">, </w:t>
        </w:r>
        <m:oMath>
          <m:sSub>
            <m:sSubPr>
              <m:ctrlPr>
                <w:rPr>
                  <w:rFonts w:ascii="Cambria Math" w:hAnsi="Cambria Math"/>
                </w:rPr>
              </m:ctrlPr>
            </m:sSubPr>
            <m:e>
              <m:r>
                <w:rPr>
                  <w:rFonts w:ascii="Cambria Math" w:hAnsi="Cambria Math"/>
                </w:rPr>
                <m:t>W</m:t>
              </m:r>
            </m:e>
            <m:sub>
              <m:r>
                <w:rPr>
                  <w:rFonts w:ascii="Cambria Math" w:hAnsi="Cambria Math"/>
                </w:rPr>
                <m:t>32</m:t>
              </m:r>
            </m:sub>
          </m:sSub>
          <m:r>
            <w:rPr>
              <w:rFonts w:ascii="Cambria Math" w:hAnsi="Cambria Math"/>
            </w:rPr>
            <m:t>=1</m:t>
          </m:r>
        </m:oMath>
        <w:r>
          <w:t>.</w:t>
        </w:r>
      </w:ins>
    </w:p>
    <w:p w14:paraId="423872F2" w14:textId="67A85AF6" w:rsidR="00FA49B5" w:rsidRDefault="0013246A">
      <w:pPr>
        <w:pStyle w:val="BodyText"/>
      </w:pPr>
      <w:r>
        <w:t xml:space="preserve">On the demand side, the adjusted weights become for </w:t>
      </w:r>
      <w:del w:id="1526" w:author="Author" w:date="2019-04-05T18:20:00Z">
        <w:r>
          <w:delText>population center</w:delText>
        </w:r>
      </w:del>
      <w:ins w:id="1527" w:author="Author" w:date="2019-04-05T18:20:00Z">
        <w:r>
          <w:t>Population Center</w:t>
        </w:r>
      </w:ins>
      <w:r>
        <w:t xml:space="preserve"> </w:t>
      </w:r>
      <m:oMath>
        <m:r>
          <w:rPr>
            <w:rFonts w:ascii="Cambria Math" w:hAnsi="Cambria Math"/>
          </w:rPr>
          <m:t>1</m:t>
        </m:r>
      </m:oMath>
      <w:r>
        <w:t xml:space="preserve">, </w:t>
      </w:r>
      <m:oMath>
        <m:sSubSup>
          <m:sSubSupPr>
            <m:ctrlPr>
              <w:del w:id="1528" w:author="Author" w:date="2019-04-05T18:20:00Z">
                <w:rPr>
                  <w:rFonts w:ascii="Cambria Math" w:hAnsi="Cambria Math"/>
                </w:rPr>
              </w:del>
            </m:ctrlPr>
          </m:sSubSupPr>
          <m:e>
            <m:r>
              <w:del w:id="1529" w:author="Author" w:date="2019-04-05T18:20:00Z">
                <w:rPr>
                  <w:rFonts w:ascii="Cambria Math" w:hAnsi="Cambria Math"/>
                </w:rPr>
                <m:t>W</m:t>
              </w:del>
            </m:r>
          </m:e>
          <m:sub>
            <m:r>
              <w:del w:id="1530" w:author="Author" w:date="2019-04-05T18:20:00Z">
                <w:rPr>
                  <w:rFonts w:ascii="Cambria Math" w:hAnsi="Cambria Math"/>
                </w:rPr>
                <m:t>1</m:t>
              </w:del>
            </m:r>
            <m:r>
              <w:del w:id="1531" w:author="Author" w:date="2019-04-05T18:20:00Z">
                <w:rPr>
                  <w:rFonts w:ascii="Cambria Math" w:hAnsi="Cambria Math"/>
                </w:rPr>
                <m:t>a</m:t>
              </w:del>
            </m:r>
          </m:sub>
          <m:sup>
            <m:r>
              <w:del w:id="1532" w:author="Author" w:date="2019-04-05T18:20:00Z">
                <w:rPr>
                  <w:rFonts w:ascii="Cambria Math" w:hAnsi="Cambria Math"/>
                </w:rPr>
                <m:t>i</m:t>
              </w:del>
            </m:r>
          </m:sup>
        </m:sSubSup>
        <m:r>
          <w:del w:id="1533" w:author="Author" w:date="2019-04-05T18:20:00Z">
            <w:rPr>
              <w:rFonts w:ascii="Cambria Math" w:hAnsi="Cambria Math"/>
            </w:rPr>
            <m:t>=1/3</m:t>
          </w:del>
        </m:r>
      </m:oMath>
      <w:del w:id="1534" w:author="Author" w:date="2019-04-05T18:20:00Z">
        <w:r>
          <w:delText xml:space="preserve">, </w:delText>
        </w:r>
        <m:oMath>
          <m:sSubSup>
            <m:sSubSupPr>
              <m:ctrlPr>
                <w:rPr>
                  <w:rFonts w:ascii="Cambria Math" w:hAnsi="Cambria Math"/>
                </w:rPr>
              </m:ctrlPr>
            </m:sSubSupPr>
            <m:e>
              <m:r>
                <w:rPr>
                  <w:rFonts w:ascii="Cambria Math" w:hAnsi="Cambria Math"/>
                </w:rPr>
                <m:t>W</m:t>
              </m:r>
            </m:e>
            <m:sub>
              <m:r>
                <w:rPr>
                  <w:rFonts w:ascii="Cambria Math" w:hAnsi="Cambria Math"/>
                </w:rPr>
                <m:t>1</m:t>
              </m:r>
              <m:r>
                <w:rPr>
                  <w:rFonts w:ascii="Cambria Math" w:hAnsi="Cambria Math"/>
                </w:rPr>
                <m:t>b</m:t>
              </m:r>
            </m:sub>
            <m:sup>
              <m:r>
                <w:rPr>
                  <w:rFonts w:ascii="Cambria Math" w:hAnsi="Cambria Math"/>
                </w:rPr>
                <m:t>i</m:t>
              </m:r>
            </m:sup>
          </m:sSubSup>
          <m:r>
            <w:rPr>
              <w:rFonts w:ascii="Cambria Math" w:hAnsi="Cambria Math"/>
            </w:rPr>
            <m:t>=1/3</m:t>
          </m:r>
        </m:oMath>
        <w:r>
          <w:delText xml:space="preserve">, and </w:delText>
        </w:r>
        <m:oMath>
          <m:sSubSup>
            <m:sSubSupPr>
              <m:ctrlPr>
                <w:rPr>
                  <w:rFonts w:ascii="Cambria Math" w:hAnsi="Cambria Math"/>
                </w:rPr>
              </m:ctrlPr>
            </m:sSubSupPr>
            <m:e>
              <m:r>
                <w:rPr>
                  <w:rFonts w:ascii="Cambria Math" w:hAnsi="Cambria Math"/>
                </w:rPr>
                <m:t>W</m:t>
              </m:r>
            </m:e>
            <m:sub>
              <m:r>
                <w:rPr>
                  <w:rFonts w:ascii="Cambria Math" w:hAnsi="Cambria Math"/>
                </w:rPr>
                <m:t>1</m:t>
              </m:r>
              <m:r>
                <w:rPr>
                  <w:rFonts w:ascii="Cambria Math" w:hAnsi="Cambria Math"/>
                </w:rPr>
                <m:t>c</m:t>
              </m:r>
            </m:sub>
            <m:sup>
              <m:r>
                <w:rPr>
                  <w:rFonts w:ascii="Cambria Math" w:hAnsi="Cambria Math"/>
                </w:rPr>
                <m:t>i</m:t>
              </m:r>
            </m:sup>
          </m:sSubSup>
        </m:oMath>
      </w:del>
      <m:oMath>
        <m:sSubSup>
          <m:sSubSupPr>
            <m:ctrlPr>
              <w:ins w:id="1535" w:author="Author" w:date="2019-04-05T18:20:00Z">
                <w:rPr>
                  <w:rFonts w:ascii="Cambria Math" w:hAnsi="Cambria Math"/>
                </w:rPr>
              </w:ins>
            </m:ctrlPr>
          </m:sSubSupPr>
          <m:e>
            <m:r>
              <w:ins w:id="1536" w:author="Author" w:date="2019-04-05T18:20:00Z">
                <w:rPr>
                  <w:rFonts w:ascii="Cambria Math" w:hAnsi="Cambria Math"/>
                </w:rPr>
                <m:t>W</m:t>
              </w:ins>
            </m:r>
          </m:e>
          <m:sub>
            <m:r>
              <w:ins w:id="1537" w:author="Author" w:date="2019-04-05T18:20:00Z">
                <w:rPr>
                  <w:rFonts w:ascii="Cambria Math" w:hAnsi="Cambria Math"/>
                </w:rPr>
                <m:t>11</m:t>
              </w:ins>
            </m:r>
          </m:sub>
          <m:sup>
            <m:r>
              <w:ins w:id="1538" w:author="Author" w:date="2019-04-05T18:20:00Z">
                <w:rPr>
                  <w:rFonts w:ascii="Cambria Math" w:hAnsi="Cambria Math"/>
                </w:rPr>
                <m:t>i</m:t>
              </w:ins>
            </m:r>
          </m:sup>
        </m:sSubSup>
        <m:r>
          <w:rPr>
            <w:rFonts w:ascii="Cambria Math" w:hAnsi="Cambria Math"/>
          </w:rPr>
          <m:t>=1/</m:t>
        </m:r>
        <m:r>
          <w:del w:id="1539" w:author="Author" w:date="2019-04-05T18:20:00Z">
            <w:rPr>
              <w:rFonts w:ascii="Cambria Math" w:hAnsi="Cambria Math"/>
            </w:rPr>
            <m:t>3</m:t>
          </w:del>
        </m:r>
      </m:oMath>
      <w:del w:id="1540" w:author="Author" w:date="2019-04-05T18:20:00Z">
        <w:r>
          <w:delText>, and</w:delText>
        </w:r>
      </w:del>
      <m:oMath>
        <m:r>
          <w:ins w:id="1541" w:author="Author" w:date="2019-04-05T18:20:00Z">
            <w:rPr>
              <w:rFonts w:ascii="Cambria Math" w:hAnsi="Cambria Math"/>
            </w:rPr>
            <m:t>2</m:t>
          </w:ins>
        </m:r>
      </m:oMath>
      <w:ins w:id="1542" w:author="Author" w:date="2019-04-05T18:20:00Z">
        <w:r>
          <w:t xml:space="preserve">, </w:t>
        </w:r>
        <m:oMath>
          <m:sSubSup>
            <m:sSubSupPr>
              <m:ctrlPr>
                <w:rPr>
                  <w:rFonts w:ascii="Cambria Math" w:hAnsi="Cambria Math"/>
                </w:rPr>
              </m:ctrlPr>
            </m:sSubSupPr>
            <m:e>
              <m:r>
                <w:rPr>
                  <w:rFonts w:ascii="Cambria Math" w:hAnsi="Cambria Math"/>
                </w:rPr>
                <m:t>W</m:t>
              </m:r>
            </m:e>
            <m:sub>
              <m:r>
                <w:rPr>
                  <w:rFonts w:ascii="Cambria Math" w:hAnsi="Cambria Math"/>
                </w:rPr>
                <m:t>12</m:t>
              </m:r>
            </m:sub>
            <m:sup>
              <m:r>
                <w:rPr>
                  <w:rFonts w:ascii="Cambria Math" w:hAnsi="Cambria Math"/>
                </w:rPr>
                <m:t>i</m:t>
              </m:r>
            </m:sup>
          </m:sSubSup>
          <m:r>
            <w:rPr>
              <w:rFonts w:ascii="Cambria Math" w:hAnsi="Cambria Math"/>
            </w:rPr>
            <m:t>=1/2</m:t>
          </m:r>
        </m:oMath>
        <w:r>
          <w:t>,</w:t>
        </w:r>
      </w:ins>
      <w:r>
        <w:t xml:space="preserve"> for </w:t>
      </w:r>
      <w:del w:id="1543" w:author="Author" w:date="2019-04-05T18:20:00Z">
        <w:r>
          <w:delText xml:space="preserve">population center </w:delText>
        </w:r>
        <m:oMath>
          <m:r>
            <w:rPr>
              <w:rFonts w:ascii="Cambria Math" w:hAnsi="Cambria Math"/>
            </w:rPr>
            <m:t>2</m:t>
          </m:r>
        </m:oMath>
      </w:del>
      <w:ins w:id="1544" w:author="Author" w:date="2019-04-05T18:20:00Z">
        <w:r>
          <w:t xml:space="preserve">Population Center </w:t>
        </w:r>
        <m:oMath>
          <m:r>
            <w:rPr>
              <w:rFonts w:ascii="Cambria Math" w:hAnsi="Cambria Math"/>
            </w:rPr>
            <m:t>2</m:t>
          </m:r>
        </m:oMath>
        <w:r>
          <w:t xml:space="preserve"> </w:t>
        </w:r>
        <m:oMath>
          <m:sSubSup>
            <m:sSubSupPr>
              <m:ctrlPr>
                <w:rPr>
                  <w:rFonts w:ascii="Cambria Math" w:hAnsi="Cambria Math"/>
                </w:rPr>
              </m:ctrlPr>
            </m:sSubSupPr>
            <m:e>
              <m:r>
                <w:rPr>
                  <w:rFonts w:ascii="Cambria Math" w:hAnsi="Cambria Math"/>
                </w:rPr>
                <m:t>W</m:t>
              </m:r>
            </m:e>
            <m:sub>
              <m:r>
                <w:rPr>
                  <w:rFonts w:ascii="Cambria Math" w:hAnsi="Cambria Math"/>
                </w:rPr>
                <m:t>21</m:t>
              </m:r>
            </m:sub>
            <m:sup>
              <m:r>
                <w:rPr>
                  <w:rFonts w:ascii="Cambria Math" w:hAnsi="Cambria Math"/>
                </w:rPr>
                <m:t>i</m:t>
              </m:r>
            </m:sup>
          </m:sSubSup>
          <m:r>
            <w:rPr>
              <w:rFonts w:ascii="Cambria Math" w:hAnsi="Cambria Math"/>
            </w:rPr>
            <m:t>=1/2</m:t>
          </m:r>
        </m:oMath>
        <w:r>
          <w:t>,</w:t>
        </w:r>
      </w:ins>
      <w:r>
        <w:t xml:space="preserve"> </w:t>
      </w:r>
      <m:oMath>
        <m:sSubSup>
          <m:sSubSupPr>
            <m:ctrlPr>
              <w:del w:id="1545" w:author="Author" w:date="2019-04-05T18:20:00Z">
                <w:rPr>
                  <w:rFonts w:ascii="Cambria Math" w:hAnsi="Cambria Math"/>
                </w:rPr>
              </w:del>
            </m:ctrlPr>
          </m:sSubSupPr>
          <m:e>
            <m:r>
              <w:del w:id="1546" w:author="Author" w:date="2019-04-05T18:20:00Z">
                <w:rPr>
                  <w:rFonts w:ascii="Cambria Math" w:hAnsi="Cambria Math"/>
                </w:rPr>
                <m:t>W</m:t>
              </w:del>
            </m:r>
          </m:e>
          <m:sub>
            <m:r>
              <w:del w:id="1547" w:author="Author" w:date="2019-04-05T18:20:00Z">
                <w:rPr>
                  <w:rFonts w:ascii="Cambria Math" w:hAnsi="Cambria Math"/>
                </w:rPr>
                <m:t>2</m:t>
              </w:del>
            </m:r>
            <m:r>
              <w:del w:id="1548" w:author="Author" w:date="2019-04-05T18:20:00Z">
                <w:rPr>
                  <w:rFonts w:ascii="Cambria Math" w:hAnsi="Cambria Math"/>
                </w:rPr>
                <m:t>a</m:t>
              </w:del>
            </m:r>
          </m:sub>
          <m:sup>
            <m:r>
              <w:del w:id="1549" w:author="Author" w:date="2019-04-05T18:20:00Z">
                <w:rPr>
                  <w:rFonts w:ascii="Cambria Math" w:hAnsi="Cambria Math"/>
                </w:rPr>
                <m:t>i</m:t>
              </w:del>
            </m:r>
          </m:sup>
        </m:sSubSup>
        <m:sSubSup>
          <m:sSubSupPr>
            <m:ctrlPr>
              <w:ins w:id="1550" w:author="Author" w:date="2019-04-05T18:20:00Z">
                <w:rPr>
                  <w:rFonts w:ascii="Cambria Math" w:hAnsi="Cambria Math"/>
                </w:rPr>
              </w:ins>
            </m:ctrlPr>
          </m:sSubSupPr>
          <m:e>
            <m:r>
              <w:ins w:id="1551" w:author="Author" w:date="2019-04-05T18:20:00Z">
                <w:rPr>
                  <w:rFonts w:ascii="Cambria Math" w:hAnsi="Cambria Math"/>
                </w:rPr>
                <m:t>W</m:t>
              </w:ins>
            </m:r>
          </m:e>
          <m:sub>
            <m:r>
              <w:ins w:id="1552" w:author="Author" w:date="2019-04-05T18:20:00Z">
                <w:rPr>
                  <w:rFonts w:ascii="Cambria Math" w:hAnsi="Cambria Math"/>
                </w:rPr>
                <m:t>22</m:t>
              </w:ins>
            </m:r>
          </m:sub>
          <m:sup>
            <m:r>
              <w:ins w:id="1553" w:author="Author" w:date="2019-04-05T18:20:00Z">
                <w:rPr>
                  <w:rFonts w:ascii="Cambria Math" w:hAnsi="Cambria Math"/>
                </w:rPr>
                <m:t>i</m:t>
              </w:ins>
            </m:r>
          </m:sup>
        </m:sSubSup>
        <m:r>
          <w:rPr>
            <w:rFonts w:ascii="Cambria Math" w:hAnsi="Cambria Math"/>
          </w:rPr>
          <m:t>=</m:t>
        </m:r>
        <m:r>
          <w:del w:id="1554" w:author="Author" w:date="2019-04-05T18:20:00Z">
            <w:rPr>
              <w:rFonts w:ascii="Cambria Math" w:hAnsi="Cambria Math"/>
            </w:rPr>
            <m:t>0</m:t>
          </w:del>
        </m:r>
      </m:oMath>
      <w:del w:id="1555" w:author="Author" w:date="2019-04-05T18:20:00Z">
        <w:r>
          <w:delText>,</w:delText>
        </w:r>
      </w:del>
      <m:oMath>
        <m:r>
          <w:ins w:id="1556" w:author="Author" w:date="2019-04-05T18:20:00Z">
            <w:rPr>
              <w:rFonts w:ascii="Cambria Math" w:hAnsi="Cambria Math"/>
            </w:rPr>
            <m:t>1/2</m:t>
          </w:ins>
        </m:r>
      </m:oMath>
      <w:ins w:id="1557" w:author="Author" w:date="2019-04-05T18:20:00Z">
        <w:r>
          <w:t xml:space="preserve">, and for Population Center </w:t>
        </w:r>
        <m:oMath>
          <m:r>
            <w:rPr>
              <w:rFonts w:ascii="Cambria Math" w:hAnsi="Cambria Math"/>
            </w:rPr>
            <m:t>3</m:t>
          </m:r>
        </m:oMath>
      </w:ins>
      <w:r>
        <w:t xml:space="preserve"> </w:t>
      </w:r>
      <m:oMath>
        <m:sSubSup>
          <m:sSubSupPr>
            <m:ctrlPr>
              <w:del w:id="1558" w:author="Author" w:date="2019-04-05T18:20:00Z">
                <w:rPr>
                  <w:rFonts w:ascii="Cambria Math" w:hAnsi="Cambria Math"/>
                </w:rPr>
              </w:del>
            </m:ctrlPr>
          </m:sSubSupPr>
          <m:e>
            <m:r>
              <w:del w:id="1559" w:author="Author" w:date="2019-04-05T18:20:00Z">
                <w:rPr>
                  <w:rFonts w:ascii="Cambria Math" w:hAnsi="Cambria Math"/>
                </w:rPr>
                <m:t>W</m:t>
              </w:del>
            </m:r>
          </m:e>
          <m:sub>
            <m:r>
              <w:del w:id="1560" w:author="Author" w:date="2019-04-05T18:20:00Z">
                <w:rPr>
                  <w:rFonts w:ascii="Cambria Math" w:hAnsi="Cambria Math"/>
                </w:rPr>
                <m:t>2</m:t>
              </w:del>
            </m:r>
            <m:r>
              <w:del w:id="1561" w:author="Author" w:date="2019-04-05T18:20:00Z">
                <w:rPr>
                  <w:rFonts w:ascii="Cambria Math" w:hAnsi="Cambria Math"/>
                </w:rPr>
                <m:t>b</m:t>
              </w:del>
            </m:r>
          </m:sub>
          <m:sup>
            <m:r>
              <w:del w:id="1562" w:author="Author" w:date="2019-04-05T18:20:00Z">
                <w:rPr>
                  <w:rFonts w:ascii="Cambria Math" w:hAnsi="Cambria Math"/>
                </w:rPr>
                <m:t>i</m:t>
              </w:del>
            </m:r>
          </m:sup>
        </m:sSubSup>
        <m:sSubSup>
          <m:sSubSupPr>
            <m:ctrlPr>
              <w:ins w:id="1563" w:author="Author" w:date="2019-04-05T18:20:00Z">
                <w:rPr>
                  <w:rFonts w:ascii="Cambria Math" w:hAnsi="Cambria Math"/>
                </w:rPr>
              </w:ins>
            </m:ctrlPr>
          </m:sSubSupPr>
          <m:e>
            <m:r>
              <w:ins w:id="1564" w:author="Author" w:date="2019-04-05T18:20:00Z">
                <w:rPr>
                  <w:rFonts w:ascii="Cambria Math" w:hAnsi="Cambria Math"/>
                </w:rPr>
                <m:t>W</m:t>
              </w:ins>
            </m:r>
          </m:e>
          <m:sub>
            <m:r>
              <w:ins w:id="1565" w:author="Author" w:date="2019-04-05T18:20:00Z">
                <w:rPr>
                  <w:rFonts w:ascii="Cambria Math" w:hAnsi="Cambria Math"/>
                </w:rPr>
                <m:t>31</m:t>
              </w:ins>
            </m:r>
          </m:sub>
          <m:sup>
            <m:r>
              <w:ins w:id="1566" w:author="Author" w:date="2019-04-05T18:20:00Z">
                <w:rPr>
                  <w:rFonts w:ascii="Cambria Math" w:hAnsi="Cambria Math"/>
                </w:rPr>
                <m:t>i</m:t>
              </w:ins>
            </m:r>
          </m:sup>
        </m:sSubSup>
        <m:r>
          <w:rPr>
            <w:rFonts w:ascii="Cambria Math" w:hAnsi="Cambria Math"/>
          </w:rPr>
          <m:t>=</m:t>
        </m:r>
        <m:r>
          <w:del w:id="1567" w:author="Author" w:date="2019-04-05T18:20:00Z">
            <w:rPr>
              <w:rFonts w:ascii="Cambria Math" w:hAnsi="Cambria Math"/>
            </w:rPr>
            <m:t>0</m:t>
          </w:del>
        </m:r>
      </m:oMath>
      <w:del w:id="1568" w:author="Author" w:date="2019-04-05T18:20:00Z">
        <w:r>
          <w:delText>, and</w:delText>
        </w:r>
      </w:del>
      <m:oMath>
        <m:r>
          <w:ins w:id="1569" w:author="Author" w:date="2019-04-05T18:20:00Z">
            <w:rPr>
              <w:rFonts w:ascii="Cambria Math" w:hAnsi="Cambria Math"/>
            </w:rPr>
            <m:t>1/2</m:t>
          </w:ins>
        </m:r>
      </m:oMath>
      <w:ins w:id="1570" w:author="Author" w:date="2019-04-05T18:20:00Z">
        <w:r>
          <w:t>,</w:t>
        </w:r>
      </w:ins>
      <w:r>
        <w:t xml:space="preserve"> </w:t>
      </w:r>
      <m:oMath>
        <m:sSubSup>
          <m:sSubSupPr>
            <m:ctrlPr>
              <w:del w:id="1571" w:author="Author" w:date="2019-04-05T18:20:00Z">
                <w:rPr>
                  <w:rFonts w:ascii="Cambria Math" w:hAnsi="Cambria Math"/>
                </w:rPr>
              </w:del>
            </m:ctrlPr>
          </m:sSubSupPr>
          <m:e>
            <m:r>
              <w:del w:id="1572" w:author="Author" w:date="2019-04-05T18:20:00Z">
                <w:rPr>
                  <w:rFonts w:ascii="Cambria Math" w:hAnsi="Cambria Math"/>
                </w:rPr>
                <m:t>W</m:t>
              </w:del>
            </m:r>
          </m:e>
          <m:sub>
            <m:r>
              <w:del w:id="1573" w:author="Author" w:date="2019-04-05T18:20:00Z">
                <w:rPr>
                  <w:rFonts w:ascii="Cambria Math" w:hAnsi="Cambria Math"/>
                </w:rPr>
                <m:t>2</m:t>
              </w:del>
            </m:r>
            <m:r>
              <w:del w:id="1574" w:author="Author" w:date="2019-04-05T18:20:00Z">
                <w:rPr>
                  <w:rFonts w:ascii="Cambria Math" w:hAnsi="Cambria Math"/>
                </w:rPr>
                <m:t>c</m:t>
              </w:del>
            </m:r>
          </m:sub>
          <m:sup>
            <m:r>
              <w:del w:id="1575" w:author="Author" w:date="2019-04-05T18:20:00Z">
                <w:rPr>
                  <w:rFonts w:ascii="Cambria Math" w:hAnsi="Cambria Math"/>
                </w:rPr>
                <m:t>i</m:t>
              </w:del>
            </m:r>
          </m:sup>
        </m:sSubSup>
        <m:sSubSup>
          <m:sSubSupPr>
            <m:ctrlPr>
              <w:ins w:id="1576" w:author="Author" w:date="2019-04-05T18:20:00Z">
                <w:rPr>
                  <w:rFonts w:ascii="Cambria Math" w:hAnsi="Cambria Math"/>
                </w:rPr>
              </w:ins>
            </m:ctrlPr>
          </m:sSubSupPr>
          <m:e>
            <m:r>
              <w:ins w:id="1577" w:author="Author" w:date="2019-04-05T18:20:00Z">
                <w:rPr>
                  <w:rFonts w:ascii="Cambria Math" w:hAnsi="Cambria Math"/>
                </w:rPr>
                <m:t>W</m:t>
              </w:ins>
            </m:r>
          </m:e>
          <m:sub>
            <m:r>
              <w:ins w:id="1578" w:author="Author" w:date="2019-04-05T18:20:00Z">
                <w:rPr>
                  <w:rFonts w:ascii="Cambria Math" w:hAnsi="Cambria Math"/>
                </w:rPr>
                <m:t>32</m:t>
              </w:ins>
            </m:r>
          </m:sub>
          <m:sup>
            <m:r>
              <w:ins w:id="1579" w:author="Author" w:date="2019-04-05T18:20:00Z">
                <w:rPr>
                  <w:rFonts w:ascii="Cambria Math" w:hAnsi="Cambria Math"/>
                </w:rPr>
                <m:t>i</m:t>
              </w:ins>
            </m:r>
          </m:sup>
        </m:sSubSup>
        <m:r>
          <w:rPr>
            <w:rFonts w:ascii="Cambria Math" w:hAnsi="Cambria Math"/>
          </w:rPr>
          <m:t>=1</m:t>
        </m:r>
        <m:r>
          <w:ins w:id="1580" w:author="Author" w:date="2019-04-05T18:20:00Z">
            <w:rPr>
              <w:rFonts w:ascii="Cambria Math" w:hAnsi="Cambria Math"/>
            </w:rPr>
            <m:t>/2</m:t>
          </w:ins>
        </m:r>
      </m:oMath>
      <w:r>
        <w:t>. Using the adjusted weights, it can be seen that the level o</w:t>
      </w:r>
      <w:r>
        <w:t>f demand due to each population center equals its respective population:</w:t>
      </w:r>
    </w:p>
    <w:p w14:paraId="40B67BCA" w14:textId="77777777" w:rsidR="00E15092" w:rsidRDefault="0013246A">
      <w:pPr>
        <w:pStyle w:val="BodyText"/>
        <w:rPr>
          <w:del w:id="1581" w:author="Author" w:date="2019-04-05T18:20:00Z"/>
        </w:rPr>
      </w:pPr>
      <m:oMathPara>
        <m:oMathParaPr>
          <m:jc m:val="center"/>
        </m:oMathParaPr>
        <m:oMath>
          <m:m>
            <m:mPr>
              <m:plcHide m:val="1"/>
              <m:mcs>
                <m:mc>
                  <m:mcPr>
                    <m:count m:val="1"/>
                    <m:mcJc m:val="left"/>
                  </m:mcPr>
                </m:mc>
              </m:mcs>
              <m:ctrlPr>
                <w:del w:id="1582" w:author="Author" w:date="2019-04-05T18:20:00Z">
                  <w:rPr>
                    <w:rFonts w:ascii="Cambria Math" w:hAnsi="Cambria Math"/>
                  </w:rPr>
                </w:del>
              </m:ctrlPr>
            </m:mPr>
            <m:mr>
              <m:e>
                <m:nary>
                  <m:naryPr>
                    <m:chr m:val="∑"/>
                    <m:limLoc m:val="undOvr"/>
                    <m:supHide m:val="1"/>
                    <m:ctrlPr>
                      <w:del w:id="1583" w:author="Author" w:date="2019-04-05T18:20:00Z">
                        <w:rPr>
                          <w:rFonts w:ascii="Cambria Math" w:hAnsi="Cambria Math"/>
                        </w:rPr>
                      </w:del>
                    </m:ctrlPr>
                  </m:naryPr>
                  <m:sub>
                    <m:r>
                      <w:del w:id="1584" w:author="Author" w:date="2019-04-05T18:20:00Z">
                        <w:rPr>
                          <w:rFonts w:ascii="Cambria Math" w:hAnsi="Cambria Math"/>
                        </w:rPr>
                        <m:t>j</m:t>
                      </w:del>
                    </m:r>
                  </m:sub>
                  <m:sup/>
                  <m:e>
                    <m:sSub>
                      <m:sSubPr>
                        <m:ctrlPr>
                          <w:del w:id="1585" w:author="Author" w:date="2019-04-05T18:20:00Z">
                            <w:rPr>
                              <w:rFonts w:ascii="Cambria Math" w:hAnsi="Cambria Math"/>
                            </w:rPr>
                          </w:del>
                        </m:ctrlPr>
                      </m:sSubPr>
                      <m:e>
                        <m:r>
                          <w:del w:id="1586" w:author="Author" w:date="2019-04-05T18:20:00Z">
                            <w:rPr>
                              <w:rFonts w:ascii="Cambria Math" w:hAnsi="Cambria Math"/>
                            </w:rPr>
                            <m:t>D</m:t>
                          </w:del>
                        </m:r>
                      </m:e>
                      <m:sub>
                        <m:r>
                          <w:del w:id="1587" w:author="Author" w:date="2019-04-05T18:20:00Z">
                            <w:rPr>
                              <w:rFonts w:ascii="Cambria Math" w:hAnsi="Cambria Math"/>
                            </w:rPr>
                            <m:t>1</m:t>
                          </w:del>
                        </m:r>
                      </m:sub>
                    </m:sSub>
                  </m:e>
                </m:nary>
                <m:r>
                  <w:del w:id="1588" w:author="Author" w:date="2019-04-05T18:20:00Z">
                    <w:rPr>
                      <w:rFonts w:ascii="Cambria Math" w:hAnsi="Cambria Math"/>
                    </w:rPr>
                    <m:t>j</m:t>
                  </w:del>
                </m:r>
                <m:r>
                  <w:del w:id="1589" w:author="Author" w:date="2019-04-05T18:20:00Z">
                    <w:rPr>
                      <w:rFonts w:ascii="Cambria Math" w:hAnsi="Cambria Math"/>
                    </w:rPr>
                    <m:t>=1/3</m:t>
                  </w:del>
                </m:r>
                <m:sSub>
                  <m:sSubPr>
                    <m:ctrlPr>
                      <w:del w:id="1590" w:author="Author" w:date="2019-04-05T18:20:00Z">
                        <w:rPr>
                          <w:rFonts w:ascii="Cambria Math" w:hAnsi="Cambria Math"/>
                        </w:rPr>
                      </w:del>
                    </m:ctrlPr>
                  </m:sSubPr>
                  <m:e>
                    <m:r>
                      <w:del w:id="1591" w:author="Author" w:date="2019-04-05T18:20:00Z">
                        <w:rPr>
                          <w:rFonts w:ascii="Cambria Math" w:hAnsi="Cambria Math"/>
                        </w:rPr>
                        <m:t>P</m:t>
                      </w:del>
                    </m:r>
                  </m:e>
                  <m:sub>
                    <m:r>
                      <w:del w:id="1592" w:author="Author" w:date="2019-04-05T18:20:00Z">
                        <w:rPr>
                          <w:rFonts w:ascii="Cambria Math" w:hAnsi="Cambria Math"/>
                        </w:rPr>
                        <m:t>1</m:t>
                      </w:del>
                    </m:r>
                  </m:sub>
                </m:sSub>
                <m:r>
                  <w:del w:id="1593" w:author="Author" w:date="2019-04-05T18:20:00Z">
                    <w:rPr>
                      <w:rFonts w:ascii="Cambria Math" w:hAnsi="Cambria Math"/>
                    </w:rPr>
                    <m:t>+1/3</m:t>
                  </w:del>
                </m:r>
                <m:sSub>
                  <m:sSubPr>
                    <m:ctrlPr>
                      <w:del w:id="1594" w:author="Author" w:date="2019-04-05T18:20:00Z">
                        <w:rPr>
                          <w:rFonts w:ascii="Cambria Math" w:hAnsi="Cambria Math"/>
                        </w:rPr>
                      </w:del>
                    </m:ctrlPr>
                  </m:sSubPr>
                  <m:e>
                    <m:r>
                      <w:del w:id="1595" w:author="Author" w:date="2019-04-05T18:20:00Z">
                        <w:rPr>
                          <w:rFonts w:ascii="Cambria Math" w:hAnsi="Cambria Math"/>
                        </w:rPr>
                        <m:t>P</m:t>
                      </w:del>
                    </m:r>
                  </m:e>
                  <m:sub>
                    <m:r>
                      <w:del w:id="1596" w:author="Author" w:date="2019-04-05T18:20:00Z">
                        <w:rPr>
                          <w:rFonts w:ascii="Cambria Math" w:hAnsi="Cambria Math"/>
                        </w:rPr>
                        <m:t>1</m:t>
                      </w:del>
                    </m:r>
                  </m:sub>
                </m:sSub>
                <m:r>
                  <w:del w:id="1597" w:author="Author" w:date="2019-04-05T18:20:00Z">
                    <w:rPr>
                      <w:rFonts w:ascii="Cambria Math" w:hAnsi="Cambria Math"/>
                    </w:rPr>
                    <m:t>+1/3</m:t>
                  </w:del>
                </m:r>
                <m:sSub>
                  <m:sSubPr>
                    <m:ctrlPr>
                      <w:del w:id="1598" w:author="Author" w:date="2019-04-05T18:20:00Z">
                        <w:rPr>
                          <w:rFonts w:ascii="Cambria Math" w:hAnsi="Cambria Math"/>
                        </w:rPr>
                      </w:del>
                    </m:ctrlPr>
                  </m:sSubPr>
                  <m:e>
                    <m:r>
                      <w:del w:id="1599" w:author="Author" w:date="2019-04-05T18:20:00Z">
                        <w:rPr>
                          <w:rFonts w:ascii="Cambria Math" w:hAnsi="Cambria Math"/>
                        </w:rPr>
                        <m:t>P</m:t>
                      </w:del>
                    </m:r>
                  </m:e>
                  <m:sub>
                    <m:r>
                      <w:del w:id="1600" w:author="Author" w:date="2019-04-05T18:20:00Z">
                        <w:rPr>
                          <w:rFonts w:ascii="Cambria Math" w:hAnsi="Cambria Math"/>
                        </w:rPr>
                        <m:t>1</m:t>
                      </w:del>
                    </m:r>
                  </m:sub>
                </m:sSub>
                <m:r>
                  <w:del w:id="1601" w:author="Author" w:date="2019-04-05T18:20:00Z">
                    <w:rPr>
                      <w:rFonts w:ascii="Cambria Math" w:hAnsi="Cambria Math"/>
                    </w:rPr>
                    <m:t>=</m:t>
                  </w:del>
                </m:r>
                <m:sSub>
                  <m:sSubPr>
                    <m:ctrlPr>
                      <w:del w:id="1602" w:author="Author" w:date="2019-04-05T18:20:00Z">
                        <w:rPr>
                          <w:rFonts w:ascii="Cambria Math" w:hAnsi="Cambria Math"/>
                        </w:rPr>
                      </w:del>
                    </m:ctrlPr>
                  </m:sSubPr>
                  <m:e>
                    <m:r>
                      <w:del w:id="1603" w:author="Author" w:date="2019-04-05T18:20:00Z">
                        <w:rPr>
                          <w:rFonts w:ascii="Cambria Math" w:hAnsi="Cambria Math"/>
                        </w:rPr>
                        <m:t>P</m:t>
                      </w:del>
                    </m:r>
                  </m:e>
                  <m:sub>
                    <m:r>
                      <w:del w:id="1604" w:author="Author" w:date="2019-04-05T18:20:00Z">
                        <w:rPr>
                          <w:rFonts w:ascii="Cambria Math" w:hAnsi="Cambria Math"/>
                        </w:rPr>
                        <m:t>1</m:t>
                      </w:del>
                    </m:r>
                  </m:sub>
                </m:sSub>
              </m:e>
            </m:mr>
            <m:mr>
              <m:e>
                <m:nary>
                  <m:naryPr>
                    <m:chr m:val="∑"/>
                    <m:limLoc m:val="undOvr"/>
                    <m:supHide m:val="1"/>
                    <m:ctrlPr>
                      <w:del w:id="1605" w:author="Author" w:date="2019-04-05T18:20:00Z">
                        <w:rPr>
                          <w:rFonts w:ascii="Cambria Math" w:hAnsi="Cambria Math"/>
                        </w:rPr>
                      </w:del>
                    </m:ctrlPr>
                  </m:naryPr>
                  <m:sub>
                    <m:r>
                      <w:del w:id="1606" w:author="Author" w:date="2019-04-05T18:20:00Z">
                        <w:rPr>
                          <w:rFonts w:ascii="Cambria Math" w:hAnsi="Cambria Math"/>
                        </w:rPr>
                        <m:t>j</m:t>
                      </w:del>
                    </m:r>
                  </m:sub>
                  <m:sup/>
                  <m:e>
                    <m:sSub>
                      <m:sSubPr>
                        <m:ctrlPr>
                          <w:del w:id="1607" w:author="Author" w:date="2019-04-05T18:20:00Z">
                            <w:rPr>
                              <w:rFonts w:ascii="Cambria Math" w:hAnsi="Cambria Math"/>
                            </w:rPr>
                          </w:del>
                        </m:ctrlPr>
                      </m:sSubPr>
                      <m:e>
                        <m:r>
                          <w:del w:id="1608" w:author="Author" w:date="2019-04-05T18:20:00Z">
                            <w:rPr>
                              <w:rFonts w:ascii="Cambria Math" w:hAnsi="Cambria Math"/>
                            </w:rPr>
                            <m:t>D</m:t>
                          </w:del>
                        </m:r>
                      </m:e>
                      <m:sub>
                        <m:r>
                          <w:del w:id="1609" w:author="Author" w:date="2019-04-05T18:20:00Z">
                            <w:rPr>
                              <w:rFonts w:ascii="Cambria Math" w:hAnsi="Cambria Math"/>
                            </w:rPr>
                            <m:t>2</m:t>
                          </w:del>
                        </m:r>
                      </m:sub>
                    </m:sSub>
                  </m:e>
                </m:nary>
                <m:r>
                  <w:del w:id="1610" w:author="Author" w:date="2019-04-05T18:20:00Z">
                    <w:rPr>
                      <w:rFonts w:ascii="Cambria Math" w:hAnsi="Cambria Math"/>
                    </w:rPr>
                    <m:t>j</m:t>
                  </w:del>
                </m:r>
                <m:r>
                  <w:del w:id="1611" w:author="Author" w:date="2019-04-05T18:20:00Z">
                    <w:rPr>
                      <w:rFonts w:ascii="Cambria Math" w:hAnsi="Cambria Math"/>
                    </w:rPr>
                    <m:t>=0+0+</m:t>
                  </w:del>
                </m:r>
                <m:sSub>
                  <m:sSubPr>
                    <m:ctrlPr>
                      <w:del w:id="1612" w:author="Author" w:date="2019-04-05T18:20:00Z">
                        <w:rPr>
                          <w:rFonts w:ascii="Cambria Math" w:hAnsi="Cambria Math"/>
                        </w:rPr>
                      </w:del>
                    </m:ctrlPr>
                  </m:sSubPr>
                  <m:e>
                    <m:r>
                      <w:del w:id="1613" w:author="Author" w:date="2019-04-05T18:20:00Z">
                        <w:rPr>
                          <w:rFonts w:ascii="Cambria Math" w:hAnsi="Cambria Math"/>
                        </w:rPr>
                        <m:t>P</m:t>
                      </w:del>
                    </m:r>
                  </m:e>
                  <m:sub>
                    <m:r>
                      <w:del w:id="1614" w:author="Author" w:date="2019-04-05T18:20:00Z">
                        <w:rPr>
                          <w:rFonts w:ascii="Cambria Math" w:hAnsi="Cambria Math"/>
                        </w:rPr>
                        <m:t>2</m:t>
                      </w:del>
                    </m:r>
                  </m:sub>
                </m:sSub>
                <m:r>
                  <w:del w:id="1615" w:author="Author" w:date="2019-04-05T18:20:00Z">
                    <w:rPr>
                      <w:rFonts w:ascii="Cambria Math" w:hAnsi="Cambria Math"/>
                    </w:rPr>
                    <m:t>=</m:t>
                  </w:del>
                </m:r>
                <m:sSub>
                  <m:sSubPr>
                    <m:ctrlPr>
                      <w:del w:id="1616" w:author="Author" w:date="2019-04-05T18:20:00Z">
                        <w:rPr>
                          <w:rFonts w:ascii="Cambria Math" w:hAnsi="Cambria Math"/>
                        </w:rPr>
                      </w:del>
                    </m:ctrlPr>
                  </m:sSubPr>
                  <m:e>
                    <m:r>
                      <w:del w:id="1617" w:author="Author" w:date="2019-04-05T18:20:00Z">
                        <w:rPr>
                          <w:rFonts w:ascii="Cambria Math" w:hAnsi="Cambria Math"/>
                        </w:rPr>
                        <m:t>P</m:t>
                      </w:del>
                    </m:r>
                  </m:e>
                  <m:sub>
                    <m:r>
                      <w:del w:id="1618" w:author="Author" w:date="2019-04-05T18:20:00Z">
                        <w:rPr>
                          <w:rFonts w:ascii="Cambria Math" w:hAnsi="Cambria Math"/>
                        </w:rPr>
                        <m:t>2</m:t>
                      </w:del>
                    </m:r>
                  </m:sub>
                </m:sSub>
              </m:e>
            </m:mr>
          </m:m>
        </m:oMath>
      </m:oMathPara>
    </w:p>
    <w:p w14:paraId="0A9E96F8" w14:textId="77777777" w:rsidR="00FA49B5" w:rsidRDefault="0013246A">
      <w:pPr>
        <w:pStyle w:val="BodyText"/>
        <w:rPr>
          <w:ins w:id="1619" w:author="Author" w:date="2019-04-05T18:20:00Z"/>
        </w:rPr>
      </w:pPr>
      <m:oMathPara>
        <m:oMathParaPr>
          <m:jc m:val="center"/>
        </m:oMathParaPr>
        <m:oMath>
          <m:m>
            <m:mPr>
              <m:plcHide m:val="1"/>
              <m:mcs>
                <m:mc>
                  <m:mcPr>
                    <m:count m:val="1"/>
                    <m:mcJc m:val="left"/>
                  </m:mcPr>
                </m:mc>
              </m:mcs>
              <m:ctrlPr>
                <w:ins w:id="1620" w:author="Author" w:date="2019-04-05T18:20:00Z">
                  <w:rPr>
                    <w:rFonts w:ascii="Cambria Math" w:hAnsi="Cambria Math"/>
                  </w:rPr>
                </w:ins>
              </m:ctrlPr>
            </m:mPr>
            <m:mr>
              <m:e>
                <m:nary>
                  <m:naryPr>
                    <m:chr m:val="∑"/>
                    <m:limLoc m:val="undOvr"/>
                    <m:supHide m:val="1"/>
                    <m:ctrlPr>
                      <w:ins w:id="1621" w:author="Author" w:date="2019-04-05T18:20:00Z">
                        <w:rPr>
                          <w:rFonts w:ascii="Cambria Math" w:hAnsi="Cambria Math"/>
                        </w:rPr>
                      </w:ins>
                    </m:ctrlPr>
                  </m:naryPr>
                  <m:sub>
                    <m:r>
                      <w:ins w:id="1622" w:author="Author" w:date="2019-04-05T18:20:00Z">
                        <w:rPr>
                          <w:rFonts w:ascii="Cambria Math" w:hAnsi="Cambria Math"/>
                        </w:rPr>
                        <m:t>j</m:t>
                      </w:ins>
                    </m:r>
                  </m:sub>
                  <m:sup/>
                  <m:e>
                    <m:sSub>
                      <m:sSubPr>
                        <m:ctrlPr>
                          <w:ins w:id="1623" w:author="Author" w:date="2019-04-05T18:20:00Z">
                            <w:rPr>
                              <w:rFonts w:ascii="Cambria Math" w:hAnsi="Cambria Math"/>
                            </w:rPr>
                          </w:ins>
                        </m:ctrlPr>
                      </m:sSubPr>
                      <m:e>
                        <m:r>
                          <w:ins w:id="1624" w:author="Author" w:date="2019-04-05T18:20:00Z">
                            <w:rPr>
                              <w:rFonts w:ascii="Cambria Math" w:hAnsi="Cambria Math"/>
                            </w:rPr>
                            <m:t>D</m:t>
                          </w:ins>
                        </m:r>
                      </m:e>
                      <m:sub>
                        <m:r>
                          <w:ins w:id="1625" w:author="Author" w:date="2019-04-05T18:20:00Z">
                            <w:rPr>
                              <w:rFonts w:ascii="Cambria Math" w:hAnsi="Cambria Math"/>
                            </w:rPr>
                            <m:t>1</m:t>
                          </w:ins>
                        </m:r>
                      </m:sub>
                    </m:sSub>
                  </m:e>
                </m:nary>
                <m:r>
                  <w:ins w:id="1626" w:author="Author" w:date="2019-04-05T18:20:00Z">
                    <w:rPr>
                      <w:rFonts w:ascii="Cambria Math" w:hAnsi="Cambria Math"/>
                    </w:rPr>
                    <m:t>j</m:t>
                  </w:ins>
                </m:r>
                <m:r>
                  <w:ins w:id="1627" w:author="Author" w:date="2019-04-05T18:20:00Z">
                    <w:rPr>
                      <w:rFonts w:ascii="Cambria Math" w:hAnsi="Cambria Math"/>
                    </w:rPr>
                    <m:t>=1/2</m:t>
                  </w:ins>
                </m:r>
                <m:sSub>
                  <m:sSubPr>
                    <m:ctrlPr>
                      <w:ins w:id="1628" w:author="Author" w:date="2019-04-05T18:20:00Z">
                        <w:rPr>
                          <w:rFonts w:ascii="Cambria Math" w:hAnsi="Cambria Math"/>
                        </w:rPr>
                      </w:ins>
                    </m:ctrlPr>
                  </m:sSubPr>
                  <m:e>
                    <m:r>
                      <w:ins w:id="1629" w:author="Author" w:date="2019-04-05T18:20:00Z">
                        <w:rPr>
                          <w:rFonts w:ascii="Cambria Math" w:hAnsi="Cambria Math"/>
                        </w:rPr>
                        <m:t>P</m:t>
                      </w:ins>
                    </m:r>
                  </m:e>
                  <m:sub>
                    <m:r>
                      <w:ins w:id="1630" w:author="Author" w:date="2019-04-05T18:20:00Z">
                        <w:rPr>
                          <w:rFonts w:ascii="Cambria Math" w:hAnsi="Cambria Math"/>
                        </w:rPr>
                        <m:t>1</m:t>
                      </w:ins>
                    </m:r>
                  </m:sub>
                </m:sSub>
                <m:r>
                  <w:ins w:id="1631" w:author="Author" w:date="2019-04-05T18:20:00Z">
                    <w:rPr>
                      <w:rFonts w:ascii="Cambria Math" w:hAnsi="Cambria Math"/>
                    </w:rPr>
                    <m:t>+1/2</m:t>
                  </w:ins>
                </m:r>
                <m:sSub>
                  <m:sSubPr>
                    <m:ctrlPr>
                      <w:ins w:id="1632" w:author="Author" w:date="2019-04-05T18:20:00Z">
                        <w:rPr>
                          <w:rFonts w:ascii="Cambria Math" w:hAnsi="Cambria Math"/>
                        </w:rPr>
                      </w:ins>
                    </m:ctrlPr>
                  </m:sSubPr>
                  <m:e>
                    <m:r>
                      <w:ins w:id="1633" w:author="Author" w:date="2019-04-05T18:20:00Z">
                        <w:rPr>
                          <w:rFonts w:ascii="Cambria Math" w:hAnsi="Cambria Math"/>
                        </w:rPr>
                        <m:t>P</m:t>
                      </w:ins>
                    </m:r>
                  </m:e>
                  <m:sub>
                    <m:r>
                      <w:ins w:id="1634" w:author="Author" w:date="2019-04-05T18:20:00Z">
                        <w:rPr>
                          <w:rFonts w:ascii="Cambria Math" w:hAnsi="Cambria Math"/>
                        </w:rPr>
                        <m:t>1</m:t>
                      </w:ins>
                    </m:r>
                  </m:sub>
                </m:sSub>
                <m:r>
                  <w:ins w:id="1635" w:author="Author" w:date="2019-04-05T18:20:00Z">
                    <w:rPr>
                      <w:rFonts w:ascii="Cambria Math" w:hAnsi="Cambria Math"/>
                    </w:rPr>
                    <m:t>=</m:t>
                  </w:ins>
                </m:r>
                <m:sSub>
                  <m:sSubPr>
                    <m:ctrlPr>
                      <w:ins w:id="1636" w:author="Author" w:date="2019-04-05T18:20:00Z">
                        <w:rPr>
                          <w:rFonts w:ascii="Cambria Math" w:hAnsi="Cambria Math"/>
                        </w:rPr>
                      </w:ins>
                    </m:ctrlPr>
                  </m:sSubPr>
                  <m:e>
                    <m:r>
                      <w:ins w:id="1637" w:author="Author" w:date="2019-04-05T18:20:00Z">
                        <w:rPr>
                          <w:rFonts w:ascii="Cambria Math" w:hAnsi="Cambria Math"/>
                        </w:rPr>
                        <m:t>P</m:t>
                      </w:ins>
                    </m:r>
                  </m:e>
                  <m:sub>
                    <m:r>
                      <w:ins w:id="1638" w:author="Author" w:date="2019-04-05T18:20:00Z">
                        <w:rPr>
                          <w:rFonts w:ascii="Cambria Math" w:hAnsi="Cambria Math"/>
                        </w:rPr>
                        <m:t>1</m:t>
                      </w:ins>
                    </m:r>
                  </m:sub>
                </m:sSub>
              </m:e>
            </m:mr>
            <m:mr>
              <m:e>
                <m:nary>
                  <m:naryPr>
                    <m:chr m:val="∑"/>
                    <m:limLoc m:val="undOvr"/>
                    <m:supHide m:val="1"/>
                    <m:ctrlPr>
                      <w:ins w:id="1639" w:author="Author" w:date="2019-04-05T18:20:00Z">
                        <w:rPr>
                          <w:rFonts w:ascii="Cambria Math" w:hAnsi="Cambria Math"/>
                        </w:rPr>
                      </w:ins>
                    </m:ctrlPr>
                  </m:naryPr>
                  <m:sub>
                    <m:r>
                      <w:ins w:id="1640" w:author="Author" w:date="2019-04-05T18:20:00Z">
                        <w:rPr>
                          <w:rFonts w:ascii="Cambria Math" w:hAnsi="Cambria Math"/>
                        </w:rPr>
                        <m:t>j</m:t>
                      </w:ins>
                    </m:r>
                  </m:sub>
                  <m:sup/>
                  <m:e>
                    <m:sSub>
                      <m:sSubPr>
                        <m:ctrlPr>
                          <w:ins w:id="1641" w:author="Author" w:date="2019-04-05T18:20:00Z">
                            <w:rPr>
                              <w:rFonts w:ascii="Cambria Math" w:hAnsi="Cambria Math"/>
                            </w:rPr>
                          </w:ins>
                        </m:ctrlPr>
                      </m:sSubPr>
                      <m:e>
                        <m:r>
                          <w:ins w:id="1642" w:author="Author" w:date="2019-04-05T18:20:00Z">
                            <w:rPr>
                              <w:rFonts w:ascii="Cambria Math" w:hAnsi="Cambria Math"/>
                            </w:rPr>
                            <m:t>D</m:t>
                          </w:ins>
                        </m:r>
                      </m:e>
                      <m:sub>
                        <m:r>
                          <w:ins w:id="1643" w:author="Author" w:date="2019-04-05T18:20:00Z">
                            <w:rPr>
                              <w:rFonts w:ascii="Cambria Math" w:hAnsi="Cambria Math"/>
                            </w:rPr>
                            <m:t>2</m:t>
                          </w:ins>
                        </m:r>
                      </m:sub>
                    </m:sSub>
                  </m:e>
                </m:nary>
                <m:r>
                  <w:ins w:id="1644" w:author="Author" w:date="2019-04-05T18:20:00Z">
                    <w:rPr>
                      <w:rFonts w:ascii="Cambria Math" w:hAnsi="Cambria Math"/>
                    </w:rPr>
                    <m:t>j</m:t>
                  </w:ins>
                </m:r>
                <m:r>
                  <w:ins w:id="1645" w:author="Author" w:date="2019-04-05T18:20:00Z">
                    <w:rPr>
                      <w:rFonts w:ascii="Cambria Math" w:hAnsi="Cambria Math"/>
                    </w:rPr>
                    <m:t>=1/2</m:t>
                  </w:ins>
                </m:r>
                <m:sSub>
                  <m:sSubPr>
                    <m:ctrlPr>
                      <w:ins w:id="1646" w:author="Author" w:date="2019-04-05T18:20:00Z">
                        <w:rPr>
                          <w:rFonts w:ascii="Cambria Math" w:hAnsi="Cambria Math"/>
                        </w:rPr>
                      </w:ins>
                    </m:ctrlPr>
                  </m:sSubPr>
                  <m:e>
                    <m:r>
                      <w:ins w:id="1647" w:author="Author" w:date="2019-04-05T18:20:00Z">
                        <w:rPr>
                          <w:rFonts w:ascii="Cambria Math" w:hAnsi="Cambria Math"/>
                        </w:rPr>
                        <m:t>P</m:t>
                      </w:ins>
                    </m:r>
                  </m:e>
                  <m:sub>
                    <m:r>
                      <w:ins w:id="1648" w:author="Author" w:date="2019-04-05T18:20:00Z">
                        <w:rPr>
                          <w:rFonts w:ascii="Cambria Math" w:hAnsi="Cambria Math"/>
                        </w:rPr>
                        <m:t>2</m:t>
                      </w:ins>
                    </m:r>
                  </m:sub>
                </m:sSub>
                <m:r>
                  <w:ins w:id="1649" w:author="Author" w:date="2019-04-05T18:20:00Z">
                    <w:rPr>
                      <w:rFonts w:ascii="Cambria Math" w:hAnsi="Cambria Math"/>
                    </w:rPr>
                    <m:t>+1/2</m:t>
                  </w:ins>
                </m:r>
                <m:sSub>
                  <m:sSubPr>
                    <m:ctrlPr>
                      <w:ins w:id="1650" w:author="Author" w:date="2019-04-05T18:20:00Z">
                        <w:rPr>
                          <w:rFonts w:ascii="Cambria Math" w:hAnsi="Cambria Math"/>
                        </w:rPr>
                      </w:ins>
                    </m:ctrlPr>
                  </m:sSubPr>
                  <m:e>
                    <m:r>
                      <w:ins w:id="1651" w:author="Author" w:date="2019-04-05T18:20:00Z">
                        <w:rPr>
                          <w:rFonts w:ascii="Cambria Math" w:hAnsi="Cambria Math"/>
                        </w:rPr>
                        <m:t>P</m:t>
                      </w:ins>
                    </m:r>
                  </m:e>
                  <m:sub>
                    <m:r>
                      <w:ins w:id="1652" w:author="Author" w:date="2019-04-05T18:20:00Z">
                        <w:rPr>
                          <w:rFonts w:ascii="Cambria Math" w:hAnsi="Cambria Math"/>
                        </w:rPr>
                        <m:t>2</m:t>
                      </w:ins>
                    </m:r>
                  </m:sub>
                </m:sSub>
                <m:r>
                  <w:ins w:id="1653" w:author="Author" w:date="2019-04-05T18:20:00Z">
                    <w:rPr>
                      <w:rFonts w:ascii="Cambria Math" w:hAnsi="Cambria Math"/>
                    </w:rPr>
                    <m:t>=</m:t>
                  </w:ins>
                </m:r>
                <m:sSub>
                  <m:sSubPr>
                    <m:ctrlPr>
                      <w:ins w:id="1654" w:author="Author" w:date="2019-04-05T18:20:00Z">
                        <w:rPr>
                          <w:rFonts w:ascii="Cambria Math" w:hAnsi="Cambria Math"/>
                        </w:rPr>
                      </w:ins>
                    </m:ctrlPr>
                  </m:sSubPr>
                  <m:e>
                    <m:r>
                      <w:ins w:id="1655" w:author="Author" w:date="2019-04-05T18:20:00Z">
                        <w:rPr>
                          <w:rFonts w:ascii="Cambria Math" w:hAnsi="Cambria Math"/>
                        </w:rPr>
                        <m:t>P</m:t>
                      </w:ins>
                    </m:r>
                  </m:e>
                  <m:sub>
                    <m:r>
                      <w:ins w:id="1656" w:author="Author" w:date="2019-04-05T18:20:00Z">
                        <w:rPr>
                          <w:rFonts w:ascii="Cambria Math" w:hAnsi="Cambria Math"/>
                        </w:rPr>
                        <m:t>2</m:t>
                      </w:ins>
                    </m:r>
                  </m:sub>
                </m:sSub>
              </m:e>
            </m:mr>
            <m:mr>
              <m:e>
                <m:nary>
                  <m:naryPr>
                    <m:chr m:val="∑"/>
                    <m:limLoc m:val="undOvr"/>
                    <m:supHide m:val="1"/>
                    <m:ctrlPr>
                      <w:ins w:id="1657" w:author="Author" w:date="2019-04-05T18:20:00Z">
                        <w:rPr>
                          <w:rFonts w:ascii="Cambria Math" w:hAnsi="Cambria Math"/>
                        </w:rPr>
                      </w:ins>
                    </m:ctrlPr>
                  </m:naryPr>
                  <m:sub>
                    <m:r>
                      <w:ins w:id="1658" w:author="Author" w:date="2019-04-05T18:20:00Z">
                        <w:rPr>
                          <w:rFonts w:ascii="Cambria Math" w:hAnsi="Cambria Math"/>
                        </w:rPr>
                        <m:t>j</m:t>
                      </w:ins>
                    </m:r>
                  </m:sub>
                  <m:sup/>
                  <m:e>
                    <m:sSub>
                      <m:sSubPr>
                        <m:ctrlPr>
                          <w:ins w:id="1659" w:author="Author" w:date="2019-04-05T18:20:00Z">
                            <w:rPr>
                              <w:rFonts w:ascii="Cambria Math" w:hAnsi="Cambria Math"/>
                            </w:rPr>
                          </w:ins>
                        </m:ctrlPr>
                      </m:sSubPr>
                      <m:e>
                        <m:r>
                          <w:ins w:id="1660" w:author="Author" w:date="2019-04-05T18:20:00Z">
                            <w:rPr>
                              <w:rFonts w:ascii="Cambria Math" w:hAnsi="Cambria Math"/>
                            </w:rPr>
                            <m:t>D</m:t>
                          </w:ins>
                        </m:r>
                      </m:e>
                      <m:sub>
                        <m:r>
                          <w:ins w:id="1661" w:author="Author" w:date="2019-04-05T18:20:00Z">
                            <w:rPr>
                              <w:rFonts w:ascii="Cambria Math" w:hAnsi="Cambria Math"/>
                            </w:rPr>
                            <m:t>3</m:t>
                          </w:ins>
                        </m:r>
                      </m:sub>
                    </m:sSub>
                  </m:e>
                </m:nary>
                <m:r>
                  <w:ins w:id="1662" w:author="Author" w:date="2019-04-05T18:20:00Z">
                    <w:rPr>
                      <w:rFonts w:ascii="Cambria Math" w:hAnsi="Cambria Math"/>
                    </w:rPr>
                    <m:t>j</m:t>
                  </w:ins>
                </m:r>
                <m:r>
                  <w:ins w:id="1663" w:author="Author" w:date="2019-04-05T18:20:00Z">
                    <w:rPr>
                      <w:rFonts w:ascii="Cambria Math" w:hAnsi="Cambria Math"/>
                    </w:rPr>
                    <m:t>=1/2</m:t>
                  </w:ins>
                </m:r>
                <m:sSub>
                  <m:sSubPr>
                    <m:ctrlPr>
                      <w:ins w:id="1664" w:author="Author" w:date="2019-04-05T18:20:00Z">
                        <w:rPr>
                          <w:rFonts w:ascii="Cambria Math" w:hAnsi="Cambria Math"/>
                        </w:rPr>
                      </w:ins>
                    </m:ctrlPr>
                  </m:sSubPr>
                  <m:e>
                    <m:r>
                      <w:ins w:id="1665" w:author="Author" w:date="2019-04-05T18:20:00Z">
                        <w:rPr>
                          <w:rFonts w:ascii="Cambria Math" w:hAnsi="Cambria Math"/>
                        </w:rPr>
                        <m:t>P</m:t>
                      </w:ins>
                    </m:r>
                  </m:e>
                  <m:sub>
                    <m:r>
                      <w:ins w:id="1666" w:author="Author" w:date="2019-04-05T18:20:00Z">
                        <w:rPr>
                          <w:rFonts w:ascii="Cambria Math" w:hAnsi="Cambria Math"/>
                        </w:rPr>
                        <m:t>3</m:t>
                      </w:ins>
                    </m:r>
                  </m:sub>
                </m:sSub>
                <m:r>
                  <w:ins w:id="1667" w:author="Author" w:date="2019-04-05T18:20:00Z">
                    <w:rPr>
                      <w:rFonts w:ascii="Cambria Math" w:hAnsi="Cambria Math"/>
                    </w:rPr>
                    <m:t>+1/2</m:t>
                  </w:ins>
                </m:r>
                <m:sSub>
                  <m:sSubPr>
                    <m:ctrlPr>
                      <w:ins w:id="1668" w:author="Author" w:date="2019-04-05T18:20:00Z">
                        <w:rPr>
                          <w:rFonts w:ascii="Cambria Math" w:hAnsi="Cambria Math"/>
                        </w:rPr>
                      </w:ins>
                    </m:ctrlPr>
                  </m:sSubPr>
                  <m:e>
                    <m:r>
                      <w:ins w:id="1669" w:author="Author" w:date="2019-04-05T18:20:00Z">
                        <w:rPr>
                          <w:rFonts w:ascii="Cambria Math" w:hAnsi="Cambria Math"/>
                        </w:rPr>
                        <m:t>P</m:t>
                      </w:ins>
                    </m:r>
                  </m:e>
                  <m:sub>
                    <m:r>
                      <w:ins w:id="1670" w:author="Author" w:date="2019-04-05T18:20:00Z">
                        <w:rPr>
                          <w:rFonts w:ascii="Cambria Math" w:hAnsi="Cambria Math"/>
                        </w:rPr>
                        <m:t>3</m:t>
                      </w:ins>
                    </m:r>
                  </m:sub>
                </m:sSub>
                <m:r>
                  <w:ins w:id="1671" w:author="Author" w:date="2019-04-05T18:20:00Z">
                    <w:rPr>
                      <w:rFonts w:ascii="Cambria Math" w:hAnsi="Cambria Math"/>
                    </w:rPr>
                    <m:t>=</m:t>
                  </w:ins>
                </m:r>
                <m:sSub>
                  <m:sSubPr>
                    <m:ctrlPr>
                      <w:ins w:id="1672" w:author="Author" w:date="2019-04-05T18:20:00Z">
                        <w:rPr>
                          <w:rFonts w:ascii="Cambria Math" w:hAnsi="Cambria Math"/>
                        </w:rPr>
                      </w:ins>
                    </m:ctrlPr>
                  </m:sSubPr>
                  <m:e>
                    <m:r>
                      <w:ins w:id="1673" w:author="Author" w:date="2019-04-05T18:20:00Z">
                        <w:rPr>
                          <w:rFonts w:ascii="Cambria Math" w:hAnsi="Cambria Math"/>
                        </w:rPr>
                        <m:t>P</m:t>
                      </w:ins>
                    </m:r>
                  </m:e>
                  <m:sub>
                    <m:r>
                      <w:ins w:id="1674" w:author="Author" w:date="2019-04-05T18:20:00Z">
                        <w:rPr>
                          <w:rFonts w:ascii="Cambria Math" w:hAnsi="Cambria Math"/>
                        </w:rPr>
                        <m:t>3</m:t>
                      </w:ins>
                    </m:r>
                  </m:sub>
                </m:sSub>
              </m:e>
            </m:mr>
          </m:m>
        </m:oMath>
      </m:oMathPara>
    </w:p>
    <w:p w14:paraId="01124E89" w14:textId="088480B0" w:rsidR="00FA49B5" w:rsidRDefault="0013246A">
      <w:pPr>
        <w:pStyle w:val="FirstParagraph"/>
      </w:pPr>
      <w:r>
        <w:t xml:space="preserve">Coming next to the supply side, the adjusted weights for </w:t>
      </w:r>
      <w:del w:id="1675" w:author="Author" w:date="2019-04-05T18:20:00Z">
        <w:r>
          <w:delText xml:space="preserve">service point </w:delText>
        </w:r>
        <m:oMath>
          <m:r>
            <w:rPr>
              <w:rFonts w:ascii="Cambria Math" w:hAnsi="Cambria Math"/>
            </w:rPr>
            <m:t>a</m:t>
          </m:r>
        </m:oMath>
      </w:del>
      <w:ins w:id="1676" w:author="Author" w:date="2019-04-05T18:20:00Z">
        <w:r>
          <w:t xml:space="preserve">Clinic </w:t>
        </w:r>
        <m:oMath>
          <m:r>
            <w:rPr>
              <w:rFonts w:ascii="Cambria Math" w:hAnsi="Cambria Math"/>
            </w:rPr>
            <m:t>1</m:t>
          </m:r>
        </m:oMath>
      </w:ins>
      <w:r>
        <w:t xml:space="preserve"> are </w:t>
      </w:r>
      <m:oMath>
        <m:sSubSup>
          <m:sSubSupPr>
            <m:ctrlPr>
              <w:del w:id="1677" w:author="Author" w:date="2019-04-05T18:20:00Z">
                <w:rPr>
                  <w:rFonts w:ascii="Cambria Math" w:hAnsi="Cambria Math"/>
                </w:rPr>
              </w:del>
            </m:ctrlPr>
          </m:sSubSupPr>
          <m:e>
            <m:r>
              <w:del w:id="1678" w:author="Author" w:date="2019-04-05T18:20:00Z">
                <w:rPr>
                  <w:rFonts w:ascii="Cambria Math" w:hAnsi="Cambria Math"/>
                </w:rPr>
                <m:t>W</m:t>
              </w:del>
            </m:r>
          </m:e>
          <m:sub>
            <m:r>
              <w:del w:id="1679" w:author="Author" w:date="2019-04-05T18:20:00Z">
                <w:rPr>
                  <w:rFonts w:ascii="Cambria Math" w:hAnsi="Cambria Math"/>
                </w:rPr>
                <m:t>1</m:t>
              </w:del>
            </m:r>
            <m:r>
              <w:del w:id="1680" w:author="Author" w:date="2019-04-05T18:20:00Z">
                <w:rPr>
                  <w:rFonts w:ascii="Cambria Math" w:hAnsi="Cambria Math"/>
                </w:rPr>
                <m:t>a</m:t>
              </w:del>
            </m:r>
          </m:sub>
          <m:sup>
            <m:r>
              <w:del w:id="1681" w:author="Author" w:date="2019-04-05T18:20:00Z">
                <w:rPr>
                  <w:rFonts w:ascii="Cambria Math" w:hAnsi="Cambria Math"/>
                </w:rPr>
                <m:t>j</m:t>
              </w:del>
            </m:r>
            <m:r>
              <w:del w:id="1682" w:author="Author" w:date="2019-04-05T18:20:00Z">
                <w:rPr>
                  <w:rFonts w:ascii="Cambria Math" w:hAnsi="Cambria Math"/>
                </w:rPr>
                <m:t>*</m:t>
              </w:del>
            </m:r>
          </m:sup>
        </m:sSubSup>
        <m:r>
          <w:del w:id="1683" w:author="Author" w:date="2019-04-05T18:20:00Z">
            <w:rPr>
              <w:rFonts w:ascii="Cambria Math" w:hAnsi="Cambria Math"/>
            </w:rPr>
            <m:t>=1</m:t>
          </w:del>
        </m:r>
        <m:sSubSup>
          <m:sSubSupPr>
            <m:ctrlPr>
              <w:ins w:id="1684" w:author="Author" w:date="2019-04-05T18:20:00Z">
                <w:rPr>
                  <w:rFonts w:ascii="Cambria Math" w:hAnsi="Cambria Math"/>
                </w:rPr>
              </w:ins>
            </m:ctrlPr>
          </m:sSubSupPr>
          <m:e>
            <m:r>
              <w:ins w:id="1685" w:author="Author" w:date="2019-04-05T18:20:00Z">
                <w:rPr>
                  <w:rFonts w:ascii="Cambria Math" w:hAnsi="Cambria Math"/>
                </w:rPr>
                <m:t>W</m:t>
              </w:ins>
            </m:r>
          </m:e>
          <m:sub>
            <m:r>
              <w:ins w:id="1686" w:author="Author" w:date="2019-04-05T18:20:00Z">
                <w:rPr>
                  <w:rFonts w:ascii="Cambria Math" w:hAnsi="Cambria Math"/>
                </w:rPr>
                <m:t>11</m:t>
              </w:ins>
            </m:r>
          </m:sub>
          <m:sup>
            <m:r>
              <w:ins w:id="1687" w:author="Author" w:date="2019-04-05T18:20:00Z">
                <w:rPr>
                  <w:rFonts w:ascii="Cambria Math" w:hAnsi="Cambria Math"/>
                </w:rPr>
                <m:t>j</m:t>
              </w:ins>
            </m:r>
            <m:r>
              <w:ins w:id="1688" w:author="Author" w:date="2019-04-05T18:20:00Z">
                <w:rPr>
                  <w:rFonts w:ascii="Cambria Math" w:hAnsi="Cambria Math"/>
                </w:rPr>
                <m:t>*</m:t>
              </w:ins>
            </m:r>
          </m:sup>
        </m:sSubSup>
        <m:r>
          <w:ins w:id="1689" w:author="Author" w:date="2019-04-05T18:20:00Z">
            <w:rPr>
              <w:rFonts w:ascii="Cambria Math" w:hAnsi="Cambria Math"/>
            </w:rPr>
            <m:t>=1/3</m:t>
          </w:ins>
        </m:r>
      </m:oMath>
      <w:ins w:id="1690" w:author="Author" w:date="2019-04-05T18:20:00Z">
        <w:r>
          <w:t xml:space="preserve">, </w:t>
        </w:r>
        <m:oMath>
          <m:sSubSup>
            <m:sSubSupPr>
              <m:ctrlPr>
                <w:rPr>
                  <w:rFonts w:ascii="Cambria Math" w:hAnsi="Cambria Math"/>
                </w:rPr>
              </m:ctrlPr>
            </m:sSubSupPr>
            <m:e>
              <m:r>
                <w:rPr>
                  <w:rFonts w:ascii="Cambria Math" w:hAnsi="Cambria Math"/>
                </w:rPr>
                <m:t>W</m:t>
              </m:r>
            </m:e>
            <m:sub>
              <m:r>
                <w:rPr>
                  <w:rFonts w:ascii="Cambria Math" w:hAnsi="Cambria Math"/>
                </w:rPr>
                <m:t>21</m:t>
              </m:r>
            </m:sub>
            <m:sup>
              <m:r>
                <w:rPr>
                  <w:rFonts w:ascii="Cambria Math" w:hAnsi="Cambria Math"/>
                </w:rPr>
                <m:t>i</m:t>
              </m:r>
              <m:r>
                <w:rPr>
                  <w:rFonts w:ascii="Cambria Math" w:hAnsi="Cambria Math"/>
                </w:rPr>
                <m:t>*</m:t>
              </m:r>
            </m:sup>
          </m:sSubSup>
          <m:r>
            <w:rPr>
              <w:rFonts w:ascii="Cambria Math" w:hAnsi="Cambria Math"/>
            </w:rPr>
            <m:t>=1/3</m:t>
          </m:r>
        </m:oMath>
        <w:r>
          <w:t>,</w:t>
        </w:r>
      </w:ins>
      <w:r>
        <w:t xml:space="preserve"> and </w:t>
      </w:r>
      <m:oMath>
        <m:sSubSup>
          <m:sSubSupPr>
            <m:ctrlPr>
              <w:del w:id="1691" w:author="Author" w:date="2019-04-05T18:20:00Z">
                <w:rPr>
                  <w:rFonts w:ascii="Cambria Math" w:hAnsi="Cambria Math"/>
                </w:rPr>
              </w:del>
            </m:ctrlPr>
          </m:sSubSupPr>
          <m:e>
            <m:r>
              <w:del w:id="1692" w:author="Author" w:date="2019-04-05T18:20:00Z">
                <w:rPr>
                  <w:rFonts w:ascii="Cambria Math" w:hAnsi="Cambria Math"/>
                </w:rPr>
                <m:t>W</m:t>
              </w:del>
            </m:r>
          </m:e>
          <m:sub>
            <m:r>
              <w:del w:id="1693" w:author="Author" w:date="2019-04-05T18:20:00Z">
                <w:rPr>
                  <w:rFonts w:ascii="Cambria Math" w:hAnsi="Cambria Math"/>
                </w:rPr>
                <m:t>2</m:t>
              </w:del>
            </m:r>
            <m:r>
              <w:del w:id="1694" w:author="Author" w:date="2019-04-05T18:20:00Z">
                <w:rPr>
                  <w:rFonts w:ascii="Cambria Math" w:hAnsi="Cambria Math"/>
                </w:rPr>
                <m:t>a</m:t>
              </w:del>
            </m:r>
          </m:sub>
          <m:sup>
            <m:r>
              <w:del w:id="1695" w:author="Author" w:date="2019-04-05T18:20:00Z">
                <w:rPr>
                  <w:rFonts w:ascii="Cambria Math" w:hAnsi="Cambria Math"/>
                </w:rPr>
                <m:t>i</m:t>
              </w:del>
            </m:r>
            <m:r>
              <w:del w:id="1696" w:author="Author" w:date="2019-04-05T18:20:00Z">
                <w:rPr>
                  <w:rFonts w:ascii="Cambria Math" w:hAnsi="Cambria Math"/>
                </w:rPr>
                <m:t>*</m:t>
              </w:del>
            </m:r>
          </m:sup>
        </m:sSubSup>
        <m:r>
          <w:del w:id="1697" w:author="Author" w:date="2019-04-05T18:20:00Z">
            <w:rPr>
              <w:rFonts w:ascii="Cambria Math" w:hAnsi="Cambria Math"/>
            </w:rPr>
            <m:t>=0</m:t>
          </w:del>
        </m:r>
      </m:oMath>
      <w:del w:id="1698" w:author="Author" w:date="2019-04-05T18:20:00Z">
        <w:r>
          <w:delText>,</w:delText>
        </w:r>
      </w:del>
      <m:oMath>
        <m:sSubSup>
          <m:sSubSupPr>
            <m:ctrlPr>
              <w:ins w:id="1699" w:author="Author" w:date="2019-04-05T18:20:00Z">
                <w:rPr>
                  <w:rFonts w:ascii="Cambria Math" w:hAnsi="Cambria Math"/>
                </w:rPr>
              </w:ins>
            </m:ctrlPr>
          </m:sSubSupPr>
          <m:e>
            <m:r>
              <w:ins w:id="1700" w:author="Author" w:date="2019-04-05T18:20:00Z">
                <w:rPr>
                  <w:rFonts w:ascii="Cambria Math" w:hAnsi="Cambria Math"/>
                </w:rPr>
                <m:t>W</m:t>
              </w:ins>
            </m:r>
          </m:e>
          <m:sub>
            <m:r>
              <w:ins w:id="1701" w:author="Author" w:date="2019-04-05T18:20:00Z">
                <w:rPr>
                  <w:rFonts w:ascii="Cambria Math" w:hAnsi="Cambria Math"/>
                </w:rPr>
                <m:t>23</m:t>
              </w:ins>
            </m:r>
          </m:sub>
          <m:sup>
            <m:r>
              <w:ins w:id="1702" w:author="Author" w:date="2019-04-05T18:20:00Z">
                <w:rPr>
                  <w:rFonts w:ascii="Cambria Math" w:hAnsi="Cambria Math"/>
                </w:rPr>
                <m:t>i</m:t>
              </w:ins>
            </m:r>
            <m:r>
              <w:ins w:id="1703" w:author="Author" w:date="2019-04-05T18:20:00Z">
                <w:rPr>
                  <w:rFonts w:ascii="Cambria Math" w:hAnsi="Cambria Math"/>
                </w:rPr>
                <m:t>*</m:t>
              </w:ins>
            </m:r>
          </m:sup>
        </m:sSubSup>
        <m:r>
          <w:ins w:id="1704" w:author="Author" w:date="2019-04-05T18:20:00Z">
            <w:rPr>
              <w:rFonts w:ascii="Cambria Math" w:hAnsi="Cambria Math"/>
            </w:rPr>
            <m:t>=1/3</m:t>
          </w:ins>
        </m:r>
      </m:oMath>
      <w:ins w:id="1705" w:author="Author" w:date="2019-04-05T18:20:00Z">
        <w:r>
          <w:t>;</w:t>
        </w:r>
      </w:ins>
      <w:r>
        <w:t xml:space="preserve"> for </w:t>
      </w:r>
      <w:del w:id="1706" w:author="Author" w:date="2019-04-05T18:20:00Z">
        <w:r>
          <w:delText xml:space="preserve">service point </w:delText>
        </w:r>
        <m:oMath>
          <m:r>
            <w:rPr>
              <w:rFonts w:ascii="Cambria Math" w:hAnsi="Cambria Math"/>
            </w:rPr>
            <m:t>b</m:t>
          </m:r>
        </m:oMath>
      </w:del>
      <w:ins w:id="1707" w:author="Author" w:date="2019-04-05T18:20:00Z">
        <w:r>
          <w:t xml:space="preserve">Clinic </w:t>
        </w:r>
        <m:oMath>
          <m:r>
            <w:rPr>
              <w:rFonts w:ascii="Cambria Math" w:hAnsi="Cambria Math"/>
            </w:rPr>
            <m:t>2</m:t>
          </m:r>
        </m:oMath>
        <w:r>
          <w:t xml:space="preserve"> the adjusted weights</w:t>
        </w:r>
      </w:ins>
      <w:r>
        <w:t xml:space="preserve"> are </w:t>
      </w:r>
      <m:oMath>
        <m:sSubSup>
          <m:sSubSupPr>
            <m:ctrlPr>
              <w:del w:id="1708" w:author="Author" w:date="2019-04-05T18:20:00Z">
                <w:rPr>
                  <w:rFonts w:ascii="Cambria Math" w:hAnsi="Cambria Math"/>
                </w:rPr>
              </w:del>
            </m:ctrlPr>
          </m:sSubSupPr>
          <m:e>
            <m:r>
              <w:del w:id="1709" w:author="Author" w:date="2019-04-05T18:20:00Z">
                <w:rPr>
                  <w:rFonts w:ascii="Cambria Math" w:hAnsi="Cambria Math"/>
                </w:rPr>
                <m:t>W</m:t>
              </w:del>
            </m:r>
          </m:e>
          <m:sub>
            <m:r>
              <w:del w:id="1710" w:author="Author" w:date="2019-04-05T18:20:00Z">
                <w:rPr>
                  <w:rFonts w:ascii="Cambria Math" w:hAnsi="Cambria Math"/>
                </w:rPr>
                <m:t>1</m:t>
              </w:del>
            </m:r>
            <m:r>
              <w:del w:id="1711" w:author="Author" w:date="2019-04-05T18:20:00Z">
                <w:rPr>
                  <w:rFonts w:ascii="Cambria Math" w:hAnsi="Cambria Math"/>
                </w:rPr>
                <m:t>b</m:t>
              </w:del>
            </m:r>
          </m:sub>
          <m:sup>
            <m:r>
              <w:del w:id="1712" w:author="Author" w:date="2019-04-05T18:20:00Z">
                <w:rPr>
                  <w:rFonts w:ascii="Cambria Math" w:hAnsi="Cambria Math"/>
                </w:rPr>
                <m:t>j</m:t>
              </w:del>
            </m:r>
            <m:r>
              <w:del w:id="1713" w:author="Author" w:date="2019-04-05T18:20:00Z">
                <w:rPr>
                  <w:rFonts w:ascii="Cambria Math" w:hAnsi="Cambria Math"/>
                </w:rPr>
                <m:t>*</m:t>
              </w:del>
            </m:r>
          </m:sup>
        </m:sSubSup>
        <m:r>
          <w:del w:id="1714" w:author="Author" w:date="2019-04-05T18:20:00Z">
            <w:rPr>
              <w:rFonts w:ascii="Cambria Math" w:hAnsi="Cambria Math"/>
            </w:rPr>
            <m:t>=1</m:t>
          </w:del>
        </m:r>
      </m:oMath>
      <w:del w:id="1715" w:author="Author" w:date="2019-04-05T18:20:00Z">
        <w:r>
          <w:delText xml:space="preserve"> and </w:delText>
        </w:r>
        <m:oMath>
          <m:sSubSup>
            <m:sSubSupPr>
              <m:ctrlPr>
                <w:rPr>
                  <w:rFonts w:ascii="Cambria Math" w:hAnsi="Cambria Math"/>
                </w:rPr>
              </m:ctrlPr>
            </m:sSubSupPr>
            <m:e>
              <m:r>
                <w:rPr>
                  <w:rFonts w:ascii="Cambria Math" w:hAnsi="Cambria Math"/>
                </w:rPr>
                <m:t>W</m:t>
              </m:r>
            </m:e>
            <m:sub>
              <m:r>
                <w:rPr>
                  <w:rFonts w:ascii="Cambria Math" w:hAnsi="Cambria Math"/>
                </w:rPr>
                <m:t>2</m:t>
              </m:r>
              <m:r>
                <w:rPr>
                  <w:rFonts w:ascii="Cambria Math" w:hAnsi="Cambria Math"/>
                </w:rPr>
                <m:t>b</m:t>
              </m:r>
            </m:sub>
            <m:sup>
              <m:r>
                <w:rPr>
                  <w:rFonts w:ascii="Cambria Math" w:hAnsi="Cambria Math"/>
                </w:rPr>
                <m:t>i</m:t>
              </m:r>
              <m:r>
                <w:rPr>
                  <w:rFonts w:ascii="Cambria Math" w:hAnsi="Cambria Math"/>
                </w:rPr>
                <m:t>*</m:t>
              </m:r>
            </m:sup>
          </m:sSubSup>
          <m:r>
            <w:rPr>
              <w:rFonts w:ascii="Cambria Math" w:hAnsi="Cambria Math"/>
            </w:rPr>
            <m:t>=0</m:t>
          </m:r>
        </m:oMath>
        <w:r>
          <w:delText xml:space="preserve">, and for service point </w:delText>
        </w:r>
        <m:oMath>
          <m:r>
            <w:rPr>
              <w:rFonts w:ascii="Cambria Math" w:hAnsi="Cambria Math"/>
            </w:rPr>
            <m:t>c</m:t>
          </m:r>
        </m:oMath>
        <w:r>
          <w:delText xml:space="preserve"> are</w:delText>
        </w:r>
      </w:del>
      <m:oMath>
        <m:sSubSup>
          <m:sSubSupPr>
            <m:ctrlPr>
              <w:ins w:id="1716" w:author="Author" w:date="2019-04-05T18:20:00Z">
                <w:rPr>
                  <w:rFonts w:ascii="Cambria Math" w:hAnsi="Cambria Math"/>
                </w:rPr>
              </w:ins>
            </m:ctrlPr>
          </m:sSubSupPr>
          <m:e>
            <m:r>
              <w:ins w:id="1717" w:author="Author" w:date="2019-04-05T18:20:00Z">
                <w:rPr>
                  <w:rFonts w:ascii="Cambria Math" w:hAnsi="Cambria Math"/>
                </w:rPr>
                <m:t>W</m:t>
              </w:ins>
            </m:r>
          </m:e>
          <m:sub>
            <m:r>
              <w:ins w:id="1718" w:author="Author" w:date="2019-04-05T18:20:00Z">
                <w:rPr>
                  <w:rFonts w:ascii="Cambria Math" w:hAnsi="Cambria Math"/>
                </w:rPr>
                <m:t>12</m:t>
              </w:ins>
            </m:r>
          </m:sub>
          <m:sup>
            <m:r>
              <w:ins w:id="1719" w:author="Author" w:date="2019-04-05T18:20:00Z">
                <w:rPr>
                  <w:rFonts w:ascii="Cambria Math" w:hAnsi="Cambria Math"/>
                </w:rPr>
                <m:t>j</m:t>
              </w:ins>
            </m:r>
            <m:r>
              <w:ins w:id="1720" w:author="Author" w:date="2019-04-05T18:20:00Z">
                <w:rPr>
                  <w:rFonts w:ascii="Cambria Math" w:hAnsi="Cambria Math"/>
                </w:rPr>
                <m:t>*</m:t>
              </w:ins>
            </m:r>
          </m:sup>
        </m:sSubSup>
        <m:r>
          <w:ins w:id="1721" w:author="Author" w:date="2019-04-05T18:20:00Z">
            <w:rPr>
              <w:rFonts w:ascii="Cambria Math" w:hAnsi="Cambria Math"/>
            </w:rPr>
            <m:t>=1/3</m:t>
          </w:ins>
        </m:r>
      </m:oMath>
      <w:ins w:id="1722" w:author="Author" w:date="2019-04-05T18:20:00Z">
        <w:r>
          <w:t>,</w:t>
        </w:r>
      </w:ins>
      <w:r>
        <w:t xml:space="preserve"> </w:t>
      </w:r>
      <m:oMath>
        <m:sSubSup>
          <m:sSubSupPr>
            <m:ctrlPr>
              <w:del w:id="1723" w:author="Author" w:date="2019-04-05T18:20:00Z">
                <w:rPr>
                  <w:rFonts w:ascii="Cambria Math" w:hAnsi="Cambria Math"/>
                </w:rPr>
              </w:del>
            </m:ctrlPr>
          </m:sSubSupPr>
          <m:e>
            <m:r>
              <w:del w:id="1724" w:author="Author" w:date="2019-04-05T18:20:00Z">
                <w:rPr>
                  <w:rFonts w:ascii="Cambria Math" w:hAnsi="Cambria Math"/>
                </w:rPr>
                <m:t>W</m:t>
              </w:del>
            </m:r>
          </m:e>
          <m:sub>
            <m:r>
              <w:del w:id="1725" w:author="Author" w:date="2019-04-05T18:20:00Z">
                <w:rPr>
                  <w:rFonts w:ascii="Cambria Math" w:hAnsi="Cambria Math"/>
                </w:rPr>
                <m:t>1</m:t>
              </w:del>
            </m:r>
            <m:r>
              <w:del w:id="1726" w:author="Author" w:date="2019-04-05T18:20:00Z">
                <w:rPr>
                  <w:rFonts w:ascii="Cambria Math" w:hAnsi="Cambria Math"/>
                </w:rPr>
                <m:t>b</m:t>
              </w:del>
            </m:r>
          </m:sub>
          <m:sup>
            <m:r>
              <w:del w:id="1727" w:author="Author" w:date="2019-04-05T18:20:00Z">
                <w:rPr>
                  <w:rFonts w:ascii="Cambria Math" w:hAnsi="Cambria Math"/>
                </w:rPr>
                <m:t>j</m:t>
              </w:del>
            </m:r>
            <m:r>
              <w:del w:id="1728" w:author="Author" w:date="2019-04-05T18:20:00Z">
                <w:rPr>
                  <w:rFonts w:ascii="Cambria Math" w:hAnsi="Cambria Math"/>
                </w:rPr>
                <m:t>*</m:t>
              </w:del>
            </m:r>
          </m:sup>
        </m:sSubSup>
        <m:sSubSup>
          <m:sSubSupPr>
            <m:ctrlPr>
              <w:ins w:id="1729" w:author="Author" w:date="2019-04-05T18:20:00Z">
                <w:rPr>
                  <w:rFonts w:ascii="Cambria Math" w:hAnsi="Cambria Math"/>
                </w:rPr>
              </w:ins>
            </m:ctrlPr>
          </m:sSubSupPr>
          <m:e>
            <m:r>
              <w:ins w:id="1730" w:author="Author" w:date="2019-04-05T18:20:00Z">
                <w:rPr>
                  <w:rFonts w:ascii="Cambria Math" w:hAnsi="Cambria Math"/>
                </w:rPr>
                <m:t>W</m:t>
              </w:ins>
            </m:r>
          </m:e>
          <m:sub>
            <m:r>
              <w:ins w:id="1731" w:author="Author" w:date="2019-04-05T18:20:00Z">
                <w:rPr>
                  <w:rFonts w:ascii="Cambria Math" w:hAnsi="Cambria Math"/>
                </w:rPr>
                <m:t>22</m:t>
              </w:ins>
            </m:r>
          </m:sub>
          <m:sup>
            <m:r>
              <w:ins w:id="1732" w:author="Author" w:date="2019-04-05T18:20:00Z">
                <w:rPr>
                  <w:rFonts w:ascii="Cambria Math" w:hAnsi="Cambria Math"/>
                </w:rPr>
                <m:t>i</m:t>
              </w:ins>
            </m:r>
            <m:r>
              <w:ins w:id="1733" w:author="Author" w:date="2019-04-05T18:20:00Z">
                <w:rPr>
                  <w:rFonts w:ascii="Cambria Math" w:hAnsi="Cambria Math"/>
                </w:rPr>
                <m:t>*</m:t>
              </w:ins>
            </m:r>
          </m:sup>
        </m:sSubSup>
        <m:r>
          <w:rPr>
            <w:rFonts w:ascii="Cambria Math" w:hAnsi="Cambria Math"/>
          </w:rPr>
          <m:t>=1/</m:t>
        </m:r>
        <m:r>
          <w:del w:id="1734" w:author="Author" w:date="2019-04-05T18:20:00Z">
            <w:rPr>
              <w:rFonts w:ascii="Cambria Math" w:hAnsi="Cambria Math"/>
            </w:rPr>
            <m:t>2</m:t>
          </w:del>
        </m:r>
        <m:r>
          <w:ins w:id="1735" w:author="Author" w:date="2019-04-05T18:20:00Z">
            <w:rPr>
              <w:rFonts w:ascii="Cambria Math" w:hAnsi="Cambria Math"/>
            </w:rPr>
            <m:t>3</m:t>
          </w:ins>
        </m:r>
      </m:oMath>
      <w:ins w:id="1736" w:author="Author" w:date="2019-04-05T18:20:00Z">
        <w:r>
          <w:t>,</w:t>
        </w:r>
      </w:ins>
      <w:r>
        <w:t xml:space="preserve"> and </w:t>
      </w:r>
      <m:oMath>
        <m:sSubSup>
          <m:sSubSupPr>
            <m:ctrlPr>
              <w:del w:id="1737" w:author="Author" w:date="2019-04-05T18:20:00Z">
                <w:rPr>
                  <w:rFonts w:ascii="Cambria Math" w:hAnsi="Cambria Math"/>
                </w:rPr>
              </w:del>
            </m:ctrlPr>
          </m:sSubSupPr>
          <m:e>
            <m:r>
              <w:del w:id="1738" w:author="Author" w:date="2019-04-05T18:20:00Z">
                <w:rPr>
                  <w:rFonts w:ascii="Cambria Math" w:hAnsi="Cambria Math"/>
                </w:rPr>
                <m:t>W</m:t>
              </w:del>
            </m:r>
          </m:e>
          <m:sub>
            <m:r>
              <w:del w:id="1739" w:author="Author" w:date="2019-04-05T18:20:00Z">
                <w:rPr>
                  <w:rFonts w:ascii="Cambria Math" w:hAnsi="Cambria Math"/>
                </w:rPr>
                <m:t>2</m:t>
              </w:del>
            </m:r>
            <m:r>
              <w:del w:id="1740" w:author="Author" w:date="2019-04-05T18:20:00Z">
                <w:rPr>
                  <w:rFonts w:ascii="Cambria Math" w:hAnsi="Cambria Math"/>
                </w:rPr>
                <m:t>b</m:t>
              </w:del>
            </m:r>
          </m:sub>
          <m:sup>
            <m:r>
              <w:del w:id="1741" w:author="Author" w:date="2019-04-05T18:20:00Z">
                <w:rPr>
                  <w:rFonts w:ascii="Cambria Math" w:hAnsi="Cambria Math"/>
                </w:rPr>
                <m:t>i</m:t>
              </w:del>
            </m:r>
            <m:r>
              <w:del w:id="1742" w:author="Author" w:date="2019-04-05T18:20:00Z">
                <w:rPr>
                  <w:rFonts w:ascii="Cambria Math" w:hAnsi="Cambria Math"/>
                </w:rPr>
                <m:t>*</m:t>
              </w:del>
            </m:r>
          </m:sup>
        </m:sSubSup>
        <m:sSubSup>
          <m:sSubSupPr>
            <m:ctrlPr>
              <w:ins w:id="1743" w:author="Author" w:date="2019-04-05T18:20:00Z">
                <w:rPr>
                  <w:rFonts w:ascii="Cambria Math" w:hAnsi="Cambria Math"/>
                </w:rPr>
              </w:ins>
            </m:ctrlPr>
          </m:sSubSupPr>
          <m:e>
            <m:r>
              <w:ins w:id="1744" w:author="Author" w:date="2019-04-05T18:20:00Z">
                <w:rPr>
                  <w:rFonts w:ascii="Cambria Math" w:hAnsi="Cambria Math"/>
                </w:rPr>
                <m:t>W</m:t>
              </w:ins>
            </m:r>
          </m:e>
          <m:sub>
            <m:r>
              <w:ins w:id="1745" w:author="Author" w:date="2019-04-05T18:20:00Z">
                <w:rPr>
                  <w:rFonts w:ascii="Cambria Math" w:hAnsi="Cambria Math"/>
                </w:rPr>
                <m:t>32</m:t>
              </w:ins>
            </m:r>
          </m:sub>
          <m:sup>
            <m:r>
              <w:ins w:id="1746" w:author="Author" w:date="2019-04-05T18:20:00Z">
                <w:rPr>
                  <w:rFonts w:ascii="Cambria Math" w:hAnsi="Cambria Math"/>
                </w:rPr>
                <m:t>i</m:t>
              </w:ins>
            </m:r>
            <m:r>
              <w:ins w:id="1747" w:author="Author" w:date="2019-04-05T18:20:00Z">
                <w:rPr>
                  <w:rFonts w:ascii="Cambria Math" w:hAnsi="Cambria Math"/>
                </w:rPr>
                <m:t>*</m:t>
              </w:ins>
            </m:r>
          </m:sup>
        </m:sSubSup>
        <m:r>
          <w:rPr>
            <w:rFonts w:ascii="Cambria Math" w:hAnsi="Cambria Math"/>
          </w:rPr>
          <m:t>=1/</m:t>
        </m:r>
        <m:r>
          <w:del w:id="1748" w:author="Author" w:date="2019-04-05T18:20:00Z">
            <w:rPr>
              <w:rFonts w:ascii="Cambria Math" w:hAnsi="Cambria Math"/>
            </w:rPr>
            <m:t>2</m:t>
          </w:del>
        </m:r>
        <m:r>
          <w:ins w:id="1749" w:author="Author" w:date="2019-04-05T18:20:00Z">
            <w:rPr>
              <w:rFonts w:ascii="Cambria Math" w:hAnsi="Cambria Math"/>
            </w:rPr>
            <m:t>3</m:t>
          </w:ins>
        </m:r>
      </m:oMath>
      <w:r>
        <w:t>. It can be seen that the level of service is preserved across clinics, and therefore across the system:</w:t>
      </w:r>
    </w:p>
    <w:p w14:paraId="5E4988EC" w14:textId="77777777" w:rsidR="00E15092" w:rsidRDefault="0013246A">
      <w:pPr>
        <w:pStyle w:val="BodyText"/>
        <w:rPr>
          <w:del w:id="1750" w:author="Author" w:date="2019-04-05T18:20:00Z"/>
        </w:rPr>
      </w:pPr>
      <m:oMathPara>
        <m:oMathParaPr>
          <m:jc m:val="center"/>
        </m:oMathParaPr>
        <m:oMath>
          <m:m>
            <m:mPr>
              <m:plcHide m:val="1"/>
              <m:mcs>
                <m:mc>
                  <m:mcPr>
                    <m:count m:val="1"/>
                    <m:mcJc m:val="left"/>
                  </m:mcPr>
                </m:mc>
              </m:mcs>
              <m:ctrlPr>
                <w:del w:id="1751" w:author="Author" w:date="2019-04-05T18:20:00Z">
                  <w:rPr>
                    <w:rFonts w:ascii="Cambria Math" w:hAnsi="Cambria Math"/>
                  </w:rPr>
                </w:del>
              </m:ctrlPr>
            </m:mPr>
            <m:mr>
              <m:e>
                <m:nary>
                  <m:naryPr>
                    <m:chr m:val="∑"/>
                    <m:limLoc m:val="undOvr"/>
                    <m:supHide m:val="1"/>
                    <m:ctrlPr>
                      <w:del w:id="1752" w:author="Author" w:date="2019-04-05T18:20:00Z">
                        <w:rPr>
                          <w:rFonts w:ascii="Cambria Math" w:hAnsi="Cambria Math"/>
                        </w:rPr>
                      </w:del>
                    </m:ctrlPr>
                  </m:naryPr>
                  <m:sub>
                    <m:r>
                      <w:del w:id="1753" w:author="Author" w:date="2019-04-05T18:20:00Z">
                        <w:rPr>
                          <w:rFonts w:ascii="Cambria Math" w:hAnsi="Cambria Math"/>
                        </w:rPr>
                        <m:t>i</m:t>
                      </w:del>
                    </m:r>
                  </m:sub>
                  <m:sup/>
                  <m:e>
                    <m:sSub>
                      <m:sSubPr>
                        <m:ctrlPr>
                          <w:del w:id="1754" w:author="Author" w:date="2019-04-05T18:20:00Z">
                            <w:rPr>
                              <w:rFonts w:ascii="Cambria Math" w:hAnsi="Cambria Math"/>
                            </w:rPr>
                          </w:del>
                        </m:ctrlPr>
                      </m:sSubPr>
                      <m:e>
                        <m:r>
                          <w:del w:id="1755" w:author="Author" w:date="2019-04-05T18:20:00Z">
                            <w:rPr>
                              <w:rFonts w:ascii="Cambria Math" w:hAnsi="Cambria Math"/>
                            </w:rPr>
                            <m:t>L</m:t>
                          </w:del>
                        </m:r>
                      </m:e>
                      <m:sub>
                        <m:r>
                          <w:del w:id="1756" w:author="Author" w:date="2019-04-05T18:20:00Z">
                            <w:rPr>
                              <w:rFonts w:ascii="Cambria Math" w:hAnsi="Cambria Math"/>
                            </w:rPr>
                            <m:t>ia</m:t>
                          </w:del>
                        </m:r>
                      </m:sub>
                    </m:sSub>
                  </m:e>
                </m:nary>
                <m:r>
                  <w:del w:id="1757" w:author="Author" w:date="2019-04-05T18:20:00Z">
                    <w:rPr>
                      <w:rFonts w:ascii="Cambria Math" w:hAnsi="Cambria Math"/>
                    </w:rPr>
                    <m:t>=</m:t>
                  </w:del>
                </m:r>
                <m:sSub>
                  <m:sSubPr>
                    <m:ctrlPr>
                      <w:del w:id="1758" w:author="Author" w:date="2019-04-05T18:20:00Z">
                        <w:rPr>
                          <w:rFonts w:ascii="Cambria Math" w:hAnsi="Cambria Math"/>
                        </w:rPr>
                      </w:del>
                    </m:ctrlPr>
                  </m:sSubPr>
                  <m:e>
                    <m:r>
                      <w:del w:id="1759" w:author="Author" w:date="2019-04-05T18:20:00Z">
                        <w:rPr>
                          <w:rFonts w:ascii="Cambria Math" w:hAnsi="Cambria Math"/>
                        </w:rPr>
                        <m:t>L</m:t>
                      </w:del>
                    </m:r>
                  </m:e>
                  <m:sub>
                    <m:r>
                      <w:del w:id="1760" w:author="Author" w:date="2019-04-05T18:20:00Z">
                        <w:rPr>
                          <w:rFonts w:ascii="Cambria Math" w:hAnsi="Cambria Math"/>
                        </w:rPr>
                        <m:t>1</m:t>
                      </w:del>
                    </m:r>
                    <m:r>
                      <w:del w:id="1761" w:author="Author" w:date="2019-04-05T18:20:00Z">
                        <w:rPr>
                          <w:rFonts w:ascii="Cambria Math" w:hAnsi="Cambria Math"/>
                        </w:rPr>
                        <m:t>a</m:t>
                      </w:del>
                    </m:r>
                  </m:sub>
                </m:sSub>
                <m:r>
                  <w:del w:id="1762" w:author="Author" w:date="2019-04-05T18:20:00Z">
                    <w:rPr>
                      <w:rFonts w:ascii="Cambria Math" w:hAnsi="Cambria Math"/>
                    </w:rPr>
                    <m:t>+0=</m:t>
                  </w:del>
                </m:r>
                <m:sSub>
                  <m:sSubPr>
                    <m:ctrlPr>
                      <w:del w:id="1763" w:author="Author" w:date="2019-04-05T18:20:00Z">
                        <w:rPr>
                          <w:rFonts w:ascii="Cambria Math" w:hAnsi="Cambria Math"/>
                        </w:rPr>
                      </w:del>
                    </m:ctrlPr>
                  </m:sSubPr>
                  <m:e>
                    <m:r>
                      <w:del w:id="1764" w:author="Author" w:date="2019-04-05T18:20:00Z">
                        <w:rPr>
                          <w:rFonts w:ascii="Cambria Math" w:hAnsi="Cambria Math"/>
                        </w:rPr>
                        <m:t>L</m:t>
                      </w:del>
                    </m:r>
                  </m:e>
                  <m:sub>
                    <m:r>
                      <w:del w:id="1765" w:author="Author" w:date="2019-04-05T18:20:00Z">
                        <w:rPr>
                          <w:rFonts w:ascii="Cambria Math" w:hAnsi="Cambria Math"/>
                        </w:rPr>
                        <m:t>a</m:t>
                      </w:del>
                    </m:r>
                  </m:sub>
                </m:sSub>
              </m:e>
            </m:mr>
            <m:mr>
              <m:e>
                <m:nary>
                  <m:naryPr>
                    <m:chr m:val="∑"/>
                    <m:limLoc m:val="undOvr"/>
                    <m:supHide m:val="1"/>
                    <m:ctrlPr>
                      <w:del w:id="1766" w:author="Author" w:date="2019-04-05T18:20:00Z">
                        <w:rPr>
                          <w:rFonts w:ascii="Cambria Math" w:hAnsi="Cambria Math"/>
                        </w:rPr>
                      </w:del>
                    </m:ctrlPr>
                  </m:naryPr>
                  <m:sub>
                    <m:r>
                      <w:del w:id="1767" w:author="Author" w:date="2019-04-05T18:20:00Z">
                        <w:rPr>
                          <w:rFonts w:ascii="Cambria Math" w:hAnsi="Cambria Math"/>
                        </w:rPr>
                        <m:t>i</m:t>
                      </w:del>
                    </m:r>
                  </m:sub>
                  <m:sup/>
                  <m:e>
                    <m:sSub>
                      <m:sSubPr>
                        <m:ctrlPr>
                          <w:del w:id="1768" w:author="Author" w:date="2019-04-05T18:20:00Z">
                            <w:rPr>
                              <w:rFonts w:ascii="Cambria Math" w:hAnsi="Cambria Math"/>
                            </w:rPr>
                          </w:del>
                        </m:ctrlPr>
                      </m:sSubPr>
                      <m:e>
                        <m:r>
                          <w:del w:id="1769" w:author="Author" w:date="2019-04-05T18:20:00Z">
                            <w:rPr>
                              <w:rFonts w:ascii="Cambria Math" w:hAnsi="Cambria Math"/>
                            </w:rPr>
                            <m:t>L</m:t>
                          </w:del>
                        </m:r>
                      </m:e>
                      <m:sub>
                        <m:r>
                          <w:del w:id="1770" w:author="Author" w:date="2019-04-05T18:20:00Z">
                            <w:rPr>
                              <w:rFonts w:ascii="Cambria Math" w:hAnsi="Cambria Math"/>
                            </w:rPr>
                            <m:t>ib</m:t>
                          </w:del>
                        </m:r>
                      </m:sub>
                    </m:sSub>
                  </m:e>
                </m:nary>
                <m:r>
                  <w:del w:id="1771" w:author="Author" w:date="2019-04-05T18:20:00Z">
                    <w:rPr>
                      <w:rFonts w:ascii="Cambria Math" w:hAnsi="Cambria Math"/>
                    </w:rPr>
                    <m:t>=</m:t>
                  </w:del>
                </m:r>
                <m:sSub>
                  <m:sSubPr>
                    <m:ctrlPr>
                      <w:del w:id="1772" w:author="Author" w:date="2019-04-05T18:20:00Z">
                        <w:rPr>
                          <w:rFonts w:ascii="Cambria Math" w:hAnsi="Cambria Math"/>
                        </w:rPr>
                      </w:del>
                    </m:ctrlPr>
                  </m:sSubPr>
                  <m:e>
                    <m:r>
                      <w:del w:id="1773" w:author="Author" w:date="2019-04-05T18:20:00Z">
                        <w:rPr>
                          <w:rFonts w:ascii="Cambria Math" w:hAnsi="Cambria Math"/>
                        </w:rPr>
                        <m:t>L</m:t>
                      </w:del>
                    </m:r>
                  </m:e>
                  <m:sub>
                    <m:r>
                      <w:del w:id="1774" w:author="Author" w:date="2019-04-05T18:20:00Z">
                        <w:rPr>
                          <w:rFonts w:ascii="Cambria Math" w:hAnsi="Cambria Math"/>
                        </w:rPr>
                        <m:t>1</m:t>
                      </w:del>
                    </m:r>
                    <m:r>
                      <w:del w:id="1775" w:author="Author" w:date="2019-04-05T18:20:00Z">
                        <w:rPr>
                          <w:rFonts w:ascii="Cambria Math" w:hAnsi="Cambria Math"/>
                        </w:rPr>
                        <m:t>b</m:t>
                      </w:del>
                    </m:r>
                  </m:sub>
                </m:sSub>
                <m:r>
                  <w:del w:id="1776" w:author="Author" w:date="2019-04-05T18:20:00Z">
                    <w:rPr>
                      <w:rFonts w:ascii="Cambria Math" w:hAnsi="Cambria Math"/>
                    </w:rPr>
                    <m:t>+0=</m:t>
                  </w:del>
                </m:r>
                <m:sSub>
                  <m:sSubPr>
                    <m:ctrlPr>
                      <w:del w:id="1777" w:author="Author" w:date="2019-04-05T18:20:00Z">
                        <w:rPr>
                          <w:rFonts w:ascii="Cambria Math" w:hAnsi="Cambria Math"/>
                        </w:rPr>
                      </w:del>
                    </m:ctrlPr>
                  </m:sSubPr>
                  <m:e>
                    <m:r>
                      <w:del w:id="1778" w:author="Author" w:date="2019-04-05T18:20:00Z">
                        <w:rPr>
                          <w:rFonts w:ascii="Cambria Math" w:hAnsi="Cambria Math"/>
                        </w:rPr>
                        <m:t>L</m:t>
                      </w:del>
                    </m:r>
                  </m:e>
                  <m:sub>
                    <m:r>
                      <w:del w:id="1779" w:author="Author" w:date="2019-04-05T18:20:00Z">
                        <w:rPr>
                          <w:rFonts w:ascii="Cambria Math" w:hAnsi="Cambria Math"/>
                        </w:rPr>
                        <m:t>b</m:t>
                      </w:del>
                    </m:r>
                  </m:sub>
                </m:sSub>
              </m:e>
            </m:mr>
            <m:mr>
              <m:e>
                <m:nary>
                  <m:naryPr>
                    <m:chr m:val="∑"/>
                    <m:limLoc m:val="undOvr"/>
                    <m:supHide m:val="1"/>
                    <m:ctrlPr>
                      <w:del w:id="1780" w:author="Author" w:date="2019-04-05T18:20:00Z">
                        <w:rPr>
                          <w:rFonts w:ascii="Cambria Math" w:hAnsi="Cambria Math"/>
                        </w:rPr>
                      </w:del>
                    </m:ctrlPr>
                  </m:naryPr>
                  <m:sub>
                    <m:r>
                      <w:del w:id="1781" w:author="Author" w:date="2019-04-05T18:20:00Z">
                        <w:rPr>
                          <w:rFonts w:ascii="Cambria Math" w:hAnsi="Cambria Math"/>
                        </w:rPr>
                        <m:t>i</m:t>
                      </w:del>
                    </m:r>
                  </m:sub>
                  <m:sup/>
                  <m:e>
                    <m:sSub>
                      <m:sSubPr>
                        <m:ctrlPr>
                          <w:del w:id="1782" w:author="Author" w:date="2019-04-05T18:20:00Z">
                            <w:rPr>
                              <w:rFonts w:ascii="Cambria Math" w:hAnsi="Cambria Math"/>
                            </w:rPr>
                          </w:del>
                        </m:ctrlPr>
                      </m:sSubPr>
                      <m:e>
                        <m:r>
                          <w:del w:id="1783" w:author="Author" w:date="2019-04-05T18:20:00Z">
                            <w:rPr>
                              <w:rFonts w:ascii="Cambria Math" w:hAnsi="Cambria Math"/>
                            </w:rPr>
                            <m:t>L</m:t>
                          </w:del>
                        </m:r>
                      </m:e>
                      <m:sub>
                        <m:r>
                          <w:del w:id="1784" w:author="Author" w:date="2019-04-05T18:20:00Z">
                            <w:rPr>
                              <w:rFonts w:ascii="Cambria Math" w:hAnsi="Cambria Math"/>
                            </w:rPr>
                            <m:t>ic</m:t>
                          </w:del>
                        </m:r>
                      </m:sub>
                    </m:sSub>
                  </m:e>
                </m:nary>
                <m:r>
                  <w:del w:id="1785" w:author="Author" w:date="2019-04-05T18:20:00Z">
                    <w:rPr>
                      <w:rFonts w:ascii="Cambria Math" w:hAnsi="Cambria Math"/>
                    </w:rPr>
                    <m:t>=</m:t>
                  </w:del>
                </m:r>
                <m:sSub>
                  <m:sSubPr>
                    <m:ctrlPr>
                      <w:del w:id="1786" w:author="Author" w:date="2019-04-05T18:20:00Z">
                        <w:rPr>
                          <w:rFonts w:ascii="Cambria Math" w:hAnsi="Cambria Math"/>
                        </w:rPr>
                      </w:del>
                    </m:ctrlPr>
                  </m:sSubPr>
                  <m:e>
                    <m:r>
                      <w:del w:id="1787" w:author="Author" w:date="2019-04-05T18:20:00Z">
                        <w:rPr>
                          <w:rFonts w:ascii="Cambria Math" w:hAnsi="Cambria Math"/>
                        </w:rPr>
                        <m:t>L</m:t>
                      </w:del>
                    </m:r>
                  </m:e>
                  <m:sub>
                    <m:r>
                      <w:del w:id="1788" w:author="Author" w:date="2019-04-05T18:20:00Z">
                        <w:rPr>
                          <w:rFonts w:ascii="Cambria Math" w:hAnsi="Cambria Math"/>
                        </w:rPr>
                        <m:t>1</m:t>
                      </w:del>
                    </m:r>
                    <m:r>
                      <w:del w:id="1789" w:author="Author" w:date="2019-04-05T18:20:00Z">
                        <w:rPr>
                          <w:rFonts w:ascii="Cambria Math" w:hAnsi="Cambria Math"/>
                        </w:rPr>
                        <m:t>c</m:t>
                      </w:del>
                    </m:r>
                  </m:sub>
                </m:sSub>
                <m:r>
                  <w:del w:id="1790" w:author="Author" w:date="2019-04-05T18:20:00Z">
                    <w:rPr>
                      <w:rFonts w:ascii="Cambria Math" w:hAnsi="Cambria Math"/>
                    </w:rPr>
                    <m:t>/2+</m:t>
                  </w:del>
                </m:r>
                <m:sSub>
                  <m:sSubPr>
                    <m:ctrlPr>
                      <w:del w:id="1791" w:author="Author" w:date="2019-04-05T18:20:00Z">
                        <w:rPr>
                          <w:rFonts w:ascii="Cambria Math" w:hAnsi="Cambria Math"/>
                        </w:rPr>
                      </w:del>
                    </m:ctrlPr>
                  </m:sSubPr>
                  <m:e>
                    <m:r>
                      <w:del w:id="1792" w:author="Author" w:date="2019-04-05T18:20:00Z">
                        <w:rPr>
                          <w:rFonts w:ascii="Cambria Math" w:hAnsi="Cambria Math"/>
                        </w:rPr>
                        <m:t>L</m:t>
                      </w:del>
                    </m:r>
                  </m:e>
                  <m:sub>
                    <m:r>
                      <w:del w:id="1793" w:author="Author" w:date="2019-04-05T18:20:00Z">
                        <w:rPr>
                          <w:rFonts w:ascii="Cambria Math" w:hAnsi="Cambria Math"/>
                        </w:rPr>
                        <m:t>2</m:t>
                      </w:del>
                    </m:r>
                    <m:r>
                      <w:del w:id="1794" w:author="Author" w:date="2019-04-05T18:20:00Z">
                        <w:rPr>
                          <w:rFonts w:ascii="Cambria Math" w:hAnsi="Cambria Math"/>
                        </w:rPr>
                        <m:t>c</m:t>
                      </w:del>
                    </m:r>
                  </m:sub>
                </m:sSub>
                <m:r>
                  <w:del w:id="1795" w:author="Author" w:date="2019-04-05T18:20:00Z">
                    <w:rPr>
                      <w:rFonts w:ascii="Cambria Math" w:hAnsi="Cambria Math"/>
                    </w:rPr>
                    <m:t>/2=</m:t>
                  </w:del>
                </m:r>
                <m:sSub>
                  <m:sSubPr>
                    <m:ctrlPr>
                      <w:del w:id="1796" w:author="Author" w:date="2019-04-05T18:20:00Z">
                        <w:rPr>
                          <w:rFonts w:ascii="Cambria Math" w:hAnsi="Cambria Math"/>
                        </w:rPr>
                      </w:del>
                    </m:ctrlPr>
                  </m:sSubPr>
                  <m:e>
                    <m:r>
                      <w:del w:id="1797" w:author="Author" w:date="2019-04-05T18:20:00Z">
                        <w:rPr>
                          <w:rFonts w:ascii="Cambria Math" w:hAnsi="Cambria Math"/>
                        </w:rPr>
                        <m:t>L</m:t>
                      </w:del>
                    </m:r>
                  </m:e>
                  <m:sub>
                    <m:r>
                      <w:del w:id="1798" w:author="Author" w:date="2019-04-05T18:20:00Z">
                        <w:rPr>
                          <w:rFonts w:ascii="Cambria Math" w:hAnsi="Cambria Math"/>
                        </w:rPr>
                        <m:t>c</m:t>
                      </w:del>
                    </m:r>
                  </m:sub>
                </m:sSub>
              </m:e>
            </m:mr>
          </m:m>
        </m:oMath>
      </m:oMathPara>
    </w:p>
    <w:p w14:paraId="365B9837" w14:textId="77777777" w:rsidR="00FA49B5" w:rsidRDefault="0013246A">
      <w:pPr>
        <w:pStyle w:val="BodyText"/>
        <w:rPr>
          <w:ins w:id="1799" w:author="Author" w:date="2019-04-05T18:20:00Z"/>
        </w:rPr>
      </w:pPr>
      <m:oMathPara>
        <m:oMathParaPr>
          <m:jc m:val="center"/>
        </m:oMathParaPr>
        <m:oMath>
          <m:m>
            <m:mPr>
              <m:plcHide m:val="1"/>
              <m:mcs>
                <m:mc>
                  <m:mcPr>
                    <m:count m:val="1"/>
                    <m:mcJc m:val="left"/>
                  </m:mcPr>
                </m:mc>
              </m:mcs>
              <m:ctrlPr>
                <w:ins w:id="1800" w:author="Author" w:date="2019-04-05T18:20:00Z">
                  <w:rPr>
                    <w:rFonts w:ascii="Cambria Math" w:hAnsi="Cambria Math"/>
                  </w:rPr>
                </w:ins>
              </m:ctrlPr>
            </m:mPr>
            <m:mr>
              <m:e>
                <m:nary>
                  <m:naryPr>
                    <m:chr m:val="∑"/>
                    <m:limLoc m:val="undOvr"/>
                    <m:supHide m:val="1"/>
                    <m:ctrlPr>
                      <w:ins w:id="1801" w:author="Author" w:date="2019-04-05T18:20:00Z">
                        <w:rPr>
                          <w:rFonts w:ascii="Cambria Math" w:hAnsi="Cambria Math"/>
                        </w:rPr>
                      </w:ins>
                    </m:ctrlPr>
                  </m:naryPr>
                  <m:sub>
                    <m:r>
                      <w:ins w:id="1802" w:author="Author" w:date="2019-04-05T18:20:00Z">
                        <w:rPr>
                          <w:rFonts w:ascii="Cambria Math" w:hAnsi="Cambria Math"/>
                        </w:rPr>
                        <m:t>i</m:t>
                      </w:ins>
                    </m:r>
                  </m:sub>
                  <m:sup/>
                  <m:e>
                    <m:sSub>
                      <m:sSubPr>
                        <m:ctrlPr>
                          <w:ins w:id="1803" w:author="Author" w:date="2019-04-05T18:20:00Z">
                            <w:rPr>
                              <w:rFonts w:ascii="Cambria Math" w:hAnsi="Cambria Math"/>
                            </w:rPr>
                          </w:ins>
                        </m:ctrlPr>
                      </m:sSubPr>
                      <m:e>
                        <m:r>
                          <w:ins w:id="1804" w:author="Author" w:date="2019-04-05T18:20:00Z">
                            <w:rPr>
                              <w:rFonts w:ascii="Cambria Math" w:hAnsi="Cambria Math"/>
                            </w:rPr>
                            <m:t>L</m:t>
                          </w:ins>
                        </m:r>
                      </m:e>
                      <m:sub>
                        <m:r>
                          <w:ins w:id="1805" w:author="Author" w:date="2019-04-05T18:20:00Z">
                            <w:rPr>
                              <w:rFonts w:ascii="Cambria Math" w:hAnsi="Cambria Math"/>
                            </w:rPr>
                            <m:t>i</m:t>
                          </w:ins>
                        </m:r>
                        <m:r>
                          <w:ins w:id="1806" w:author="Author" w:date="2019-04-05T18:20:00Z">
                            <w:rPr>
                              <w:rFonts w:ascii="Cambria Math" w:hAnsi="Cambria Math"/>
                            </w:rPr>
                            <m:t>1</m:t>
                          </w:ins>
                        </m:r>
                      </m:sub>
                    </m:sSub>
                  </m:e>
                </m:nary>
                <m:r>
                  <w:ins w:id="1807" w:author="Author" w:date="2019-04-05T18:20:00Z">
                    <w:rPr>
                      <w:rFonts w:ascii="Cambria Math" w:hAnsi="Cambria Math"/>
                    </w:rPr>
                    <m:t>=</m:t>
                  </w:ins>
                </m:r>
                <m:sSub>
                  <m:sSubPr>
                    <m:ctrlPr>
                      <w:ins w:id="1808" w:author="Author" w:date="2019-04-05T18:20:00Z">
                        <w:rPr>
                          <w:rFonts w:ascii="Cambria Math" w:hAnsi="Cambria Math"/>
                        </w:rPr>
                      </w:ins>
                    </m:ctrlPr>
                  </m:sSubPr>
                  <m:e>
                    <m:r>
                      <w:ins w:id="1809" w:author="Author" w:date="2019-04-05T18:20:00Z">
                        <w:rPr>
                          <w:rFonts w:ascii="Cambria Math" w:hAnsi="Cambria Math"/>
                        </w:rPr>
                        <m:t>L</m:t>
                      </w:ins>
                    </m:r>
                  </m:e>
                  <m:sub>
                    <m:r>
                      <w:ins w:id="1810" w:author="Author" w:date="2019-04-05T18:20:00Z">
                        <w:rPr>
                          <w:rFonts w:ascii="Cambria Math" w:hAnsi="Cambria Math"/>
                        </w:rPr>
                        <m:t>1</m:t>
                      </w:ins>
                    </m:r>
                  </m:sub>
                </m:sSub>
                <m:r>
                  <w:ins w:id="1811" w:author="Author" w:date="2019-04-05T18:20:00Z">
                    <w:rPr>
                      <w:rFonts w:ascii="Cambria Math" w:hAnsi="Cambria Math"/>
                    </w:rPr>
                    <m:t>/3+</m:t>
                  </w:ins>
                </m:r>
                <m:sSub>
                  <m:sSubPr>
                    <m:ctrlPr>
                      <w:ins w:id="1812" w:author="Author" w:date="2019-04-05T18:20:00Z">
                        <w:rPr>
                          <w:rFonts w:ascii="Cambria Math" w:hAnsi="Cambria Math"/>
                        </w:rPr>
                      </w:ins>
                    </m:ctrlPr>
                  </m:sSubPr>
                  <m:e>
                    <m:r>
                      <w:ins w:id="1813" w:author="Author" w:date="2019-04-05T18:20:00Z">
                        <w:rPr>
                          <w:rFonts w:ascii="Cambria Math" w:hAnsi="Cambria Math"/>
                        </w:rPr>
                        <m:t>L</m:t>
                      </w:ins>
                    </m:r>
                  </m:e>
                  <m:sub>
                    <m:r>
                      <w:ins w:id="1814" w:author="Author" w:date="2019-04-05T18:20:00Z">
                        <w:rPr>
                          <w:rFonts w:ascii="Cambria Math" w:hAnsi="Cambria Math"/>
                        </w:rPr>
                        <m:t>1</m:t>
                      </w:ins>
                    </m:r>
                  </m:sub>
                </m:sSub>
                <m:r>
                  <w:ins w:id="1815" w:author="Author" w:date="2019-04-05T18:20:00Z">
                    <w:rPr>
                      <w:rFonts w:ascii="Cambria Math" w:hAnsi="Cambria Math"/>
                    </w:rPr>
                    <m:t>/3+</m:t>
                  </w:ins>
                </m:r>
                <m:sSub>
                  <m:sSubPr>
                    <m:ctrlPr>
                      <w:ins w:id="1816" w:author="Author" w:date="2019-04-05T18:20:00Z">
                        <w:rPr>
                          <w:rFonts w:ascii="Cambria Math" w:hAnsi="Cambria Math"/>
                        </w:rPr>
                      </w:ins>
                    </m:ctrlPr>
                  </m:sSubPr>
                  <m:e>
                    <m:r>
                      <w:ins w:id="1817" w:author="Author" w:date="2019-04-05T18:20:00Z">
                        <w:rPr>
                          <w:rFonts w:ascii="Cambria Math" w:hAnsi="Cambria Math"/>
                        </w:rPr>
                        <m:t>L</m:t>
                      </w:ins>
                    </m:r>
                  </m:e>
                  <m:sub>
                    <m:r>
                      <w:ins w:id="1818" w:author="Author" w:date="2019-04-05T18:20:00Z">
                        <w:rPr>
                          <w:rFonts w:ascii="Cambria Math" w:hAnsi="Cambria Math"/>
                        </w:rPr>
                        <m:t>1</m:t>
                      </w:ins>
                    </m:r>
                  </m:sub>
                </m:sSub>
                <m:r>
                  <w:ins w:id="1819" w:author="Author" w:date="2019-04-05T18:20:00Z">
                    <w:rPr>
                      <w:rFonts w:ascii="Cambria Math" w:hAnsi="Cambria Math"/>
                    </w:rPr>
                    <m:t>/3=</m:t>
                  </w:ins>
                </m:r>
                <m:sSub>
                  <m:sSubPr>
                    <m:ctrlPr>
                      <w:ins w:id="1820" w:author="Author" w:date="2019-04-05T18:20:00Z">
                        <w:rPr>
                          <w:rFonts w:ascii="Cambria Math" w:hAnsi="Cambria Math"/>
                        </w:rPr>
                      </w:ins>
                    </m:ctrlPr>
                  </m:sSubPr>
                  <m:e>
                    <m:r>
                      <w:ins w:id="1821" w:author="Author" w:date="2019-04-05T18:20:00Z">
                        <w:rPr>
                          <w:rFonts w:ascii="Cambria Math" w:hAnsi="Cambria Math"/>
                        </w:rPr>
                        <m:t>L</m:t>
                      </w:ins>
                    </m:r>
                  </m:e>
                  <m:sub>
                    <m:r>
                      <w:ins w:id="1822" w:author="Author" w:date="2019-04-05T18:20:00Z">
                        <w:rPr>
                          <w:rFonts w:ascii="Cambria Math" w:hAnsi="Cambria Math"/>
                        </w:rPr>
                        <m:t>1</m:t>
                      </w:ins>
                    </m:r>
                  </m:sub>
                </m:sSub>
              </m:e>
            </m:mr>
            <m:mr>
              <m:e>
                <m:nary>
                  <m:naryPr>
                    <m:chr m:val="∑"/>
                    <m:limLoc m:val="undOvr"/>
                    <m:supHide m:val="1"/>
                    <m:ctrlPr>
                      <w:ins w:id="1823" w:author="Author" w:date="2019-04-05T18:20:00Z">
                        <w:rPr>
                          <w:rFonts w:ascii="Cambria Math" w:hAnsi="Cambria Math"/>
                        </w:rPr>
                      </w:ins>
                    </m:ctrlPr>
                  </m:naryPr>
                  <m:sub>
                    <m:r>
                      <w:ins w:id="1824" w:author="Author" w:date="2019-04-05T18:20:00Z">
                        <w:rPr>
                          <w:rFonts w:ascii="Cambria Math" w:hAnsi="Cambria Math"/>
                        </w:rPr>
                        <m:t>i</m:t>
                      </w:ins>
                    </m:r>
                  </m:sub>
                  <m:sup/>
                  <m:e>
                    <m:sSub>
                      <m:sSubPr>
                        <m:ctrlPr>
                          <w:ins w:id="1825" w:author="Author" w:date="2019-04-05T18:20:00Z">
                            <w:rPr>
                              <w:rFonts w:ascii="Cambria Math" w:hAnsi="Cambria Math"/>
                            </w:rPr>
                          </w:ins>
                        </m:ctrlPr>
                      </m:sSubPr>
                      <m:e>
                        <m:r>
                          <w:ins w:id="1826" w:author="Author" w:date="2019-04-05T18:20:00Z">
                            <w:rPr>
                              <w:rFonts w:ascii="Cambria Math" w:hAnsi="Cambria Math"/>
                            </w:rPr>
                            <m:t>L</m:t>
                          </w:ins>
                        </m:r>
                      </m:e>
                      <m:sub>
                        <m:r>
                          <w:ins w:id="1827" w:author="Author" w:date="2019-04-05T18:20:00Z">
                            <w:rPr>
                              <w:rFonts w:ascii="Cambria Math" w:hAnsi="Cambria Math"/>
                            </w:rPr>
                            <m:t>i</m:t>
                          </w:ins>
                        </m:r>
                        <m:r>
                          <w:ins w:id="1828" w:author="Author" w:date="2019-04-05T18:20:00Z">
                            <w:rPr>
                              <w:rFonts w:ascii="Cambria Math" w:hAnsi="Cambria Math"/>
                            </w:rPr>
                            <m:t>2</m:t>
                          </w:ins>
                        </m:r>
                      </m:sub>
                    </m:sSub>
                  </m:e>
                </m:nary>
                <m:r>
                  <w:ins w:id="1829" w:author="Author" w:date="2019-04-05T18:20:00Z">
                    <w:rPr>
                      <w:rFonts w:ascii="Cambria Math" w:hAnsi="Cambria Math"/>
                    </w:rPr>
                    <m:t>=</m:t>
                  </w:ins>
                </m:r>
                <m:sSub>
                  <m:sSubPr>
                    <m:ctrlPr>
                      <w:ins w:id="1830" w:author="Author" w:date="2019-04-05T18:20:00Z">
                        <w:rPr>
                          <w:rFonts w:ascii="Cambria Math" w:hAnsi="Cambria Math"/>
                        </w:rPr>
                      </w:ins>
                    </m:ctrlPr>
                  </m:sSubPr>
                  <m:e>
                    <m:r>
                      <w:ins w:id="1831" w:author="Author" w:date="2019-04-05T18:20:00Z">
                        <w:rPr>
                          <w:rFonts w:ascii="Cambria Math" w:hAnsi="Cambria Math"/>
                        </w:rPr>
                        <m:t>L</m:t>
                      </w:ins>
                    </m:r>
                  </m:e>
                  <m:sub>
                    <m:r>
                      <w:ins w:id="1832" w:author="Author" w:date="2019-04-05T18:20:00Z">
                        <w:rPr>
                          <w:rFonts w:ascii="Cambria Math" w:hAnsi="Cambria Math"/>
                        </w:rPr>
                        <m:t>2</m:t>
                      </w:ins>
                    </m:r>
                  </m:sub>
                </m:sSub>
                <m:r>
                  <w:ins w:id="1833" w:author="Author" w:date="2019-04-05T18:20:00Z">
                    <w:rPr>
                      <w:rFonts w:ascii="Cambria Math" w:hAnsi="Cambria Math"/>
                    </w:rPr>
                    <m:t>/3+</m:t>
                  </w:ins>
                </m:r>
                <m:sSub>
                  <m:sSubPr>
                    <m:ctrlPr>
                      <w:ins w:id="1834" w:author="Author" w:date="2019-04-05T18:20:00Z">
                        <w:rPr>
                          <w:rFonts w:ascii="Cambria Math" w:hAnsi="Cambria Math"/>
                        </w:rPr>
                      </w:ins>
                    </m:ctrlPr>
                  </m:sSubPr>
                  <m:e>
                    <m:r>
                      <w:ins w:id="1835" w:author="Author" w:date="2019-04-05T18:20:00Z">
                        <w:rPr>
                          <w:rFonts w:ascii="Cambria Math" w:hAnsi="Cambria Math"/>
                        </w:rPr>
                        <m:t>L</m:t>
                      </w:ins>
                    </m:r>
                  </m:e>
                  <m:sub>
                    <m:r>
                      <w:ins w:id="1836" w:author="Author" w:date="2019-04-05T18:20:00Z">
                        <w:rPr>
                          <w:rFonts w:ascii="Cambria Math" w:hAnsi="Cambria Math"/>
                        </w:rPr>
                        <m:t>2</m:t>
                      </w:ins>
                    </m:r>
                  </m:sub>
                </m:sSub>
                <m:r>
                  <w:ins w:id="1837" w:author="Author" w:date="2019-04-05T18:20:00Z">
                    <w:rPr>
                      <w:rFonts w:ascii="Cambria Math" w:hAnsi="Cambria Math"/>
                    </w:rPr>
                    <m:t>/3+</m:t>
                  </w:ins>
                </m:r>
                <m:sSub>
                  <m:sSubPr>
                    <m:ctrlPr>
                      <w:ins w:id="1838" w:author="Author" w:date="2019-04-05T18:20:00Z">
                        <w:rPr>
                          <w:rFonts w:ascii="Cambria Math" w:hAnsi="Cambria Math"/>
                        </w:rPr>
                      </w:ins>
                    </m:ctrlPr>
                  </m:sSubPr>
                  <m:e>
                    <m:r>
                      <w:ins w:id="1839" w:author="Author" w:date="2019-04-05T18:20:00Z">
                        <w:rPr>
                          <w:rFonts w:ascii="Cambria Math" w:hAnsi="Cambria Math"/>
                        </w:rPr>
                        <m:t>L</m:t>
                      </w:ins>
                    </m:r>
                  </m:e>
                  <m:sub>
                    <m:r>
                      <w:ins w:id="1840" w:author="Author" w:date="2019-04-05T18:20:00Z">
                        <w:rPr>
                          <w:rFonts w:ascii="Cambria Math" w:hAnsi="Cambria Math"/>
                        </w:rPr>
                        <m:t>2</m:t>
                      </w:ins>
                    </m:r>
                  </m:sub>
                </m:sSub>
                <m:r>
                  <w:ins w:id="1841" w:author="Author" w:date="2019-04-05T18:20:00Z">
                    <w:rPr>
                      <w:rFonts w:ascii="Cambria Math" w:hAnsi="Cambria Math"/>
                    </w:rPr>
                    <m:t>/3=</m:t>
                  </w:ins>
                </m:r>
                <m:sSub>
                  <m:sSubPr>
                    <m:ctrlPr>
                      <w:ins w:id="1842" w:author="Author" w:date="2019-04-05T18:20:00Z">
                        <w:rPr>
                          <w:rFonts w:ascii="Cambria Math" w:hAnsi="Cambria Math"/>
                        </w:rPr>
                      </w:ins>
                    </m:ctrlPr>
                  </m:sSubPr>
                  <m:e>
                    <m:r>
                      <w:ins w:id="1843" w:author="Author" w:date="2019-04-05T18:20:00Z">
                        <w:rPr>
                          <w:rFonts w:ascii="Cambria Math" w:hAnsi="Cambria Math"/>
                        </w:rPr>
                        <m:t>L</m:t>
                      </w:ins>
                    </m:r>
                  </m:e>
                  <m:sub>
                    <m:r>
                      <w:ins w:id="1844" w:author="Author" w:date="2019-04-05T18:20:00Z">
                        <w:rPr>
                          <w:rFonts w:ascii="Cambria Math" w:hAnsi="Cambria Math"/>
                        </w:rPr>
                        <m:t>2</m:t>
                      </w:ins>
                    </m:r>
                  </m:sub>
                </m:sSub>
              </m:e>
            </m:mr>
          </m:m>
        </m:oMath>
      </m:oMathPara>
    </w:p>
    <w:p w14:paraId="72EB4388" w14:textId="77777777" w:rsidR="00FA49B5" w:rsidRDefault="0013246A">
      <w:pPr>
        <w:pStyle w:val="FirstParagraph"/>
      </w:pPr>
      <w:r>
        <w:t>The met</w:t>
      </w:r>
      <w:r>
        <w:t>hod to adjust the weights used above is identical to a procedure that will be familiar to readers acquainted with the literature in the fields of spatial statistics and econometrics. The same adjustment is widely used there under the names of row- and colu</w:t>
      </w:r>
      <w:r>
        <w:t>mn-standardization of a weights matrix [see, inter alia, @Anselin1988; @Griffith1988].</w:t>
      </w:r>
    </w:p>
    <w:p w14:paraId="468A9DA2" w14:textId="77777777" w:rsidR="00FA49B5" w:rsidRDefault="0013246A">
      <w:pPr>
        <w:pStyle w:val="BodyText"/>
      </w:pPr>
      <w:r>
        <w:t>The proposed adjustment can be easily implemented. We will present next the implementation using a compact matrix notation. Begin by defining the following impedance mat</w:t>
      </w:r>
      <w:r>
        <w:t>rix:</w:t>
      </w:r>
    </w:p>
    <w:p w14:paraId="4ECE38FA" w14:textId="77777777" w:rsidR="00FA49B5" w:rsidRDefault="0013246A">
      <w:pPr>
        <w:pStyle w:val="BodyText"/>
      </w:pPr>
      <m:oMathPara>
        <m:oMathParaPr>
          <m:jc m:val="center"/>
        </m:oMathParaPr>
        <m:oMath>
          <m:r>
            <m:rPr>
              <m:sty m:val="b"/>
            </m:rPr>
            <w:rPr>
              <w:rFonts w:ascii="Cambria Math" w:hAnsi="Cambria Math"/>
            </w:rPr>
            <m:t>W</m:t>
          </m:r>
          <m:r>
            <w:rPr>
              <w:rFonts w:ascii="Cambria Math" w:hAnsi="Cambria Math"/>
            </w:rPr>
            <m:t>=</m:t>
          </m:r>
          <m:d>
            <m:dPr>
              <m:ctrlPr>
                <w:rPr>
                  <w:rFonts w:ascii="Cambria Math" w:hAnsi="Cambria Math"/>
                </w:rPr>
              </m:ctrlPr>
            </m:dPr>
            <m:e>
              <m:m>
                <m:mPr>
                  <m:plcHide m:val="1"/>
                  <m:mcs>
                    <m:mc>
                      <m:mcPr>
                        <m:count m:val="3"/>
                        <m:mcJc m:val="center"/>
                      </m:mcPr>
                    </m:mc>
                  </m:mcs>
                  <m:ctrlPr>
                    <w:rPr>
                      <w:rFonts w:ascii="Cambria Math" w:hAnsi="Cambria Math"/>
                    </w:rPr>
                  </m:ctrlPr>
                </m:mPr>
                <m:mr>
                  <m:e>
                    <m:sSub>
                      <m:sSubPr>
                        <m:ctrlPr>
                          <w:rPr>
                            <w:rFonts w:ascii="Cambria Math" w:hAnsi="Cambria Math"/>
                          </w:rPr>
                        </m:ctrlPr>
                      </m:sSubPr>
                      <m:e>
                        <m:r>
                          <w:rPr>
                            <w:rFonts w:ascii="Cambria Math" w:hAnsi="Cambria Math"/>
                          </w:rPr>
                          <m:t>W</m:t>
                        </m:r>
                      </m:e>
                      <m:sub>
                        <m:r>
                          <w:rPr>
                            <w:rFonts w:ascii="Cambria Math" w:hAnsi="Cambria Math"/>
                          </w:rPr>
                          <m:t>11</m:t>
                        </m:r>
                      </m:sub>
                    </m:sSub>
                  </m:e>
                  <m:e>
                    <m:r>
                      <w:rPr>
                        <w:rFonts w:ascii="Cambria Math" w:hAnsi="Cambria Math"/>
                      </w:rPr>
                      <m:t>⋯</m:t>
                    </m:r>
                  </m:e>
                  <m:e>
                    <m:sSub>
                      <m:sSubPr>
                        <m:ctrlPr>
                          <w:rPr>
                            <w:rFonts w:ascii="Cambria Math" w:hAnsi="Cambria Math"/>
                          </w:rPr>
                        </m:ctrlPr>
                      </m:sSubPr>
                      <m:e>
                        <m:r>
                          <w:rPr>
                            <w:rFonts w:ascii="Cambria Math" w:hAnsi="Cambria Math"/>
                          </w:rPr>
                          <m:t>W</m:t>
                        </m:r>
                      </m:e>
                      <m:sub>
                        <m:r>
                          <w:rPr>
                            <w:rFonts w:ascii="Cambria Math" w:hAnsi="Cambria Math"/>
                          </w:rPr>
                          <m:t>1</m:t>
                        </m:r>
                        <m:r>
                          <w:rPr>
                            <w:rFonts w:ascii="Cambria Math" w:hAnsi="Cambria Math"/>
                          </w:rPr>
                          <m:t>J</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rPr>
                        </m:ctrlPr>
                      </m:sSubPr>
                      <m:e>
                        <m:r>
                          <w:rPr>
                            <w:rFonts w:ascii="Cambria Math" w:hAnsi="Cambria Math"/>
                          </w:rPr>
                          <m:t>W</m:t>
                        </m:r>
                      </m:e>
                      <m:sub>
                        <m:r>
                          <w:rPr>
                            <w:rFonts w:ascii="Cambria Math" w:hAnsi="Cambria Math"/>
                          </w:rPr>
                          <m:t>N</m:t>
                        </m:r>
                        <m:r>
                          <w:rPr>
                            <w:rFonts w:ascii="Cambria Math" w:hAnsi="Cambria Math"/>
                          </w:rPr>
                          <m:t>1</m:t>
                        </m:r>
                      </m:sub>
                    </m:sSub>
                  </m:e>
                  <m:e>
                    <m:r>
                      <w:rPr>
                        <w:rFonts w:ascii="Cambria Math" w:hAnsi="Cambria Math"/>
                      </w:rPr>
                      <m:t>⋯</m:t>
                    </m:r>
                  </m:e>
                  <m:e>
                    <m:sSub>
                      <m:sSubPr>
                        <m:ctrlPr>
                          <w:rPr>
                            <w:rFonts w:ascii="Cambria Math" w:hAnsi="Cambria Math"/>
                          </w:rPr>
                        </m:ctrlPr>
                      </m:sSubPr>
                      <m:e>
                        <m:r>
                          <w:rPr>
                            <w:rFonts w:ascii="Cambria Math" w:hAnsi="Cambria Math"/>
                          </w:rPr>
                          <m:t>W</m:t>
                        </m:r>
                      </m:e>
                      <m:sub>
                        <m:r>
                          <w:rPr>
                            <w:rFonts w:ascii="Cambria Math" w:hAnsi="Cambria Math"/>
                          </w:rPr>
                          <m:t>NJ</m:t>
                        </m:r>
                      </m:sub>
                    </m:sSub>
                  </m:e>
                </m:mr>
              </m:m>
            </m:e>
          </m:d>
        </m:oMath>
      </m:oMathPara>
    </w:p>
    <w:p w14:paraId="586CA297" w14:textId="77777777" w:rsidR="00FA49B5" w:rsidRDefault="0013246A">
      <w:pPr>
        <w:pStyle w:val="FirstParagraph"/>
      </w:pPr>
      <w:r>
        <w:t xml:space="preserve">where </w:t>
      </w:r>
      <m:oMath>
        <m:sSub>
          <m:sSubPr>
            <m:ctrlPr>
              <w:rPr>
                <w:rFonts w:ascii="Cambria Math" w:hAnsi="Cambria Math"/>
              </w:rPr>
            </m:ctrlPr>
          </m:sSubPr>
          <m:e>
            <m:r>
              <w:rPr>
                <w:rFonts w:ascii="Cambria Math" w:hAnsi="Cambria Math"/>
              </w:rPr>
              <m:t>W</m:t>
            </m:r>
          </m:e>
          <m:sub>
            <m:r>
              <w:rPr>
                <w:rFonts w:ascii="Cambria Math" w:hAnsi="Cambria Math"/>
              </w:rPr>
              <m:t>ij</m:t>
            </m:r>
          </m:sub>
        </m:sSub>
      </m:oMath>
      <w:r>
        <w:t xml:space="preserve"> is an impedance function evaluated at </w:t>
      </w:r>
      <m:oMath>
        <m:sSub>
          <m:sSubPr>
            <m:ctrlPr>
              <w:rPr>
                <w:rFonts w:ascii="Cambria Math" w:hAnsi="Cambria Math"/>
              </w:rPr>
            </m:ctrlPr>
          </m:sSubPr>
          <m:e>
            <m:r>
              <w:rPr>
                <w:rFonts w:ascii="Cambria Math" w:hAnsi="Cambria Math"/>
              </w:rPr>
              <m:t>d</m:t>
            </m:r>
          </m:e>
          <m:sub>
            <m:r>
              <w:rPr>
                <w:rFonts w:ascii="Cambria Math" w:hAnsi="Cambria Math"/>
              </w:rPr>
              <m:t>ij</m:t>
            </m:r>
          </m:sub>
        </m:sSub>
      </m:oMath>
      <w:r>
        <w:t xml:space="preserve">. Subindex </w:t>
      </w:r>
      <m:oMath>
        <m:r>
          <w:rPr>
            <w:rFonts w:ascii="Cambria Math" w:hAnsi="Cambria Math"/>
          </w:rPr>
          <m:t>i</m:t>
        </m:r>
      </m:oMath>
      <w:r>
        <w:t xml:space="preserve"> is for population centers (</w:t>
      </w:r>
      <m:oMath>
        <m:r>
          <w:rPr>
            <w:rFonts w:ascii="Cambria Math" w:hAnsi="Cambria Math"/>
          </w:rPr>
          <m:t>i</m:t>
        </m:r>
        <m:r>
          <w:rPr>
            <w:rFonts w:ascii="Cambria Math" w:hAnsi="Cambria Math"/>
          </w:rPr>
          <m:t>=1,…,</m:t>
        </m:r>
        <m:r>
          <w:rPr>
            <w:rFonts w:ascii="Cambria Math" w:hAnsi="Cambria Math"/>
          </w:rPr>
          <m:t>N</m:t>
        </m:r>
      </m:oMath>
      <w:r>
        <w:t xml:space="preserve">) and subindex </w:t>
      </w:r>
      <m:oMath>
        <m:r>
          <w:rPr>
            <w:rFonts w:ascii="Cambria Math" w:hAnsi="Cambria Math"/>
          </w:rPr>
          <m:t>j</m:t>
        </m:r>
      </m:oMath>
      <w:r>
        <w:t xml:space="preserve"> is for service points (</w:t>
      </w:r>
      <m:oMath>
        <m:r>
          <w:rPr>
            <w:rFonts w:ascii="Cambria Math" w:hAnsi="Cambria Math"/>
          </w:rPr>
          <m:t>j</m:t>
        </m:r>
        <m:r>
          <w:rPr>
            <w:rFonts w:ascii="Cambria Math" w:hAnsi="Cambria Math"/>
          </w:rPr>
          <m:t>=1,…,</m:t>
        </m:r>
        <m:r>
          <w:rPr>
            <w:rFonts w:ascii="Cambria Math" w:hAnsi="Cambria Math"/>
          </w:rPr>
          <m:t>J</m:t>
        </m:r>
      </m:oMath>
      <w:r>
        <w:t>). Note that the matrix does not need to be square. A row-standar</w:t>
      </w:r>
      <w:r>
        <w:t>dized set of weights is obtained as follows:</w:t>
      </w:r>
    </w:p>
    <w:p w14:paraId="5AA6578A" w14:textId="26FF8694" w:rsidR="00FA49B5" w:rsidRDefault="0013246A">
      <w:pPr>
        <w:pStyle w:val="BodyText"/>
      </w:pPr>
      <m:oMathPara>
        <m:oMathParaPr>
          <m:jc m:val="center"/>
        </m:oMathParaPr>
        <m:oMath>
          <m:sSup>
            <m:sSupPr>
              <m:ctrlPr>
                <w:rPr>
                  <w:rFonts w:ascii="Cambria Math" w:hAnsi="Cambria Math"/>
                </w:rPr>
              </m:ctrlPr>
            </m:sSupPr>
            <m:e>
              <m:r>
                <m:rPr>
                  <m:sty m:val="b"/>
                </m:rPr>
                <w:rPr>
                  <w:rFonts w:ascii="Cambria Math" w:hAnsi="Cambria Math"/>
                </w:rPr>
                <m:t>W</m:t>
              </m:r>
            </m:e>
            <m:sup>
              <m:r>
                <w:rPr>
                  <w:rFonts w:ascii="Cambria Math" w:hAnsi="Cambria Math"/>
                </w:rPr>
                <m:t>i</m:t>
              </m:r>
            </m:sup>
          </m:sSup>
          <m:r>
            <w:rPr>
              <w:rFonts w:ascii="Cambria Math" w:hAnsi="Cambria Math"/>
            </w:rPr>
            <m:t>=</m:t>
          </m:r>
          <m:d>
            <m:dPr>
              <m:ctrlPr>
                <w:rPr>
                  <w:rFonts w:ascii="Cambria Math" w:hAnsi="Cambria Math"/>
                </w:rPr>
              </m:ctrlPr>
            </m:dPr>
            <m:e>
              <m:m>
                <m:mPr>
                  <m:plcHide m:val="1"/>
                  <m:mcs>
                    <m:mc>
                      <m:mcPr>
                        <m:count m:val="3"/>
                        <m:mcJc m:val="center"/>
                      </m:mcPr>
                    </m:mc>
                  </m:mcs>
                  <m:ctrlPr>
                    <w:rPr>
                      <w:rFonts w:ascii="Cambria Math" w:hAnsi="Cambria Math"/>
                    </w:rPr>
                  </m:ctrlPr>
                </m:mPr>
                <m:mr>
                  <m:e>
                    <m:f>
                      <m:fPr>
                        <m:ctrlPr>
                          <w:del w:id="1845" w:author="Author" w:date="2019-04-05T18:20:00Z">
                            <w:rPr>
                              <w:rFonts w:ascii="Cambria Math" w:hAnsi="Cambria Math"/>
                            </w:rPr>
                          </w:del>
                        </m:ctrlPr>
                      </m:fPr>
                      <m:num>
                        <m:sSub>
                          <m:sSubPr>
                            <m:ctrlPr>
                              <w:del w:id="1846" w:author="Author" w:date="2019-04-05T18:20:00Z">
                                <w:rPr>
                                  <w:rFonts w:ascii="Cambria Math" w:hAnsi="Cambria Math"/>
                                </w:rPr>
                              </w:del>
                            </m:ctrlPr>
                          </m:sSubPr>
                          <m:e>
                            <m:r>
                              <w:del w:id="1847" w:author="Author" w:date="2019-04-05T18:20:00Z">
                                <w:rPr>
                                  <w:rFonts w:ascii="Cambria Math" w:hAnsi="Cambria Math"/>
                                </w:rPr>
                                <m:t>W</m:t>
                              </w:del>
                            </m:r>
                          </m:e>
                          <m:sub>
                            <m:r>
                              <w:del w:id="1848" w:author="Author" w:date="2019-04-05T18:20:00Z">
                                <w:rPr>
                                  <w:rFonts w:ascii="Cambria Math" w:hAnsi="Cambria Math"/>
                                </w:rPr>
                                <m:t>11</m:t>
                              </w:del>
                            </m:r>
                          </m:sub>
                        </m:sSub>
                      </m:num>
                      <m:den>
                        <m:nary>
                          <m:naryPr>
                            <m:chr m:val="∑"/>
                            <m:limLoc m:val="undOvr"/>
                            <m:supHide m:val="1"/>
                            <m:ctrlPr>
                              <w:del w:id="1849" w:author="Author" w:date="2019-04-05T18:20:00Z">
                                <w:rPr>
                                  <w:rFonts w:ascii="Cambria Math" w:hAnsi="Cambria Math"/>
                                </w:rPr>
                              </w:del>
                            </m:ctrlPr>
                          </m:naryPr>
                          <m:sub>
                            <m:r>
                              <w:del w:id="1850" w:author="Author" w:date="2019-04-05T18:20:00Z">
                                <w:rPr>
                                  <w:rFonts w:ascii="Cambria Math" w:hAnsi="Cambria Math"/>
                                </w:rPr>
                                <m:t>j</m:t>
                              </w:del>
                            </m:r>
                          </m:sub>
                          <m:sup/>
                          <m:e>
                            <m:sSub>
                              <m:sSubPr>
                                <m:ctrlPr>
                                  <w:del w:id="1851" w:author="Author" w:date="2019-04-05T18:20:00Z">
                                    <w:rPr>
                                      <w:rFonts w:ascii="Cambria Math" w:hAnsi="Cambria Math"/>
                                    </w:rPr>
                                  </w:del>
                                </m:ctrlPr>
                              </m:sSubPr>
                              <m:e>
                                <m:r>
                                  <w:del w:id="1852" w:author="Author" w:date="2019-04-05T18:20:00Z">
                                    <w:rPr>
                                      <w:rFonts w:ascii="Cambria Math" w:hAnsi="Cambria Math"/>
                                    </w:rPr>
                                    <m:t>D</m:t>
                                  </w:del>
                                </m:r>
                              </m:e>
                              <m:sub>
                                <m:r>
                                  <w:del w:id="1853" w:author="Author" w:date="2019-04-05T18:20:00Z">
                                    <w:rPr>
                                      <w:rFonts w:ascii="Cambria Math" w:hAnsi="Cambria Math"/>
                                    </w:rPr>
                                    <m:t>1</m:t>
                                  </w:del>
                                </m:r>
                                <m:r>
                                  <w:del w:id="1854" w:author="Author" w:date="2019-04-05T18:20:00Z">
                                    <w:rPr>
                                      <w:rFonts w:ascii="Cambria Math" w:hAnsi="Cambria Math"/>
                                    </w:rPr>
                                    <m:t>j</m:t>
                                  </w:del>
                                </m:r>
                              </m:sub>
                            </m:sSub>
                          </m:e>
                        </m:nary>
                      </m:den>
                    </m:f>
                    <m:f>
                      <m:fPr>
                        <m:ctrlPr>
                          <w:ins w:id="1855" w:author="Author" w:date="2019-04-05T18:20:00Z">
                            <w:rPr>
                              <w:rFonts w:ascii="Cambria Math" w:hAnsi="Cambria Math"/>
                            </w:rPr>
                          </w:ins>
                        </m:ctrlPr>
                      </m:fPr>
                      <m:num>
                        <m:sSub>
                          <m:sSubPr>
                            <m:ctrlPr>
                              <w:ins w:id="1856" w:author="Author" w:date="2019-04-05T18:20:00Z">
                                <w:rPr>
                                  <w:rFonts w:ascii="Cambria Math" w:hAnsi="Cambria Math"/>
                                </w:rPr>
                              </w:ins>
                            </m:ctrlPr>
                          </m:sSubPr>
                          <m:e>
                            <m:r>
                              <w:ins w:id="1857" w:author="Author" w:date="2019-04-05T18:20:00Z">
                                <w:rPr>
                                  <w:rFonts w:ascii="Cambria Math" w:hAnsi="Cambria Math"/>
                                </w:rPr>
                                <m:t>W</m:t>
                              </w:ins>
                            </m:r>
                          </m:e>
                          <m:sub>
                            <m:r>
                              <w:ins w:id="1858" w:author="Author" w:date="2019-04-05T18:20:00Z">
                                <w:rPr>
                                  <w:rFonts w:ascii="Cambria Math" w:hAnsi="Cambria Math"/>
                                </w:rPr>
                                <m:t>11</m:t>
                              </w:ins>
                            </m:r>
                          </m:sub>
                        </m:sSub>
                      </m:num>
                      <m:den>
                        <m:nary>
                          <m:naryPr>
                            <m:chr m:val="∑"/>
                            <m:limLoc m:val="undOvr"/>
                            <m:supHide m:val="1"/>
                            <m:ctrlPr>
                              <w:ins w:id="1859" w:author="Author" w:date="2019-04-05T18:20:00Z">
                                <w:rPr>
                                  <w:rFonts w:ascii="Cambria Math" w:hAnsi="Cambria Math"/>
                                </w:rPr>
                              </w:ins>
                            </m:ctrlPr>
                          </m:naryPr>
                          <m:sub>
                            <m:r>
                              <w:ins w:id="1860" w:author="Author" w:date="2019-04-05T18:20:00Z">
                                <w:rPr>
                                  <w:rFonts w:ascii="Cambria Math" w:hAnsi="Cambria Math"/>
                                </w:rPr>
                                <m:t>j</m:t>
                              </w:ins>
                            </m:r>
                          </m:sub>
                          <m:sup/>
                          <m:e>
                            <m:sSub>
                              <m:sSubPr>
                                <m:ctrlPr>
                                  <w:ins w:id="1861" w:author="Author" w:date="2019-04-05T18:20:00Z">
                                    <w:rPr>
                                      <w:rFonts w:ascii="Cambria Math" w:hAnsi="Cambria Math"/>
                                    </w:rPr>
                                  </w:ins>
                                </m:ctrlPr>
                              </m:sSubPr>
                              <m:e>
                                <m:r>
                                  <w:ins w:id="1862" w:author="Author" w:date="2019-04-05T18:20:00Z">
                                    <w:rPr>
                                      <w:rFonts w:ascii="Cambria Math" w:hAnsi="Cambria Math"/>
                                    </w:rPr>
                                    <m:t>W</m:t>
                                  </w:ins>
                                </m:r>
                              </m:e>
                              <m:sub>
                                <m:r>
                                  <w:ins w:id="1863" w:author="Author" w:date="2019-04-05T18:20:00Z">
                                    <w:rPr>
                                      <w:rFonts w:ascii="Cambria Math" w:hAnsi="Cambria Math"/>
                                    </w:rPr>
                                    <m:t>1</m:t>
                                  </w:ins>
                                </m:r>
                                <m:r>
                                  <w:ins w:id="1864" w:author="Author" w:date="2019-04-05T18:20:00Z">
                                    <w:rPr>
                                      <w:rFonts w:ascii="Cambria Math" w:hAnsi="Cambria Math"/>
                                    </w:rPr>
                                    <m:t>j</m:t>
                                  </w:ins>
                                </m:r>
                              </m:sub>
                            </m:sSub>
                          </m:e>
                        </m:nary>
                      </m:den>
                    </m:f>
                  </m:e>
                  <m:e>
                    <m:r>
                      <w:rPr>
                        <w:rFonts w:ascii="Cambria Math" w:hAnsi="Cambria Math"/>
                      </w:rPr>
                      <m:t>⋯</m:t>
                    </m:r>
                  </m:e>
                  <m:e>
                    <m:f>
                      <m:fPr>
                        <m:ctrlPr>
                          <w:del w:id="1865" w:author="Author" w:date="2019-04-05T18:20:00Z">
                            <w:rPr>
                              <w:rFonts w:ascii="Cambria Math" w:hAnsi="Cambria Math"/>
                            </w:rPr>
                          </w:del>
                        </m:ctrlPr>
                      </m:fPr>
                      <m:num>
                        <m:sSub>
                          <m:sSubPr>
                            <m:ctrlPr>
                              <w:del w:id="1866" w:author="Author" w:date="2019-04-05T18:20:00Z">
                                <w:rPr>
                                  <w:rFonts w:ascii="Cambria Math" w:hAnsi="Cambria Math"/>
                                </w:rPr>
                              </w:del>
                            </m:ctrlPr>
                          </m:sSubPr>
                          <m:e>
                            <m:r>
                              <w:del w:id="1867" w:author="Author" w:date="2019-04-05T18:20:00Z">
                                <w:rPr>
                                  <w:rFonts w:ascii="Cambria Math" w:hAnsi="Cambria Math"/>
                                </w:rPr>
                                <m:t>W</m:t>
                              </w:del>
                            </m:r>
                          </m:e>
                          <m:sub>
                            <m:r>
                              <w:del w:id="1868" w:author="Author" w:date="2019-04-05T18:20:00Z">
                                <w:rPr>
                                  <w:rFonts w:ascii="Cambria Math" w:hAnsi="Cambria Math"/>
                                </w:rPr>
                                <m:t>1</m:t>
                              </w:del>
                            </m:r>
                            <m:r>
                              <w:del w:id="1869" w:author="Author" w:date="2019-04-05T18:20:00Z">
                                <w:rPr>
                                  <w:rFonts w:ascii="Cambria Math" w:hAnsi="Cambria Math"/>
                                </w:rPr>
                                <m:t>J</m:t>
                              </w:del>
                            </m:r>
                          </m:sub>
                        </m:sSub>
                      </m:num>
                      <m:den>
                        <m:nary>
                          <m:naryPr>
                            <m:chr m:val="∑"/>
                            <m:limLoc m:val="undOvr"/>
                            <m:supHide m:val="1"/>
                            <m:ctrlPr>
                              <w:del w:id="1870" w:author="Author" w:date="2019-04-05T18:20:00Z">
                                <w:rPr>
                                  <w:rFonts w:ascii="Cambria Math" w:hAnsi="Cambria Math"/>
                                </w:rPr>
                              </w:del>
                            </m:ctrlPr>
                          </m:naryPr>
                          <m:sub>
                            <m:r>
                              <w:del w:id="1871" w:author="Author" w:date="2019-04-05T18:20:00Z">
                                <w:rPr>
                                  <w:rFonts w:ascii="Cambria Math" w:hAnsi="Cambria Math"/>
                                </w:rPr>
                                <m:t>j</m:t>
                              </w:del>
                            </m:r>
                          </m:sub>
                          <m:sup/>
                          <m:e>
                            <m:sSub>
                              <m:sSubPr>
                                <m:ctrlPr>
                                  <w:del w:id="1872" w:author="Author" w:date="2019-04-05T18:20:00Z">
                                    <w:rPr>
                                      <w:rFonts w:ascii="Cambria Math" w:hAnsi="Cambria Math"/>
                                    </w:rPr>
                                  </w:del>
                                </m:ctrlPr>
                              </m:sSubPr>
                              <m:e>
                                <m:r>
                                  <w:del w:id="1873" w:author="Author" w:date="2019-04-05T18:20:00Z">
                                    <w:rPr>
                                      <w:rFonts w:ascii="Cambria Math" w:hAnsi="Cambria Math"/>
                                    </w:rPr>
                                    <m:t>D</m:t>
                                  </w:del>
                                </m:r>
                              </m:e>
                              <m:sub>
                                <m:r>
                                  <w:del w:id="1874" w:author="Author" w:date="2019-04-05T18:20:00Z">
                                    <w:rPr>
                                      <w:rFonts w:ascii="Cambria Math" w:hAnsi="Cambria Math"/>
                                    </w:rPr>
                                    <m:t>1</m:t>
                                  </w:del>
                                </m:r>
                                <m:r>
                                  <w:del w:id="1875" w:author="Author" w:date="2019-04-05T18:20:00Z">
                                    <w:rPr>
                                      <w:rFonts w:ascii="Cambria Math" w:hAnsi="Cambria Math"/>
                                    </w:rPr>
                                    <m:t>j</m:t>
                                  </w:del>
                                </m:r>
                              </m:sub>
                            </m:sSub>
                          </m:e>
                        </m:nary>
                      </m:den>
                    </m:f>
                    <m:f>
                      <m:fPr>
                        <m:ctrlPr>
                          <w:ins w:id="1876" w:author="Author" w:date="2019-04-05T18:20:00Z">
                            <w:rPr>
                              <w:rFonts w:ascii="Cambria Math" w:hAnsi="Cambria Math"/>
                            </w:rPr>
                          </w:ins>
                        </m:ctrlPr>
                      </m:fPr>
                      <m:num>
                        <m:sSub>
                          <m:sSubPr>
                            <m:ctrlPr>
                              <w:ins w:id="1877" w:author="Author" w:date="2019-04-05T18:20:00Z">
                                <w:rPr>
                                  <w:rFonts w:ascii="Cambria Math" w:hAnsi="Cambria Math"/>
                                </w:rPr>
                              </w:ins>
                            </m:ctrlPr>
                          </m:sSubPr>
                          <m:e>
                            <m:r>
                              <w:ins w:id="1878" w:author="Author" w:date="2019-04-05T18:20:00Z">
                                <w:rPr>
                                  <w:rFonts w:ascii="Cambria Math" w:hAnsi="Cambria Math"/>
                                </w:rPr>
                                <m:t>W</m:t>
                              </w:ins>
                            </m:r>
                          </m:e>
                          <m:sub>
                            <m:r>
                              <w:ins w:id="1879" w:author="Author" w:date="2019-04-05T18:20:00Z">
                                <w:rPr>
                                  <w:rFonts w:ascii="Cambria Math" w:hAnsi="Cambria Math"/>
                                </w:rPr>
                                <m:t>1</m:t>
                              </w:ins>
                            </m:r>
                            <m:r>
                              <w:ins w:id="1880" w:author="Author" w:date="2019-04-05T18:20:00Z">
                                <w:rPr>
                                  <w:rFonts w:ascii="Cambria Math" w:hAnsi="Cambria Math"/>
                                </w:rPr>
                                <m:t>J</m:t>
                              </w:ins>
                            </m:r>
                          </m:sub>
                        </m:sSub>
                      </m:num>
                      <m:den>
                        <m:nary>
                          <m:naryPr>
                            <m:chr m:val="∑"/>
                            <m:limLoc m:val="undOvr"/>
                            <m:supHide m:val="1"/>
                            <m:ctrlPr>
                              <w:ins w:id="1881" w:author="Author" w:date="2019-04-05T18:20:00Z">
                                <w:rPr>
                                  <w:rFonts w:ascii="Cambria Math" w:hAnsi="Cambria Math"/>
                                </w:rPr>
                              </w:ins>
                            </m:ctrlPr>
                          </m:naryPr>
                          <m:sub>
                            <m:r>
                              <w:ins w:id="1882" w:author="Author" w:date="2019-04-05T18:20:00Z">
                                <w:rPr>
                                  <w:rFonts w:ascii="Cambria Math" w:hAnsi="Cambria Math"/>
                                </w:rPr>
                                <m:t>j</m:t>
                              </w:ins>
                            </m:r>
                          </m:sub>
                          <m:sup/>
                          <m:e>
                            <m:sSub>
                              <m:sSubPr>
                                <m:ctrlPr>
                                  <w:ins w:id="1883" w:author="Author" w:date="2019-04-05T18:20:00Z">
                                    <w:rPr>
                                      <w:rFonts w:ascii="Cambria Math" w:hAnsi="Cambria Math"/>
                                    </w:rPr>
                                  </w:ins>
                                </m:ctrlPr>
                              </m:sSubPr>
                              <m:e>
                                <m:r>
                                  <w:ins w:id="1884" w:author="Author" w:date="2019-04-05T18:20:00Z">
                                    <w:rPr>
                                      <w:rFonts w:ascii="Cambria Math" w:hAnsi="Cambria Math"/>
                                    </w:rPr>
                                    <m:t>W</m:t>
                                  </w:ins>
                                </m:r>
                              </m:e>
                              <m:sub>
                                <m:r>
                                  <w:ins w:id="1885" w:author="Author" w:date="2019-04-05T18:20:00Z">
                                    <w:rPr>
                                      <w:rFonts w:ascii="Cambria Math" w:hAnsi="Cambria Math"/>
                                    </w:rPr>
                                    <m:t>1</m:t>
                                  </w:ins>
                                </m:r>
                                <m:r>
                                  <w:ins w:id="1886" w:author="Author" w:date="2019-04-05T18:20:00Z">
                                    <w:rPr>
                                      <w:rFonts w:ascii="Cambria Math" w:hAnsi="Cambria Math"/>
                                    </w:rPr>
                                    <m:t>j</m:t>
                                  </w:ins>
                                </m:r>
                              </m:sub>
                            </m:sSub>
                          </m:e>
                        </m:nary>
                      </m:den>
                    </m:f>
                  </m:e>
                </m:mr>
                <m:mr>
                  <m:e>
                    <m:r>
                      <w:rPr>
                        <w:rFonts w:ascii="Cambria Math" w:hAnsi="Cambria Math"/>
                      </w:rPr>
                      <m:t>⋮</m:t>
                    </m:r>
                  </m:e>
                  <m:e>
                    <m:r>
                      <w:rPr>
                        <w:rFonts w:ascii="Cambria Math" w:hAnsi="Cambria Math"/>
                      </w:rPr>
                      <m:t>⋱</m:t>
                    </m:r>
                  </m:e>
                  <m:e>
                    <m:r>
                      <w:rPr>
                        <w:rFonts w:ascii="Cambria Math" w:hAnsi="Cambria Math"/>
                      </w:rPr>
                      <m:t>⋮</m:t>
                    </m:r>
                  </m:e>
                </m:mr>
                <m:mr>
                  <m:e>
                    <m:f>
                      <m:fPr>
                        <m:ctrlPr>
                          <w:del w:id="1887" w:author="Author" w:date="2019-04-05T18:20:00Z">
                            <w:rPr>
                              <w:rFonts w:ascii="Cambria Math" w:hAnsi="Cambria Math"/>
                            </w:rPr>
                          </w:del>
                        </m:ctrlPr>
                      </m:fPr>
                      <m:num>
                        <m:sSub>
                          <m:sSubPr>
                            <m:ctrlPr>
                              <w:del w:id="1888" w:author="Author" w:date="2019-04-05T18:20:00Z">
                                <w:rPr>
                                  <w:rFonts w:ascii="Cambria Math" w:hAnsi="Cambria Math"/>
                                </w:rPr>
                              </w:del>
                            </m:ctrlPr>
                          </m:sSubPr>
                          <m:e>
                            <m:r>
                              <w:del w:id="1889" w:author="Author" w:date="2019-04-05T18:20:00Z">
                                <w:rPr>
                                  <w:rFonts w:ascii="Cambria Math" w:hAnsi="Cambria Math"/>
                                </w:rPr>
                                <m:t>W</m:t>
                              </w:del>
                            </m:r>
                          </m:e>
                          <m:sub>
                            <m:r>
                              <w:del w:id="1890" w:author="Author" w:date="2019-04-05T18:20:00Z">
                                <w:rPr>
                                  <w:rFonts w:ascii="Cambria Math" w:hAnsi="Cambria Math"/>
                                </w:rPr>
                                <m:t>N</m:t>
                              </w:del>
                            </m:r>
                            <m:r>
                              <w:del w:id="1891" w:author="Author" w:date="2019-04-05T18:20:00Z">
                                <w:rPr>
                                  <w:rFonts w:ascii="Cambria Math" w:hAnsi="Cambria Math"/>
                                </w:rPr>
                                <m:t>1</m:t>
                              </w:del>
                            </m:r>
                          </m:sub>
                        </m:sSub>
                      </m:num>
                      <m:den>
                        <m:nary>
                          <m:naryPr>
                            <m:chr m:val="∑"/>
                            <m:limLoc m:val="undOvr"/>
                            <m:supHide m:val="1"/>
                            <m:ctrlPr>
                              <w:del w:id="1892" w:author="Author" w:date="2019-04-05T18:20:00Z">
                                <w:rPr>
                                  <w:rFonts w:ascii="Cambria Math" w:hAnsi="Cambria Math"/>
                                </w:rPr>
                              </w:del>
                            </m:ctrlPr>
                          </m:naryPr>
                          <m:sub>
                            <m:r>
                              <w:del w:id="1893" w:author="Author" w:date="2019-04-05T18:20:00Z">
                                <w:rPr>
                                  <w:rFonts w:ascii="Cambria Math" w:hAnsi="Cambria Math"/>
                                </w:rPr>
                                <m:t>j</m:t>
                              </w:del>
                            </m:r>
                          </m:sub>
                          <m:sup/>
                          <m:e>
                            <m:sSub>
                              <m:sSubPr>
                                <m:ctrlPr>
                                  <w:del w:id="1894" w:author="Author" w:date="2019-04-05T18:20:00Z">
                                    <w:rPr>
                                      <w:rFonts w:ascii="Cambria Math" w:hAnsi="Cambria Math"/>
                                    </w:rPr>
                                  </w:del>
                                </m:ctrlPr>
                              </m:sSubPr>
                              <m:e>
                                <m:r>
                                  <w:del w:id="1895" w:author="Author" w:date="2019-04-05T18:20:00Z">
                                    <w:rPr>
                                      <w:rFonts w:ascii="Cambria Math" w:hAnsi="Cambria Math"/>
                                    </w:rPr>
                                    <m:t>D</m:t>
                                  </w:del>
                                </m:r>
                              </m:e>
                              <m:sub>
                                <m:r>
                                  <w:del w:id="1896" w:author="Author" w:date="2019-04-05T18:20:00Z">
                                    <w:rPr>
                                      <w:rFonts w:ascii="Cambria Math" w:hAnsi="Cambria Math"/>
                                    </w:rPr>
                                    <m:t>Nj</m:t>
                                  </w:del>
                                </m:r>
                              </m:sub>
                            </m:sSub>
                          </m:e>
                        </m:nary>
                      </m:den>
                    </m:f>
                    <m:f>
                      <m:fPr>
                        <m:ctrlPr>
                          <w:ins w:id="1897" w:author="Author" w:date="2019-04-05T18:20:00Z">
                            <w:rPr>
                              <w:rFonts w:ascii="Cambria Math" w:hAnsi="Cambria Math"/>
                            </w:rPr>
                          </w:ins>
                        </m:ctrlPr>
                      </m:fPr>
                      <m:num>
                        <m:sSub>
                          <m:sSubPr>
                            <m:ctrlPr>
                              <w:ins w:id="1898" w:author="Author" w:date="2019-04-05T18:20:00Z">
                                <w:rPr>
                                  <w:rFonts w:ascii="Cambria Math" w:hAnsi="Cambria Math"/>
                                </w:rPr>
                              </w:ins>
                            </m:ctrlPr>
                          </m:sSubPr>
                          <m:e>
                            <m:r>
                              <w:ins w:id="1899" w:author="Author" w:date="2019-04-05T18:20:00Z">
                                <w:rPr>
                                  <w:rFonts w:ascii="Cambria Math" w:hAnsi="Cambria Math"/>
                                </w:rPr>
                                <m:t>W</m:t>
                              </w:ins>
                            </m:r>
                          </m:e>
                          <m:sub>
                            <m:r>
                              <w:ins w:id="1900" w:author="Author" w:date="2019-04-05T18:20:00Z">
                                <w:rPr>
                                  <w:rFonts w:ascii="Cambria Math" w:hAnsi="Cambria Math"/>
                                </w:rPr>
                                <m:t>N</m:t>
                              </w:ins>
                            </m:r>
                            <m:r>
                              <w:ins w:id="1901" w:author="Author" w:date="2019-04-05T18:20:00Z">
                                <w:rPr>
                                  <w:rFonts w:ascii="Cambria Math" w:hAnsi="Cambria Math"/>
                                </w:rPr>
                                <m:t>1</m:t>
                              </w:ins>
                            </m:r>
                          </m:sub>
                        </m:sSub>
                      </m:num>
                      <m:den>
                        <m:nary>
                          <m:naryPr>
                            <m:chr m:val="∑"/>
                            <m:limLoc m:val="undOvr"/>
                            <m:supHide m:val="1"/>
                            <m:ctrlPr>
                              <w:ins w:id="1902" w:author="Author" w:date="2019-04-05T18:20:00Z">
                                <w:rPr>
                                  <w:rFonts w:ascii="Cambria Math" w:hAnsi="Cambria Math"/>
                                </w:rPr>
                              </w:ins>
                            </m:ctrlPr>
                          </m:naryPr>
                          <m:sub>
                            <m:r>
                              <w:ins w:id="1903" w:author="Author" w:date="2019-04-05T18:20:00Z">
                                <w:rPr>
                                  <w:rFonts w:ascii="Cambria Math" w:hAnsi="Cambria Math"/>
                                </w:rPr>
                                <m:t>j</m:t>
                              </w:ins>
                            </m:r>
                          </m:sub>
                          <m:sup/>
                          <m:e>
                            <m:sSub>
                              <m:sSubPr>
                                <m:ctrlPr>
                                  <w:ins w:id="1904" w:author="Author" w:date="2019-04-05T18:20:00Z">
                                    <w:rPr>
                                      <w:rFonts w:ascii="Cambria Math" w:hAnsi="Cambria Math"/>
                                    </w:rPr>
                                  </w:ins>
                                </m:ctrlPr>
                              </m:sSubPr>
                              <m:e>
                                <m:r>
                                  <w:ins w:id="1905" w:author="Author" w:date="2019-04-05T18:20:00Z">
                                    <w:rPr>
                                      <w:rFonts w:ascii="Cambria Math" w:hAnsi="Cambria Math"/>
                                    </w:rPr>
                                    <m:t>W</m:t>
                                  </w:ins>
                                </m:r>
                              </m:e>
                              <m:sub>
                                <m:r>
                                  <w:ins w:id="1906" w:author="Author" w:date="2019-04-05T18:20:00Z">
                                    <w:rPr>
                                      <w:rFonts w:ascii="Cambria Math" w:hAnsi="Cambria Math"/>
                                    </w:rPr>
                                    <m:t>Nj</m:t>
                                  </w:ins>
                                </m:r>
                              </m:sub>
                            </m:sSub>
                          </m:e>
                        </m:nary>
                      </m:den>
                    </m:f>
                  </m:e>
                  <m:e>
                    <m:r>
                      <w:rPr>
                        <w:rFonts w:ascii="Cambria Math" w:hAnsi="Cambria Math"/>
                      </w:rPr>
                      <m:t>⋯</m:t>
                    </m:r>
                  </m:e>
                  <m:e>
                    <m:f>
                      <m:fPr>
                        <m:ctrlPr>
                          <w:rPr>
                            <w:rFonts w:ascii="Cambria Math" w:hAnsi="Cambria Math"/>
                          </w:rPr>
                        </m:ctrlPr>
                      </m:fPr>
                      <m:num>
                        <m:sSub>
                          <m:sSubPr>
                            <m:ctrlPr>
                              <w:rPr>
                                <w:rFonts w:ascii="Cambria Math" w:hAnsi="Cambria Math"/>
                              </w:rPr>
                            </m:ctrlPr>
                          </m:sSubPr>
                          <m:e>
                            <m:r>
                              <w:rPr>
                                <w:rFonts w:ascii="Cambria Math" w:hAnsi="Cambria Math"/>
                              </w:rPr>
                              <m:t>W</m:t>
                            </m:r>
                          </m:e>
                          <m:sub>
                            <m:r>
                              <w:rPr>
                                <w:rFonts w:ascii="Cambria Math" w:hAnsi="Cambria Math"/>
                              </w:rPr>
                              <m:t>NJ</m:t>
                            </m:r>
                          </m:sub>
                        </m:sSub>
                      </m:num>
                      <m:den>
                        <m:nary>
                          <m:naryPr>
                            <m:chr m:val="∑"/>
                            <m:limLoc m:val="undOvr"/>
                            <m:supHide m:val="1"/>
                            <m:ctrlPr>
                              <w:rPr>
                                <w:rFonts w:ascii="Cambria Math" w:hAnsi="Cambria Math"/>
                              </w:rPr>
                            </m:ctrlPr>
                          </m:naryPr>
                          <m:sub>
                            <m:r>
                              <w:rPr>
                                <w:rFonts w:ascii="Cambria Math" w:hAnsi="Cambria Math"/>
                              </w:rPr>
                              <m:t>j</m:t>
                            </m:r>
                          </m:sub>
                          <m:sup/>
                          <m:e>
                            <m:sSub>
                              <m:sSubPr>
                                <m:ctrlPr>
                                  <w:rPr>
                                    <w:rFonts w:ascii="Cambria Math" w:hAnsi="Cambria Math"/>
                                  </w:rPr>
                                </m:ctrlPr>
                              </m:sSubPr>
                              <m:e>
                                <m:r>
                                  <w:del w:id="1907" w:author="Author" w:date="2019-04-05T18:20:00Z">
                                    <w:rPr>
                                      <w:rFonts w:ascii="Cambria Math" w:hAnsi="Cambria Math"/>
                                    </w:rPr>
                                    <m:t>D</m:t>
                                  </w:del>
                                </m:r>
                                <m:r>
                                  <w:ins w:id="1908" w:author="Author" w:date="2019-04-05T18:20:00Z">
                                    <w:rPr>
                                      <w:rFonts w:ascii="Cambria Math" w:hAnsi="Cambria Math"/>
                                    </w:rPr>
                                    <m:t>W</m:t>
                                  </w:ins>
                                </m:r>
                              </m:e>
                              <m:sub>
                                <m:r>
                                  <w:rPr>
                                    <w:rFonts w:ascii="Cambria Math" w:hAnsi="Cambria Math"/>
                                  </w:rPr>
                                  <m:t>Nj</m:t>
                                </m:r>
                              </m:sub>
                            </m:sSub>
                          </m:e>
                        </m:nary>
                      </m:den>
                    </m:f>
                  </m:e>
                </m:mr>
              </m:m>
            </m:e>
          </m:d>
        </m:oMath>
      </m:oMathPara>
    </w:p>
    <w:p w14:paraId="3A793D6C" w14:textId="77777777" w:rsidR="00FA49B5" w:rsidRDefault="0013246A">
      <w:pPr>
        <w:pStyle w:val="FirstParagraph"/>
      </w:pPr>
      <w:r>
        <w:t>Next, a column-standardized set of weights is calculated as:</w:t>
      </w:r>
    </w:p>
    <w:p w14:paraId="33DAAF3D" w14:textId="77777777" w:rsidR="00E15092" w:rsidRDefault="0013246A">
      <w:pPr>
        <w:pStyle w:val="BodyText"/>
        <w:rPr>
          <w:del w:id="1909" w:author="Author" w:date="2019-04-05T18:20:00Z"/>
        </w:rPr>
      </w:pPr>
      <m:oMathPara>
        <m:oMathParaPr>
          <m:jc m:val="center"/>
        </m:oMathParaPr>
        <m:oMath>
          <m:sSup>
            <m:sSupPr>
              <m:ctrlPr>
                <w:del w:id="1910" w:author="Author" w:date="2019-04-05T18:20:00Z">
                  <w:rPr>
                    <w:rFonts w:ascii="Cambria Math" w:hAnsi="Cambria Math"/>
                  </w:rPr>
                </w:del>
              </m:ctrlPr>
            </m:sSupPr>
            <m:e>
              <m:r>
                <w:del w:id="1911" w:author="Author" w:date="2019-04-05T18:20:00Z">
                  <m:rPr>
                    <m:sty m:val="b"/>
                  </m:rPr>
                  <w:rPr>
                    <w:rFonts w:ascii="Cambria Math" w:hAnsi="Cambria Math"/>
                  </w:rPr>
                  <m:t>W</m:t>
                </w:del>
              </m:r>
            </m:e>
            <m:sup>
              <m:r>
                <w:del w:id="1912" w:author="Author" w:date="2019-04-05T18:20:00Z">
                  <w:rPr>
                    <w:rFonts w:ascii="Cambria Math" w:hAnsi="Cambria Math"/>
                  </w:rPr>
                  <m:t>j</m:t>
                </w:del>
              </m:r>
            </m:sup>
          </m:sSup>
          <m:r>
            <w:del w:id="1913" w:author="Author" w:date="2019-04-05T18:20:00Z">
              <w:rPr>
                <w:rFonts w:ascii="Cambria Math" w:hAnsi="Cambria Math"/>
              </w:rPr>
              <m:t>=</m:t>
            </w:del>
          </m:r>
          <m:d>
            <m:dPr>
              <m:ctrlPr>
                <w:del w:id="1914" w:author="Author" w:date="2019-04-05T18:20:00Z">
                  <w:rPr>
                    <w:rFonts w:ascii="Cambria Math" w:hAnsi="Cambria Math"/>
                  </w:rPr>
                </w:del>
              </m:ctrlPr>
            </m:dPr>
            <m:e>
              <m:m>
                <m:mPr>
                  <m:plcHide m:val="1"/>
                  <m:mcs>
                    <m:mc>
                      <m:mcPr>
                        <m:count m:val="3"/>
                        <m:mcJc m:val="center"/>
                      </m:mcPr>
                    </m:mc>
                  </m:mcs>
                  <m:ctrlPr>
                    <w:del w:id="1915" w:author="Author" w:date="2019-04-05T18:20:00Z">
                      <w:rPr>
                        <w:rFonts w:ascii="Cambria Math" w:hAnsi="Cambria Math"/>
                      </w:rPr>
                    </w:del>
                  </m:ctrlPr>
                </m:mPr>
                <m:mr>
                  <m:e>
                    <m:f>
                      <m:fPr>
                        <m:ctrlPr>
                          <w:del w:id="1916" w:author="Author" w:date="2019-04-05T18:20:00Z">
                            <w:rPr>
                              <w:rFonts w:ascii="Cambria Math" w:hAnsi="Cambria Math"/>
                            </w:rPr>
                          </w:del>
                        </m:ctrlPr>
                      </m:fPr>
                      <m:num>
                        <m:sSub>
                          <m:sSubPr>
                            <m:ctrlPr>
                              <w:del w:id="1917" w:author="Author" w:date="2019-04-05T18:20:00Z">
                                <w:rPr>
                                  <w:rFonts w:ascii="Cambria Math" w:hAnsi="Cambria Math"/>
                                </w:rPr>
                              </w:del>
                            </m:ctrlPr>
                          </m:sSubPr>
                          <m:e>
                            <m:r>
                              <w:del w:id="1918" w:author="Author" w:date="2019-04-05T18:20:00Z">
                                <w:rPr>
                                  <w:rFonts w:ascii="Cambria Math" w:hAnsi="Cambria Math"/>
                                </w:rPr>
                                <m:t>W</m:t>
                              </w:del>
                            </m:r>
                          </m:e>
                          <m:sub>
                            <m:r>
                              <w:del w:id="1919" w:author="Author" w:date="2019-04-05T18:20:00Z">
                                <w:rPr>
                                  <w:rFonts w:ascii="Cambria Math" w:hAnsi="Cambria Math"/>
                                </w:rPr>
                                <m:t>11</m:t>
                              </w:del>
                            </m:r>
                          </m:sub>
                        </m:sSub>
                      </m:num>
                      <m:den>
                        <m:nary>
                          <m:naryPr>
                            <m:chr m:val="∑"/>
                            <m:limLoc m:val="undOvr"/>
                            <m:supHide m:val="1"/>
                            <m:ctrlPr>
                              <w:del w:id="1920" w:author="Author" w:date="2019-04-05T18:20:00Z">
                                <w:rPr>
                                  <w:rFonts w:ascii="Cambria Math" w:hAnsi="Cambria Math"/>
                                </w:rPr>
                              </w:del>
                            </m:ctrlPr>
                          </m:naryPr>
                          <m:sub>
                            <m:r>
                              <w:del w:id="1921" w:author="Author" w:date="2019-04-05T18:20:00Z">
                                <w:rPr>
                                  <w:rFonts w:ascii="Cambria Math" w:hAnsi="Cambria Math"/>
                                </w:rPr>
                                <m:t>i</m:t>
                              </w:del>
                            </m:r>
                          </m:sub>
                          <m:sup/>
                          <m:e>
                            <m:sSub>
                              <m:sSubPr>
                                <m:ctrlPr>
                                  <w:del w:id="1922" w:author="Author" w:date="2019-04-05T18:20:00Z">
                                    <w:rPr>
                                      <w:rFonts w:ascii="Cambria Math" w:hAnsi="Cambria Math"/>
                                    </w:rPr>
                                  </w:del>
                                </m:ctrlPr>
                              </m:sSubPr>
                              <m:e>
                                <m:r>
                                  <w:del w:id="1923" w:author="Author" w:date="2019-04-05T18:20:00Z">
                                    <w:rPr>
                                      <w:rFonts w:ascii="Cambria Math" w:hAnsi="Cambria Math"/>
                                    </w:rPr>
                                    <m:t>D</m:t>
                                  </w:del>
                                </m:r>
                              </m:e>
                              <m:sub>
                                <m:r>
                                  <w:del w:id="1924" w:author="Author" w:date="2019-04-05T18:20:00Z">
                                    <w:rPr>
                                      <w:rFonts w:ascii="Cambria Math" w:hAnsi="Cambria Math"/>
                                    </w:rPr>
                                    <m:t>1</m:t>
                                  </w:del>
                                </m:r>
                                <m:r>
                                  <w:del w:id="1925" w:author="Author" w:date="2019-04-05T18:20:00Z">
                                    <w:rPr>
                                      <w:rFonts w:ascii="Cambria Math" w:hAnsi="Cambria Math"/>
                                    </w:rPr>
                                    <m:t>j</m:t>
                                  </w:del>
                                </m:r>
                              </m:sub>
                            </m:sSub>
                          </m:e>
                        </m:nary>
                      </m:den>
                    </m:f>
                  </m:e>
                  <m:e>
                    <m:r>
                      <w:del w:id="1926" w:author="Author" w:date="2019-04-05T18:20:00Z">
                        <w:rPr>
                          <w:rFonts w:ascii="Cambria Math" w:hAnsi="Cambria Math"/>
                        </w:rPr>
                        <m:t>⋯</m:t>
                      </w:del>
                    </m:r>
                  </m:e>
                  <m:e>
                    <m:f>
                      <m:fPr>
                        <m:ctrlPr>
                          <w:del w:id="1927" w:author="Author" w:date="2019-04-05T18:20:00Z">
                            <w:rPr>
                              <w:rFonts w:ascii="Cambria Math" w:hAnsi="Cambria Math"/>
                            </w:rPr>
                          </w:del>
                        </m:ctrlPr>
                      </m:fPr>
                      <m:num>
                        <m:sSub>
                          <m:sSubPr>
                            <m:ctrlPr>
                              <w:del w:id="1928" w:author="Author" w:date="2019-04-05T18:20:00Z">
                                <w:rPr>
                                  <w:rFonts w:ascii="Cambria Math" w:hAnsi="Cambria Math"/>
                                </w:rPr>
                              </w:del>
                            </m:ctrlPr>
                          </m:sSubPr>
                          <m:e>
                            <m:r>
                              <w:del w:id="1929" w:author="Author" w:date="2019-04-05T18:20:00Z">
                                <w:rPr>
                                  <w:rFonts w:ascii="Cambria Math" w:hAnsi="Cambria Math"/>
                                </w:rPr>
                                <m:t>W</m:t>
                              </w:del>
                            </m:r>
                          </m:e>
                          <m:sub>
                            <m:r>
                              <w:del w:id="1930" w:author="Author" w:date="2019-04-05T18:20:00Z">
                                <w:rPr>
                                  <w:rFonts w:ascii="Cambria Math" w:hAnsi="Cambria Math"/>
                                </w:rPr>
                                <m:t>1</m:t>
                              </w:del>
                            </m:r>
                            <m:r>
                              <w:del w:id="1931" w:author="Author" w:date="2019-04-05T18:20:00Z">
                                <w:rPr>
                                  <w:rFonts w:ascii="Cambria Math" w:hAnsi="Cambria Math"/>
                                </w:rPr>
                                <m:t>J</m:t>
                              </w:del>
                            </m:r>
                          </m:sub>
                        </m:sSub>
                      </m:num>
                      <m:den>
                        <m:nary>
                          <m:naryPr>
                            <m:chr m:val="∑"/>
                            <m:limLoc m:val="undOvr"/>
                            <m:supHide m:val="1"/>
                            <m:ctrlPr>
                              <w:del w:id="1932" w:author="Author" w:date="2019-04-05T18:20:00Z">
                                <w:rPr>
                                  <w:rFonts w:ascii="Cambria Math" w:hAnsi="Cambria Math"/>
                                </w:rPr>
                              </w:del>
                            </m:ctrlPr>
                          </m:naryPr>
                          <m:sub>
                            <m:r>
                              <w:del w:id="1933" w:author="Author" w:date="2019-04-05T18:20:00Z">
                                <w:rPr>
                                  <w:rFonts w:ascii="Cambria Math" w:hAnsi="Cambria Math"/>
                                </w:rPr>
                                <m:t>i</m:t>
                              </w:del>
                            </m:r>
                          </m:sub>
                          <m:sup/>
                          <m:e>
                            <m:sSub>
                              <m:sSubPr>
                                <m:ctrlPr>
                                  <w:del w:id="1934" w:author="Author" w:date="2019-04-05T18:20:00Z">
                                    <w:rPr>
                                      <w:rFonts w:ascii="Cambria Math" w:hAnsi="Cambria Math"/>
                                    </w:rPr>
                                  </w:del>
                                </m:ctrlPr>
                              </m:sSubPr>
                              <m:e>
                                <m:r>
                                  <w:del w:id="1935" w:author="Author" w:date="2019-04-05T18:20:00Z">
                                    <w:rPr>
                                      <w:rFonts w:ascii="Cambria Math" w:hAnsi="Cambria Math"/>
                                    </w:rPr>
                                    <m:t>D</m:t>
                                  </w:del>
                                </m:r>
                              </m:e>
                              <m:sub>
                                <m:r>
                                  <w:del w:id="1936" w:author="Author" w:date="2019-04-05T18:20:00Z">
                                    <w:rPr>
                                      <w:rFonts w:ascii="Cambria Math" w:hAnsi="Cambria Math"/>
                                    </w:rPr>
                                    <m:t>1</m:t>
                                  </w:del>
                                </m:r>
                                <m:r>
                                  <w:del w:id="1937" w:author="Author" w:date="2019-04-05T18:20:00Z">
                                    <w:rPr>
                                      <w:rFonts w:ascii="Cambria Math" w:hAnsi="Cambria Math"/>
                                    </w:rPr>
                                    <m:t>j</m:t>
                                  </w:del>
                                </m:r>
                              </m:sub>
                            </m:sSub>
                          </m:e>
                        </m:nary>
                      </m:den>
                    </m:f>
                  </m:e>
                </m:mr>
                <m:mr>
                  <m:e>
                    <m:r>
                      <w:del w:id="1938" w:author="Author" w:date="2019-04-05T18:20:00Z">
                        <w:rPr>
                          <w:rFonts w:ascii="Cambria Math" w:hAnsi="Cambria Math"/>
                        </w:rPr>
                        <m:t>⋮</m:t>
                      </w:del>
                    </m:r>
                  </m:e>
                  <m:e>
                    <m:r>
                      <w:del w:id="1939" w:author="Author" w:date="2019-04-05T18:20:00Z">
                        <w:rPr>
                          <w:rFonts w:ascii="Cambria Math" w:hAnsi="Cambria Math"/>
                        </w:rPr>
                        <m:t>⋱</m:t>
                      </w:del>
                    </m:r>
                  </m:e>
                  <m:e>
                    <m:r>
                      <w:del w:id="1940" w:author="Author" w:date="2019-04-05T18:20:00Z">
                        <w:rPr>
                          <w:rFonts w:ascii="Cambria Math" w:hAnsi="Cambria Math"/>
                        </w:rPr>
                        <m:t>⋮</m:t>
                      </w:del>
                    </m:r>
                  </m:e>
                </m:mr>
                <m:mr>
                  <m:e>
                    <m:f>
                      <m:fPr>
                        <m:ctrlPr>
                          <w:del w:id="1941" w:author="Author" w:date="2019-04-05T18:20:00Z">
                            <w:rPr>
                              <w:rFonts w:ascii="Cambria Math" w:hAnsi="Cambria Math"/>
                            </w:rPr>
                          </w:del>
                        </m:ctrlPr>
                      </m:fPr>
                      <m:num>
                        <m:sSub>
                          <m:sSubPr>
                            <m:ctrlPr>
                              <w:del w:id="1942" w:author="Author" w:date="2019-04-05T18:20:00Z">
                                <w:rPr>
                                  <w:rFonts w:ascii="Cambria Math" w:hAnsi="Cambria Math"/>
                                </w:rPr>
                              </w:del>
                            </m:ctrlPr>
                          </m:sSubPr>
                          <m:e>
                            <m:r>
                              <w:del w:id="1943" w:author="Author" w:date="2019-04-05T18:20:00Z">
                                <w:rPr>
                                  <w:rFonts w:ascii="Cambria Math" w:hAnsi="Cambria Math"/>
                                </w:rPr>
                                <m:t>W</m:t>
                              </w:del>
                            </m:r>
                          </m:e>
                          <m:sub>
                            <m:r>
                              <w:del w:id="1944" w:author="Author" w:date="2019-04-05T18:20:00Z">
                                <w:rPr>
                                  <w:rFonts w:ascii="Cambria Math" w:hAnsi="Cambria Math"/>
                                </w:rPr>
                                <m:t>N</m:t>
                              </w:del>
                            </m:r>
                            <m:r>
                              <w:del w:id="1945" w:author="Author" w:date="2019-04-05T18:20:00Z">
                                <w:rPr>
                                  <w:rFonts w:ascii="Cambria Math" w:hAnsi="Cambria Math"/>
                                </w:rPr>
                                <m:t>1</m:t>
                              </w:del>
                            </m:r>
                          </m:sub>
                        </m:sSub>
                      </m:num>
                      <m:den>
                        <m:nary>
                          <m:naryPr>
                            <m:chr m:val="∑"/>
                            <m:limLoc m:val="undOvr"/>
                            <m:supHide m:val="1"/>
                            <m:ctrlPr>
                              <w:del w:id="1946" w:author="Author" w:date="2019-04-05T18:20:00Z">
                                <w:rPr>
                                  <w:rFonts w:ascii="Cambria Math" w:hAnsi="Cambria Math"/>
                                </w:rPr>
                              </w:del>
                            </m:ctrlPr>
                          </m:naryPr>
                          <m:sub>
                            <m:r>
                              <w:del w:id="1947" w:author="Author" w:date="2019-04-05T18:20:00Z">
                                <w:rPr>
                                  <w:rFonts w:ascii="Cambria Math" w:hAnsi="Cambria Math"/>
                                </w:rPr>
                                <m:t>i</m:t>
                              </w:del>
                            </m:r>
                          </m:sub>
                          <m:sup/>
                          <m:e>
                            <m:sSub>
                              <m:sSubPr>
                                <m:ctrlPr>
                                  <w:del w:id="1948" w:author="Author" w:date="2019-04-05T18:20:00Z">
                                    <w:rPr>
                                      <w:rFonts w:ascii="Cambria Math" w:hAnsi="Cambria Math"/>
                                    </w:rPr>
                                  </w:del>
                                </m:ctrlPr>
                              </m:sSubPr>
                              <m:e>
                                <m:r>
                                  <w:del w:id="1949" w:author="Author" w:date="2019-04-05T18:20:00Z">
                                    <w:rPr>
                                      <w:rFonts w:ascii="Cambria Math" w:hAnsi="Cambria Math"/>
                                    </w:rPr>
                                    <m:t>D</m:t>
                                  </w:del>
                                </m:r>
                              </m:e>
                              <m:sub>
                                <m:r>
                                  <w:del w:id="1950" w:author="Author" w:date="2019-04-05T18:20:00Z">
                                    <w:rPr>
                                      <w:rFonts w:ascii="Cambria Math" w:hAnsi="Cambria Math"/>
                                    </w:rPr>
                                    <m:t>Nj</m:t>
                                  </w:del>
                                </m:r>
                              </m:sub>
                            </m:sSub>
                          </m:e>
                        </m:nary>
                      </m:den>
                    </m:f>
                  </m:e>
                  <m:e>
                    <m:r>
                      <w:del w:id="1951" w:author="Author" w:date="2019-04-05T18:20:00Z">
                        <w:rPr>
                          <w:rFonts w:ascii="Cambria Math" w:hAnsi="Cambria Math"/>
                        </w:rPr>
                        <m:t>⋯</m:t>
                      </w:del>
                    </m:r>
                  </m:e>
                  <m:e>
                    <m:f>
                      <m:fPr>
                        <m:ctrlPr>
                          <w:del w:id="1952" w:author="Author" w:date="2019-04-05T18:20:00Z">
                            <w:rPr>
                              <w:rFonts w:ascii="Cambria Math" w:hAnsi="Cambria Math"/>
                            </w:rPr>
                          </w:del>
                        </m:ctrlPr>
                      </m:fPr>
                      <m:num>
                        <m:sSub>
                          <m:sSubPr>
                            <m:ctrlPr>
                              <w:del w:id="1953" w:author="Author" w:date="2019-04-05T18:20:00Z">
                                <w:rPr>
                                  <w:rFonts w:ascii="Cambria Math" w:hAnsi="Cambria Math"/>
                                </w:rPr>
                              </w:del>
                            </m:ctrlPr>
                          </m:sSubPr>
                          <m:e>
                            <m:r>
                              <w:del w:id="1954" w:author="Author" w:date="2019-04-05T18:20:00Z">
                                <w:rPr>
                                  <w:rFonts w:ascii="Cambria Math" w:hAnsi="Cambria Math"/>
                                </w:rPr>
                                <m:t>W</m:t>
                              </w:del>
                            </m:r>
                          </m:e>
                          <m:sub>
                            <m:r>
                              <w:del w:id="1955" w:author="Author" w:date="2019-04-05T18:20:00Z">
                                <w:rPr>
                                  <w:rFonts w:ascii="Cambria Math" w:hAnsi="Cambria Math"/>
                                </w:rPr>
                                <m:t>NJ</m:t>
                              </w:del>
                            </m:r>
                          </m:sub>
                        </m:sSub>
                      </m:num>
                      <m:den>
                        <m:nary>
                          <m:naryPr>
                            <m:chr m:val="∑"/>
                            <m:limLoc m:val="undOvr"/>
                            <m:supHide m:val="1"/>
                            <m:ctrlPr>
                              <w:del w:id="1956" w:author="Author" w:date="2019-04-05T18:20:00Z">
                                <w:rPr>
                                  <w:rFonts w:ascii="Cambria Math" w:hAnsi="Cambria Math"/>
                                </w:rPr>
                              </w:del>
                            </m:ctrlPr>
                          </m:naryPr>
                          <m:sub>
                            <m:r>
                              <w:del w:id="1957" w:author="Author" w:date="2019-04-05T18:20:00Z">
                                <w:rPr>
                                  <w:rFonts w:ascii="Cambria Math" w:hAnsi="Cambria Math"/>
                                </w:rPr>
                                <m:t>i</m:t>
                              </w:del>
                            </m:r>
                          </m:sub>
                          <m:sup/>
                          <m:e>
                            <m:sSub>
                              <m:sSubPr>
                                <m:ctrlPr>
                                  <w:del w:id="1958" w:author="Author" w:date="2019-04-05T18:20:00Z">
                                    <w:rPr>
                                      <w:rFonts w:ascii="Cambria Math" w:hAnsi="Cambria Math"/>
                                    </w:rPr>
                                  </w:del>
                                </m:ctrlPr>
                              </m:sSubPr>
                              <m:e>
                                <m:r>
                                  <w:del w:id="1959" w:author="Author" w:date="2019-04-05T18:20:00Z">
                                    <w:rPr>
                                      <w:rFonts w:ascii="Cambria Math" w:hAnsi="Cambria Math"/>
                                    </w:rPr>
                                    <m:t>D</m:t>
                                  </w:del>
                                </m:r>
                              </m:e>
                              <m:sub>
                                <m:r>
                                  <w:del w:id="1960" w:author="Author" w:date="2019-04-05T18:20:00Z">
                                    <w:rPr>
                                      <w:rFonts w:ascii="Cambria Math" w:hAnsi="Cambria Math"/>
                                    </w:rPr>
                                    <m:t>Nj</m:t>
                                  </w:del>
                                </m:r>
                              </m:sub>
                            </m:sSub>
                          </m:e>
                        </m:nary>
                      </m:den>
                    </m:f>
                  </m:e>
                </m:mr>
              </m:m>
            </m:e>
          </m:d>
        </m:oMath>
      </m:oMathPara>
    </w:p>
    <w:p w14:paraId="58362E7A" w14:textId="77777777" w:rsidR="00FA49B5" w:rsidRDefault="0013246A">
      <w:pPr>
        <w:pStyle w:val="BodyText"/>
        <w:rPr>
          <w:ins w:id="1961" w:author="Author" w:date="2019-04-05T18:20:00Z"/>
        </w:rPr>
      </w:pPr>
      <m:oMathPara>
        <m:oMathParaPr>
          <m:jc m:val="center"/>
        </m:oMathParaPr>
        <m:oMath>
          <m:sSup>
            <m:sSupPr>
              <m:ctrlPr>
                <w:ins w:id="1962" w:author="Author" w:date="2019-04-05T18:20:00Z">
                  <w:rPr>
                    <w:rFonts w:ascii="Cambria Math" w:hAnsi="Cambria Math"/>
                  </w:rPr>
                </w:ins>
              </m:ctrlPr>
            </m:sSupPr>
            <m:e>
              <m:r>
                <w:ins w:id="1963" w:author="Author" w:date="2019-04-05T18:20:00Z">
                  <m:rPr>
                    <m:sty m:val="b"/>
                  </m:rPr>
                  <w:rPr>
                    <w:rFonts w:ascii="Cambria Math" w:hAnsi="Cambria Math"/>
                  </w:rPr>
                  <m:t>W</m:t>
                </w:ins>
              </m:r>
            </m:e>
            <m:sup>
              <m:r>
                <w:ins w:id="1964" w:author="Author" w:date="2019-04-05T18:20:00Z">
                  <w:rPr>
                    <w:rFonts w:ascii="Cambria Math" w:hAnsi="Cambria Math"/>
                  </w:rPr>
                  <m:t>j</m:t>
                </w:ins>
              </m:r>
            </m:sup>
          </m:sSup>
          <m:r>
            <w:ins w:id="1965" w:author="Author" w:date="2019-04-05T18:20:00Z">
              <w:rPr>
                <w:rFonts w:ascii="Cambria Math" w:hAnsi="Cambria Math"/>
              </w:rPr>
              <m:t>=</m:t>
            </w:ins>
          </m:r>
          <m:d>
            <m:dPr>
              <m:ctrlPr>
                <w:ins w:id="1966" w:author="Author" w:date="2019-04-05T18:20:00Z">
                  <w:rPr>
                    <w:rFonts w:ascii="Cambria Math" w:hAnsi="Cambria Math"/>
                  </w:rPr>
                </w:ins>
              </m:ctrlPr>
            </m:dPr>
            <m:e>
              <m:m>
                <m:mPr>
                  <m:plcHide m:val="1"/>
                  <m:mcs>
                    <m:mc>
                      <m:mcPr>
                        <m:count m:val="3"/>
                        <m:mcJc m:val="center"/>
                      </m:mcPr>
                    </m:mc>
                  </m:mcs>
                  <m:ctrlPr>
                    <w:ins w:id="1967" w:author="Author" w:date="2019-04-05T18:20:00Z">
                      <w:rPr>
                        <w:rFonts w:ascii="Cambria Math" w:hAnsi="Cambria Math"/>
                      </w:rPr>
                    </w:ins>
                  </m:ctrlPr>
                </m:mPr>
                <m:mr>
                  <m:e>
                    <m:f>
                      <m:fPr>
                        <m:ctrlPr>
                          <w:ins w:id="1968" w:author="Author" w:date="2019-04-05T18:20:00Z">
                            <w:rPr>
                              <w:rFonts w:ascii="Cambria Math" w:hAnsi="Cambria Math"/>
                            </w:rPr>
                          </w:ins>
                        </m:ctrlPr>
                      </m:fPr>
                      <m:num>
                        <m:sSub>
                          <m:sSubPr>
                            <m:ctrlPr>
                              <w:ins w:id="1969" w:author="Author" w:date="2019-04-05T18:20:00Z">
                                <w:rPr>
                                  <w:rFonts w:ascii="Cambria Math" w:hAnsi="Cambria Math"/>
                                </w:rPr>
                              </w:ins>
                            </m:ctrlPr>
                          </m:sSubPr>
                          <m:e>
                            <m:r>
                              <w:ins w:id="1970" w:author="Author" w:date="2019-04-05T18:20:00Z">
                                <w:rPr>
                                  <w:rFonts w:ascii="Cambria Math" w:hAnsi="Cambria Math"/>
                                </w:rPr>
                                <m:t>W</m:t>
                              </w:ins>
                            </m:r>
                          </m:e>
                          <m:sub>
                            <m:r>
                              <w:ins w:id="1971" w:author="Author" w:date="2019-04-05T18:20:00Z">
                                <w:rPr>
                                  <w:rFonts w:ascii="Cambria Math" w:hAnsi="Cambria Math"/>
                                </w:rPr>
                                <m:t>11</m:t>
                              </w:ins>
                            </m:r>
                          </m:sub>
                        </m:sSub>
                      </m:num>
                      <m:den>
                        <m:nary>
                          <m:naryPr>
                            <m:chr m:val="∑"/>
                            <m:limLoc m:val="undOvr"/>
                            <m:supHide m:val="1"/>
                            <m:ctrlPr>
                              <w:ins w:id="1972" w:author="Author" w:date="2019-04-05T18:20:00Z">
                                <w:rPr>
                                  <w:rFonts w:ascii="Cambria Math" w:hAnsi="Cambria Math"/>
                                </w:rPr>
                              </w:ins>
                            </m:ctrlPr>
                          </m:naryPr>
                          <m:sub>
                            <m:r>
                              <w:ins w:id="1973" w:author="Author" w:date="2019-04-05T18:20:00Z">
                                <w:rPr>
                                  <w:rFonts w:ascii="Cambria Math" w:hAnsi="Cambria Math"/>
                                </w:rPr>
                                <m:t>i</m:t>
                              </w:ins>
                            </m:r>
                          </m:sub>
                          <m:sup/>
                          <m:e>
                            <m:sSub>
                              <m:sSubPr>
                                <m:ctrlPr>
                                  <w:ins w:id="1974" w:author="Author" w:date="2019-04-05T18:20:00Z">
                                    <w:rPr>
                                      <w:rFonts w:ascii="Cambria Math" w:hAnsi="Cambria Math"/>
                                    </w:rPr>
                                  </w:ins>
                                </m:ctrlPr>
                              </m:sSubPr>
                              <m:e>
                                <m:r>
                                  <w:ins w:id="1975" w:author="Author" w:date="2019-04-05T18:20:00Z">
                                    <w:rPr>
                                      <w:rFonts w:ascii="Cambria Math" w:hAnsi="Cambria Math"/>
                                    </w:rPr>
                                    <m:t>W</m:t>
                                  </w:ins>
                                </m:r>
                              </m:e>
                              <m:sub>
                                <m:r>
                                  <w:ins w:id="1976" w:author="Author" w:date="2019-04-05T18:20:00Z">
                                    <w:rPr>
                                      <w:rFonts w:ascii="Cambria Math" w:hAnsi="Cambria Math"/>
                                    </w:rPr>
                                    <m:t>i</m:t>
                                  </w:ins>
                                </m:r>
                                <m:r>
                                  <w:ins w:id="1977" w:author="Author" w:date="2019-04-05T18:20:00Z">
                                    <w:rPr>
                                      <w:rFonts w:ascii="Cambria Math" w:hAnsi="Cambria Math"/>
                                    </w:rPr>
                                    <m:t>1</m:t>
                                  </w:ins>
                                </m:r>
                              </m:sub>
                            </m:sSub>
                          </m:e>
                        </m:nary>
                      </m:den>
                    </m:f>
                  </m:e>
                  <m:e>
                    <m:r>
                      <w:ins w:id="1978" w:author="Author" w:date="2019-04-05T18:20:00Z">
                        <w:rPr>
                          <w:rFonts w:ascii="Cambria Math" w:hAnsi="Cambria Math"/>
                        </w:rPr>
                        <m:t>⋯</m:t>
                      </w:ins>
                    </m:r>
                  </m:e>
                  <m:e>
                    <m:f>
                      <m:fPr>
                        <m:ctrlPr>
                          <w:ins w:id="1979" w:author="Author" w:date="2019-04-05T18:20:00Z">
                            <w:rPr>
                              <w:rFonts w:ascii="Cambria Math" w:hAnsi="Cambria Math"/>
                            </w:rPr>
                          </w:ins>
                        </m:ctrlPr>
                      </m:fPr>
                      <m:num>
                        <m:sSub>
                          <m:sSubPr>
                            <m:ctrlPr>
                              <w:ins w:id="1980" w:author="Author" w:date="2019-04-05T18:20:00Z">
                                <w:rPr>
                                  <w:rFonts w:ascii="Cambria Math" w:hAnsi="Cambria Math"/>
                                </w:rPr>
                              </w:ins>
                            </m:ctrlPr>
                          </m:sSubPr>
                          <m:e>
                            <m:r>
                              <w:ins w:id="1981" w:author="Author" w:date="2019-04-05T18:20:00Z">
                                <w:rPr>
                                  <w:rFonts w:ascii="Cambria Math" w:hAnsi="Cambria Math"/>
                                </w:rPr>
                                <m:t>W</m:t>
                              </w:ins>
                            </m:r>
                          </m:e>
                          <m:sub>
                            <m:r>
                              <w:ins w:id="1982" w:author="Author" w:date="2019-04-05T18:20:00Z">
                                <w:rPr>
                                  <w:rFonts w:ascii="Cambria Math" w:hAnsi="Cambria Math"/>
                                </w:rPr>
                                <m:t>1</m:t>
                              </w:ins>
                            </m:r>
                            <m:r>
                              <w:ins w:id="1983" w:author="Author" w:date="2019-04-05T18:20:00Z">
                                <w:rPr>
                                  <w:rFonts w:ascii="Cambria Math" w:hAnsi="Cambria Math"/>
                                </w:rPr>
                                <m:t>J</m:t>
                              </w:ins>
                            </m:r>
                          </m:sub>
                        </m:sSub>
                      </m:num>
                      <m:den>
                        <m:nary>
                          <m:naryPr>
                            <m:chr m:val="∑"/>
                            <m:limLoc m:val="undOvr"/>
                            <m:supHide m:val="1"/>
                            <m:ctrlPr>
                              <w:ins w:id="1984" w:author="Author" w:date="2019-04-05T18:20:00Z">
                                <w:rPr>
                                  <w:rFonts w:ascii="Cambria Math" w:hAnsi="Cambria Math"/>
                                </w:rPr>
                              </w:ins>
                            </m:ctrlPr>
                          </m:naryPr>
                          <m:sub>
                            <m:r>
                              <w:ins w:id="1985" w:author="Author" w:date="2019-04-05T18:20:00Z">
                                <w:rPr>
                                  <w:rFonts w:ascii="Cambria Math" w:hAnsi="Cambria Math"/>
                                </w:rPr>
                                <m:t>i</m:t>
                              </w:ins>
                            </m:r>
                          </m:sub>
                          <m:sup/>
                          <m:e>
                            <m:sSub>
                              <m:sSubPr>
                                <m:ctrlPr>
                                  <w:ins w:id="1986" w:author="Author" w:date="2019-04-05T18:20:00Z">
                                    <w:rPr>
                                      <w:rFonts w:ascii="Cambria Math" w:hAnsi="Cambria Math"/>
                                    </w:rPr>
                                  </w:ins>
                                </m:ctrlPr>
                              </m:sSubPr>
                              <m:e>
                                <m:r>
                                  <w:ins w:id="1987" w:author="Author" w:date="2019-04-05T18:20:00Z">
                                    <w:rPr>
                                      <w:rFonts w:ascii="Cambria Math" w:hAnsi="Cambria Math"/>
                                    </w:rPr>
                                    <m:t>W</m:t>
                                  </w:ins>
                                </m:r>
                              </m:e>
                              <m:sub>
                                <m:r>
                                  <w:ins w:id="1988" w:author="Author" w:date="2019-04-05T18:20:00Z">
                                    <w:rPr>
                                      <w:rFonts w:ascii="Cambria Math" w:hAnsi="Cambria Math"/>
                                    </w:rPr>
                                    <m:t>iJ</m:t>
                                  </w:ins>
                                </m:r>
                              </m:sub>
                            </m:sSub>
                          </m:e>
                        </m:nary>
                      </m:den>
                    </m:f>
                  </m:e>
                </m:mr>
                <m:mr>
                  <m:e>
                    <m:r>
                      <w:ins w:id="1989" w:author="Author" w:date="2019-04-05T18:20:00Z">
                        <w:rPr>
                          <w:rFonts w:ascii="Cambria Math" w:hAnsi="Cambria Math"/>
                        </w:rPr>
                        <m:t>⋮</m:t>
                      </w:ins>
                    </m:r>
                  </m:e>
                  <m:e>
                    <m:r>
                      <w:ins w:id="1990" w:author="Author" w:date="2019-04-05T18:20:00Z">
                        <w:rPr>
                          <w:rFonts w:ascii="Cambria Math" w:hAnsi="Cambria Math"/>
                        </w:rPr>
                        <m:t>⋱</m:t>
                      </w:ins>
                    </m:r>
                  </m:e>
                  <m:e>
                    <m:r>
                      <w:ins w:id="1991" w:author="Author" w:date="2019-04-05T18:20:00Z">
                        <w:rPr>
                          <w:rFonts w:ascii="Cambria Math" w:hAnsi="Cambria Math"/>
                        </w:rPr>
                        <m:t>⋮</m:t>
                      </w:ins>
                    </m:r>
                  </m:e>
                </m:mr>
                <m:mr>
                  <m:e>
                    <m:f>
                      <m:fPr>
                        <m:ctrlPr>
                          <w:ins w:id="1992" w:author="Author" w:date="2019-04-05T18:20:00Z">
                            <w:rPr>
                              <w:rFonts w:ascii="Cambria Math" w:hAnsi="Cambria Math"/>
                            </w:rPr>
                          </w:ins>
                        </m:ctrlPr>
                      </m:fPr>
                      <m:num>
                        <m:sSub>
                          <m:sSubPr>
                            <m:ctrlPr>
                              <w:ins w:id="1993" w:author="Author" w:date="2019-04-05T18:20:00Z">
                                <w:rPr>
                                  <w:rFonts w:ascii="Cambria Math" w:hAnsi="Cambria Math"/>
                                </w:rPr>
                              </w:ins>
                            </m:ctrlPr>
                          </m:sSubPr>
                          <m:e>
                            <m:r>
                              <w:ins w:id="1994" w:author="Author" w:date="2019-04-05T18:20:00Z">
                                <w:rPr>
                                  <w:rFonts w:ascii="Cambria Math" w:hAnsi="Cambria Math"/>
                                </w:rPr>
                                <m:t>W</m:t>
                              </w:ins>
                            </m:r>
                          </m:e>
                          <m:sub>
                            <m:r>
                              <w:ins w:id="1995" w:author="Author" w:date="2019-04-05T18:20:00Z">
                                <w:rPr>
                                  <w:rFonts w:ascii="Cambria Math" w:hAnsi="Cambria Math"/>
                                </w:rPr>
                                <m:t>N</m:t>
                              </w:ins>
                            </m:r>
                            <m:r>
                              <w:ins w:id="1996" w:author="Author" w:date="2019-04-05T18:20:00Z">
                                <w:rPr>
                                  <w:rFonts w:ascii="Cambria Math" w:hAnsi="Cambria Math"/>
                                </w:rPr>
                                <m:t>1</m:t>
                              </w:ins>
                            </m:r>
                          </m:sub>
                        </m:sSub>
                      </m:num>
                      <m:den>
                        <m:nary>
                          <m:naryPr>
                            <m:chr m:val="∑"/>
                            <m:limLoc m:val="undOvr"/>
                            <m:supHide m:val="1"/>
                            <m:ctrlPr>
                              <w:ins w:id="1997" w:author="Author" w:date="2019-04-05T18:20:00Z">
                                <w:rPr>
                                  <w:rFonts w:ascii="Cambria Math" w:hAnsi="Cambria Math"/>
                                </w:rPr>
                              </w:ins>
                            </m:ctrlPr>
                          </m:naryPr>
                          <m:sub>
                            <m:r>
                              <w:ins w:id="1998" w:author="Author" w:date="2019-04-05T18:20:00Z">
                                <w:rPr>
                                  <w:rFonts w:ascii="Cambria Math" w:hAnsi="Cambria Math"/>
                                </w:rPr>
                                <m:t>i</m:t>
                              </w:ins>
                            </m:r>
                          </m:sub>
                          <m:sup/>
                          <m:e>
                            <m:sSub>
                              <m:sSubPr>
                                <m:ctrlPr>
                                  <w:ins w:id="1999" w:author="Author" w:date="2019-04-05T18:20:00Z">
                                    <w:rPr>
                                      <w:rFonts w:ascii="Cambria Math" w:hAnsi="Cambria Math"/>
                                    </w:rPr>
                                  </w:ins>
                                </m:ctrlPr>
                              </m:sSubPr>
                              <m:e>
                                <m:r>
                                  <w:ins w:id="2000" w:author="Author" w:date="2019-04-05T18:20:00Z">
                                    <w:rPr>
                                      <w:rFonts w:ascii="Cambria Math" w:hAnsi="Cambria Math"/>
                                    </w:rPr>
                                    <m:t>W</m:t>
                                  </w:ins>
                                </m:r>
                              </m:e>
                              <m:sub>
                                <m:r>
                                  <w:ins w:id="2001" w:author="Author" w:date="2019-04-05T18:20:00Z">
                                    <w:rPr>
                                      <w:rFonts w:ascii="Cambria Math" w:hAnsi="Cambria Math"/>
                                    </w:rPr>
                                    <m:t>i</m:t>
                                  </w:ins>
                                </m:r>
                                <m:r>
                                  <w:ins w:id="2002" w:author="Author" w:date="2019-04-05T18:20:00Z">
                                    <w:rPr>
                                      <w:rFonts w:ascii="Cambria Math" w:hAnsi="Cambria Math"/>
                                    </w:rPr>
                                    <m:t>1</m:t>
                                  </w:ins>
                                </m:r>
                              </m:sub>
                            </m:sSub>
                          </m:e>
                        </m:nary>
                      </m:den>
                    </m:f>
                  </m:e>
                  <m:e>
                    <m:r>
                      <w:ins w:id="2003" w:author="Author" w:date="2019-04-05T18:20:00Z">
                        <w:rPr>
                          <w:rFonts w:ascii="Cambria Math" w:hAnsi="Cambria Math"/>
                        </w:rPr>
                        <m:t>⋯</m:t>
                      </w:ins>
                    </m:r>
                  </m:e>
                  <m:e>
                    <m:f>
                      <m:fPr>
                        <m:ctrlPr>
                          <w:ins w:id="2004" w:author="Author" w:date="2019-04-05T18:20:00Z">
                            <w:rPr>
                              <w:rFonts w:ascii="Cambria Math" w:hAnsi="Cambria Math"/>
                            </w:rPr>
                          </w:ins>
                        </m:ctrlPr>
                      </m:fPr>
                      <m:num>
                        <m:sSub>
                          <m:sSubPr>
                            <m:ctrlPr>
                              <w:ins w:id="2005" w:author="Author" w:date="2019-04-05T18:20:00Z">
                                <w:rPr>
                                  <w:rFonts w:ascii="Cambria Math" w:hAnsi="Cambria Math"/>
                                </w:rPr>
                              </w:ins>
                            </m:ctrlPr>
                          </m:sSubPr>
                          <m:e>
                            <m:r>
                              <w:ins w:id="2006" w:author="Author" w:date="2019-04-05T18:20:00Z">
                                <w:rPr>
                                  <w:rFonts w:ascii="Cambria Math" w:hAnsi="Cambria Math"/>
                                </w:rPr>
                                <m:t>W</m:t>
                              </w:ins>
                            </m:r>
                          </m:e>
                          <m:sub>
                            <m:r>
                              <w:ins w:id="2007" w:author="Author" w:date="2019-04-05T18:20:00Z">
                                <w:rPr>
                                  <w:rFonts w:ascii="Cambria Math" w:hAnsi="Cambria Math"/>
                                </w:rPr>
                                <m:t>NJ</m:t>
                              </w:ins>
                            </m:r>
                          </m:sub>
                        </m:sSub>
                      </m:num>
                      <m:den>
                        <m:nary>
                          <m:naryPr>
                            <m:chr m:val="∑"/>
                            <m:limLoc m:val="undOvr"/>
                            <m:supHide m:val="1"/>
                            <m:ctrlPr>
                              <w:ins w:id="2008" w:author="Author" w:date="2019-04-05T18:20:00Z">
                                <w:rPr>
                                  <w:rFonts w:ascii="Cambria Math" w:hAnsi="Cambria Math"/>
                                </w:rPr>
                              </w:ins>
                            </m:ctrlPr>
                          </m:naryPr>
                          <m:sub>
                            <m:r>
                              <w:ins w:id="2009" w:author="Author" w:date="2019-04-05T18:20:00Z">
                                <w:rPr>
                                  <w:rFonts w:ascii="Cambria Math" w:hAnsi="Cambria Math"/>
                                </w:rPr>
                                <m:t>i</m:t>
                              </w:ins>
                            </m:r>
                          </m:sub>
                          <m:sup/>
                          <m:e>
                            <m:sSub>
                              <m:sSubPr>
                                <m:ctrlPr>
                                  <w:ins w:id="2010" w:author="Author" w:date="2019-04-05T18:20:00Z">
                                    <w:rPr>
                                      <w:rFonts w:ascii="Cambria Math" w:hAnsi="Cambria Math"/>
                                    </w:rPr>
                                  </w:ins>
                                </m:ctrlPr>
                              </m:sSubPr>
                              <m:e>
                                <m:r>
                                  <w:ins w:id="2011" w:author="Author" w:date="2019-04-05T18:20:00Z">
                                    <w:rPr>
                                      <w:rFonts w:ascii="Cambria Math" w:hAnsi="Cambria Math"/>
                                    </w:rPr>
                                    <m:t>W</m:t>
                                  </w:ins>
                                </m:r>
                              </m:e>
                              <m:sub>
                                <m:r>
                                  <w:ins w:id="2012" w:author="Author" w:date="2019-04-05T18:20:00Z">
                                    <w:rPr>
                                      <w:rFonts w:ascii="Cambria Math" w:hAnsi="Cambria Math"/>
                                    </w:rPr>
                                    <m:t>iJ</m:t>
                                  </w:ins>
                                </m:r>
                              </m:sub>
                            </m:sSub>
                          </m:e>
                        </m:nary>
                      </m:den>
                    </m:f>
                  </m:e>
                </m:mr>
              </m:m>
            </m:e>
          </m:d>
        </m:oMath>
      </m:oMathPara>
    </w:p>
    <w:p w14:paraId="31A1DAC8" w14:textId="77777777" w:rsidR="00FA49B5" w:rsidRDefault="0013246A">
      <w:pPr>
        <w:pStyle w:val="FirstParagraph"/>
      </w:pPr>
      <w:r>
        <w:t>In the first example above (</w:t>
      </w:r>
      <w:r>
        <w:t>see Fig ), the binary impedance matrix is:</w:t>
      </w:r>
    </w:p>
    <w:p w14:paraId="678177F9" w14:textId="77777777" w:rsidR="00E15092" w:rsidRDefault="0013246A">
      <w:pPr>
        <w:pStyle w:val="BodyText"/>
        <w:rPr>
          <w:del w:id="2013" w:author="Author" w:date="2019-04-05T18:20:00Z"/>
        </w:rPr>
      </w:pPr>
      <m:oMathPara>
        <m:oMathParaPr>
          <m:jc m:val="center"/>
        </m:oMathParaPr>
        <m:oMath>
          <m:sSub>
            <m:sSubPr>
              <m:ctrlPr>
                <w:del w:id="2014" w:author="Author" w:date="2019-04-05T18:20:00Z">
                  <w:rPr>
                    <w:rFonts w:ascii="Cambria Math" w:hAnsi="Cambria Math"/>
                  </w:rPr>
                </w:del>
              </m:ctrlPr>
            </m:sSubPr>
            <m:e>
              <m:r>
                <w:del w:id="2015" w:author="Author" w:date="2019-04-05T18:20:00Z">
                  <m:rPr>
                    <m:sty m:val="b"/>
                  </m:rPr>
                  <w:rPr>
                    <w:rFonts w:ascii="Cambria Math" w:hAnsi="Cambria Math"/>
                  </w:rPr>
                  <m:t>W</m:t>
                </w:del>
              </m:r>
            </m:e>
            <m:sub>
              <m:r>
                <w:del w:id="2016" w:author="Author" w:date="2019-04-05T18:20:00Z">
                  <w:rPr>
                    <w:rFonts w:ascii="Cambria Math" w:hAnsi="Cambria Math"/>
                  </w:rPr>
                  <m:t>b</m:t>
                </w:del>
              </m:r>
            </m:sub>
          </m:sSub>
          <m:r>
            <w:del w:id="2017" w:author="Author" w:date="2019-04-05T18:20:00Z">
              <w:rPr>
                <w:rFonts w:ascii="Cambria Math" w:hAnsi="Cambria Math"/>
              </w:rPr>
              <m:t>=</m:t>
            </w:del>
          </m:r>
          <m:d>
            <m:dPr>
              <m:ctrlPr>
                <w:del w:id="2018" w:author="Author" w:date="2019-04-05T18:20:00Z">
                  <w:rPr>
                    <w:rFonts w:ascii="Cambria Math" w:hAnsi="Cambria Math"/>
                  </w:rPr>
                </w:del>
              </m:ctrlPr>
            </m:dPr>
            <m:e>
              <m:m>
                <m:mPr>
                  <m:plcHide m:val="1"/>
                  <m:mcs>
                    <m:mc>
                      <m:mcPr>
                        <m:count m:val="3"/>
                        <m:mcJc m:val="center"/>
                      </m:mcPr>
                    </m:mc>
                  </m:mcs>
                  <m:ctrlPr>
                    <w:del w:id="2019" w:author="Author" w:date="2019-04-05T18:20:00Z">
                      <w:rPr>
                        <w:rFonts w:ascii="Cambria Math" w:hAnsi="Cambria Math"/>
                      </w:rPr>
                    </w:del>
                  </m:ctrlPr>
                </m:mPr>
                <m:mr>
                  <m:e>
                    <m:r>
                      <w:del w:id="2020" w:author="Author" w:date="2019-04-05T18:20:00Z">
                        <w:rPr>
                          <w:rFonts w:ascii="Cambria Math" w:hAnsi="Cambria Math"/>
                        </w:rPr>
                        <m:t>1</m:t>
                      </w:del>
                    </m:r>
                  </m:e>
                  <m:e>
                    <m:r>
                      <w:del w:id="2021" w:author="Author" w:date="2019-04-05T18:20:00Z">
                        <w:rPr>
                          <w:rFonts w:ascii="Cambria Math" w:hAnsi="Cambria Math"/>
                        </w:rPr>
                        <m:t>1</m:t>
                      </w:del>
                    </m:r>
                  </m:e>
                  <m:e>
                    <m:r>
                      <w:del w:id="2022" w:author="Author" w:date="2019-04-05T18:20:00Z">
                        <w:rPr>
                          <w:rFonts w:ascii="Cambria Math" w:hAnsi="Cambria Math"/>
                        </w:rPr>
                        <m:t>1</m:t>
                      </w:del>
                    </m:r>
                  </m:e>
                </m:mr>
                <m:mr>
                  <m:e>
                    <m:r>
                      <w:del w:id="2023" w:author="Author" w:date="2019-04-05T18:20:00Z">
                        <w:rPr>
                          <w:rFonts w:ascii="Cambria Math" w:hAnsi="Cambria Math"/>
                        </w:rPr>
                        <m:t>0</m:t>
                      </w:del>
                    </m:r>
                  </m:e>
                  <m:e>
                    <m:r>
                      <w:del w:id="2024" w:author="Author" w:date="2019-04-05T18:20:00Z">
                        <w:rPr>
                          <w:rFonts w:ascii="Cambria Math" w:hAnsi="Cambria Math"/>
                        </w:rPr>
                        <m:t>0</m:t>
                      </w:del>
                    </m:r>
                  </m:e>
                  <m:e>
                    <m:r>
                      <w:del w:id="2025" w:author="Author" w:date="2019-04-05T18:20:00Z">
                        <w:rPr>
                          <w:rFonts w:ascii="Cambria Math" w:hAnsi="Cambria Math"/>
                        </w:rPr>
                        <m:t>1</m:t>
                      </w:del>
                    </m:r>
                  </m:e>
                </m:mr>
              </m:m>
            </m:e>
          </m:d>
        </m:oMath>
      </m:oMathPara>
    </w:p>
    <w:p w14:paraId="29530A0B" w14:textId="77777777" w:rsidR="00FA49B5" w:rsidRDefault="0013246A">
      <w:pPr>
        <w:pStyle w:val="BodyText"/>
        <w:rPr>
          <w:ins w:id="2026" w:author="Author" w:date="2019-04-05T18:20:00Z"/>
        </w:rPr>
      </w:pPr>
      <m:oMathPara>
        <m:oMathParaPr>
          <m:jc m:val="center"/>
        </m:oMathParaPr>
        <m:oMath>
          <m:sSub>
            <m:sSubPr>
              <m:ctrlPr>
                <w:ins w:id="2027" w:author="Author" w:date="2019-04-05T18:20:00Z">
                  <w:rPr>
                    <w:rFonts w:ascii="Cambria Math" w:hAnsi="Cambria Math"/>
                  </w:rPr>
                </w:ins>
              </m:ctrlPr>
            </m:sSubPr>
            <m:e>
              <m:r>
                <w:ins w:id="2028" w:author="Author" w:date="2019-04-05T18:20:00Z">
                  <m:rPr>
                    <m:sty m:val="b"/>
                  </m:rPr>
                  <w:rPr>
                    <w:rFonts w:ascii="Cambria Math" w:hAnsi="Cambria Math"/>
                  </w:rPr>
                  <m:t>W</m:t>
                </w:ins>
              </m:r>
            </m:e>
            <m:sub>
              <m:r>
                <w:ins w:id="2029" w:author="Author" w:date="2019-04-05T18:20:00Z">
                  <w:rPr>
                    <w:rFonts w:ascii="Cambria Math" w:hAnsi="Cambria Math"/>
                  </w:rPr>
                  <m:t>binary</m:t>
                </w:ins>
              </m:r>
            </m:sub>
          </m:sSub>
          <m:r>
            <w:ins w:id="2030" w:author="Author" w:date="2019-04-05T18:20:00Z">
              <w:rPr>
                <w:rFonts w:ascii="Cambria Math" w:hAnsi="Cambria Math"/>
              </w:rPr>
              <m:t>=</m:t>
            </w:ins>
          </m:r>
          <m:d>
            <m:dPr>
              <m:ctrlPr>
                <w:ins w:id="2031" w:author="Author" w:date="2019-04-05T18:20:00Z">
                  <w:rPr>
                    <w:rFonts w:ascii="Cambria Math" w:hAnsi="Cambria Math"/>
                  </w:rPr>
                </w:ins>
              </m:ctrlPr>
            </m:dPr>
            <m:e>
              <m:m>
                <m:mPr>
                  <m:plcHide m:val="1"/>
                  <m:mcs>
                    <m:mc>
                      <m:mcPr>
                        <m:count m:val="2"/>
                        <m:mcJc m:val="center"/>
                      </m:mcPr>
                    </m:mc>
                  </m:mcs>
                  <m:ctrlPr>
                    <w:ins w:id="2032" w:author="Author" w:date="2019-04-05T18:20:00Z">
                      <w:rPr>
                        <w:rFonts w:ascii="Cambria Math" w:hAnsi="Cambria Math"/>
                      </w:rPr>
                    </w:ins>
                  </m:ctrlPr>
                </m:mPr>
                <m:mr>
                  <m:e>
                    <m:r>
                      <w:ins w:id="2033" w:author="Author" w:date="2019-04-05T18:20:00Z">
                        <w:rPr>
                          <w:rFonts w:ascii="Cambria Math" w:hAnsi="Cambria Math"/>
                        </w:rPr>
                        <m:t>1</m:t>
                      </w:ins>
                    </m:r>
                  </m:e>
                  <m:e>
                    <m:r>
                      <w:ins w:id="2034" w:author="Author" w:date="2019-04-05T18:20:00Z">
                        <w:rPr>
                          <w:rFonts w:ascii="Cambria Math" w:hAnsi="Cambria Math"/>
                        </w:rPr>
                        <m:t>1</m:t>
                      </w:ins>
                    </m:r>
                  </m:e>
                </m:mr>
                <m:mr>
                  <m:e>
                    <m:r>
                      <w:ins w:id="2035" w:author="Author" w:date="2019-04-05T18:20:00Z">
                        <w:rPr>
                          <w:rFonts w:ascii="Cambria Math" w:hAnsi="Cambria Math"/>
                        </w:rPr>
                        <m:t>1</m:t>
                      </w:ins>
                    </m:r>
                  </m:e>
                  <m:e>
                    <m:r>
                      <w:ins w:id="2036" w:author="Author" w:date="2019-04-05T18:20:00Z">
                        <w:rPr>
                          <w:rFonts w:ascii="Cambria Math" w:hAnsi="Cambria Math"/>
                        </w:rPr>
                        <m:t>1</m:t>
                      </w:ins>
                    </m:r>
                  </m:e>
                </m:mr>
                <m:mr>
                  <m:e>
                    <m:r>
                      <w:ins w:id="2037" w:author="Author" w:date="2019-04-05T18:20:00Z">
                        <w:rPr>
                          <w:rFonts w:ascii="Cambria Math" w:hAnsi="Cambria Math"/>
                        </w:rPr>
                        <m:t>1</m:t>
                      </w:ins>
                    </m:r>
                  </m:e>
                  <m:e>
                    <m:r>
                      <w:ins w:id="2038" w:author="Author" w:date="2019-04-05T18:20:00Z">
                        <w:rPr>
                          <w:rFonts w:ascii="Cambria Math" w:hAnsi="Cambria Math"/>
                        </w:rPr>
                        <m:t>1</m:t>
                      </w:ins>
                    </m:r>
                  </m:e>
                </m:mr>
              </m:m>
            </m:e>
          </m:d>
        </m:oMath>
      </m:oMathPara>
    </w:p>
    <w:p w14:paraId="71B5043C" w14:textId="77777777" w:rsidR="00FA49B5" w:rsidRDefault="0013246A">
      <w:pPr>
        <w:pStyle w:val="FirstParagraph"/>
      </w:pPr>
      <w:r>
        <w:t>The row-standardized weights that correspond to this matrix are:</w:t>
      </w:r>
    </w:p>
    <w:p w14:paraId="6CE469DD" w14:textId="77777777" w:rsidR="00E15092" w:rsidRDefault="0013246A">
      <w:pPr>
        <w:pStyle w:val="BodyText"/>
        <w:rPr>
          <w:del w:id="2039" w:author="Author" w:date="2019-04-05T18:20:00Z"/>
        </w:rPr>
      </w:pPr>
      <m:oMathPara>
        <m:oMathParaPr>
          <m:jc m:val="center"/>
        </m:oMathParaPr>
        <m:oMath>
          <m:sSubSup>
            <m:sSubSupPr>
              <m:ctrlPr>
                <w:del w:id="2040" w:author="Author" w:date="2019-04-05T18:20:00Z">
                  <w:rPr>
                    <w:rFonts w:ascii="Cambria Math" w:hAnsi="Cambria Math"/>
                  </w:rPr>
                </w:del>
              </m:ctrlPr>
            </m:sSubSupPr>
            <m:e>
              <m:r>
                <w:del w:id="2041" w:author="Author" w:date="2019-04-05T18:20:00Z">
                  <m:rPr>
                    <m:sty m:val="b"/>
                  </m:rPr>
                  <w:rPr>
                    <w:rFonts w:ascii="Cambria Math" w:hAnsi="Cambria Math"/>
                  </w:rPr>
                  <m:t>W</m:t>
                </w:del>
              </m:r>
            </m:e>
            <m:sub>
              <m:r>
                <w:del w:id="2042" w:author="Author" w:date="2019-04-05T18:20:00Z">
                  <w:rPr>
                    <w:rFonts w:ascii="Cambria Math" w:hAnsi="Cambria Math"/>
                  </w:rPr>
                  <m:t>b</m:t>
                </w:del>
              </m:r>
            </m:sub>
            <m:sup>
              <m:r>
                <w:del w:id="2043" w:author="Author" w:date="2019-04-05T18:20:00Z">
                  <w:rPr>
                    <w:rFonts w:ascii="Cambria Math" w:hAnsi="Cambria Math"/>
                  </w:rPr>
                  <m:t>i</m:t>
                </w:del>
              </m:r>
            </m:sup>
          </m:sSubSup>
          <m:r>
            <w:del w:id="2044" w:author="Author" w:date="2019-04-05T18:20:00Z">
              <w:rPr>
                <w:rFonts w:ascii="Cambria Math" w:hAnsi="Cambria Math"/>
              </w:rPr>
              <m:t>=</m:t>
            </w:del>
          </m:r>
          <m:d>
            <m:dPr>
              <m:ctrlPr>
                <w:del w:id="2045" w:author="Author" w:date="2019-04-05T18:20:00Z">
                  <w:rPr>
                    <w:rFonts w:ascii="Cambria Math" w:hAnsi="Cambria Math"/>
                  </w:rPr>
                </w:del>
              </m:ctrlPr>
            </m:dPr>
            <m:e>
              <m:m>
                <m:mPr>
                  <m:plcHide m:val="1"/>
                  <m:mcs>
                    <m:mc>
                      <m:mcPr>
                        <m:count m:val="3"/>
                        <m:mcJc m:val="center"/>
                      </m:mcPr>
                    </m:mc>
                  </m:mcs>
                  <m:ctrlPr>
                    <w:del w:id="2046" w:author="Author" w:date="2019-04-05T18:20:00Z">
                      <w:rPr>
                        <w:rFonts w:ascii="Cambria Math" w:hAnsi="Cambria Math"/>
                      </w:rPr>
                    </w:del>
                  </m:ctrlPr>
                </m:mPr>
                <m:mr>
                  <m:e>
                    <m:r>
                      <w:del w:id="2047" w:author="Author" w:date="2019-04-05T18:20:00Z">
                        <w:rPr>
                          <w:rFonts w:ascii="Cambria Math" w:hAnsi="Cambria Math"/>
                        </w:rPr>
                        <m:t>1/3</m:t>
                      </w:del>
                    </m:r>
                  </m:e>
                  <m:e>
                    <m:r>
                      <w:del w:id="2048" w:author="Author" w:date="2019-04-05T18:20:00Z">
                        <w:rPr>
                          <w:rFonts w:ascii="Cambria Math" w:hAnsi="Cambria Math"/>
                        </w:rPr>
                        <m:t>1/3</m:t>
                      </w:del>
                    </m:r>
                  </m:e>
                  <m:e>
                    <m:r>
                      <w:del w:id="2049" w:author="Author" w:date="2019-04-05T18:20:00Z">
                        <w:rPr>
                          <w:rFonts w:ascii="Cambria Math" w:hAnsi="Cambria Math"/>
                        </w:rPr>
                        <m:t>1/3</m:t>
                      </w:del>
                    </m:r>
                  </m:e>
                </m:mr>
                <m:mr>
                  <m:e>
                    <m:r>
                      <w:del w:id="2050" w:author="Author" w:date="2019-04-05T18:20:00Z">
                        <w:rPr>
                          <w:rFonts w:ascii="Cambria Math" w:hAnsi="Cambria Math"/>
                        </w:rPr>
                        <m:t>0</m:t>
                      </w:del>
                    </m:r>
                  </m:e>
                  <m:e>
                    <m:r>
                      <w:del w:id="2051" w:author="Author" w:date="2019-04-05T18:20:00Z">
                        <w:rPr>
                          <w:rFonts w:ascii="Cambria Math" w:hAnsi="Cambria Math"/>
                        </w:rPr>
                        <m:t>0</m:t>
                      </w:del>
                    </m:r>
                  </m:e>
                  <m:e>
                    <m:r>
                      <w:del w:id="2052" w:author="Author" w:date="2019-04-05T18:20:00Z">
                        <w:rPr>
                          <w:rFonts w:ascii="Cambria Math" w:hAnsi="Cambria Math"/>
                        </w:rPr>
                        <m:t>1</m:t>
                      </w:del>
                    </m:r>
                  </m:e>
                </m:mr>
              </m:m>
            </m:e>
          </m:d>
        </m:oMath>
      </m:oMathPara>
    </w:p>
    <w:p w14:paraId="4870737F" w14:textId="77777777" w:rsidR="00FA49B5" w:rsidRDefault="0013246A">
      <w:pPr>
        <w:pStyle w:val="BodyText"/>
        <w:rPr>
          <w:ins w:id="2053" w:author="Author" w:date="2019-04-05T18:20:00Z"/>
        </w:rPr>
      </w:pPr>
      <m:oMathPara>
        <m:oMathParaPr>
          <m:jc m:val="center"/>
        </m:oMathParaPr>
        <m:oMath>
          <m:sSubSup>
            <m:sSubSupPr>
              <m:ctrlPr>
                <w:ins w:id="2054" w:author="Author" w:date="2019-04-05T18:20:00Z">
                  <w:rPr>
                    <w:rFonts w:ascii="Cambria Math" w:hAnsi="Cambria Math"/>
                  </w:rPr>
                </w:ins>
              </m:ctrlPr>
            </m:sSubSupPr>
            <m:e>
              <m:r>
                <w:ins w:id="2055" w:author="Author" w:date="2019-04-05T18:20:00Z">
                  <m:rPr>
                    <m:sty m:val="b"/>
                  </m:rPr>
                  <w:rPr>
                    <w:rFonts w:ascii="Cambria Math" w:hAnsi="Cambria Math"/>
                  </w:rPr>
                  <m:t>W</m:t>
                </w:ins>
              </m:r>
            </m:e>
            <m:sub>
              <m:r>
                <w:ins w:id="2056" w:author="Author" w:date="2019-04-05T18:20:00Z">
                  <w:rPr>
                    <w:rFonts w:ascii="Cambria Math" w:hAnsi="Cambria Math"/>
                  </w:rPr>
                  <m:t>binary</m:t>
                </w:ins>
              </m:r>
            </m:sub>
            <m:sup>
              <m:r>
                <w:ins w:id="2057" w:author="Author" w:date="2019-04-05T18:20:00Z">
                  <w:rPr>
                    <w:rFonts w:ascii="Cambria Math" w:hAnsi="Cambria Math"/>
                  </w:rPr>
                  <m:t>i</m:t>
                </w:ins>
              </m:r>
            </m:sup>
          </m:sSubSup>
          <m:r>
            <w:ins w:id="2058" w:author="Author" w:date="2019-04-05T18:20:00Z">
              <w:rPr>
                <w:rFonts w:ascii="Cambria Math" w:hAnsi="Cambria Math"/>
              </w:rPr>
              <m:t>=</m:t>
            </w:ins>
          </m:r>
          <m:d>
            <m:dPr>
              <m:ctrlPr>
                <w:ins w:id="2059" w:author="Author" w:date="2019-04-05T18:20:00Z">
                  <w:rPr>
                    <w:rFonts w:ascii="Cambria Math" w:hAnsi="Cambria Math"/>
                  </w:rPr>
                </w:ins>
              </m:ctrlPr>
            </m:dPr>
            <m:e>
              <m:m>
                <m:mPr>
                  <m:plcHide m:val="1"/>
                  <m:mcs>
                    <m:mc>
                      <m:mcPr>
                        <m:count m:val="2"/>
                        <m:mcJc m:val="center"/>
                      </m:mcPr>
                    </m:mc>
                  </m:mcs>
                  <m:ctrlPr>
                    <w:ins w:id="2060" w:author="Author" w:date="2019-04-05T18:20:00Z">
                      <w:rPr>
                        <w:rFonts w:ascii="Cambria Math" w:hAnsi="Cambria Math"/>
                      </w:rPr>
                    </w:ins>
                  </m:ctrlPr>
                </m:mPr>
                <m:mr>
                  <m:e>
                    <m:r>
                      <w:ins w:id="2061" w:author="Author" w:date="2019-04-05T18:20:00Z">
                        <w:rPr>
                          <w:rFonts w:ascii="Cambria Math" w:hAnsi="Cambria Math"/>
                        </w:rPr>
                        <m:t>1/2</m:t>
                      </w:ins>
                    </m:r>
                  </m:e>
                  <m:e>
                    <m:r>
                      <w:ins w:id="2062" w:author="Author" w:date="2019-04-05T18:20:00Z">
                        <w:rPr>
                          <w:rFonts w:ascii="Cambria Math" w:hAnsi="Cambria Math"/>
                        </w:rPr>
                        <m:t>1/2</m:t>
                      </w:ins>
                    </m:r>
                  </m:e>
                </m:mr>
                <m:mr>
                  <m:e>
                    <m:r>
                      <w:ins w:id="2063" w:author="Author" w:date="2019-04-05T18:20:00Z">
                        <w:rPr>
                          <w:rFonts w:ascii="Cambria Math" w:hAnsi="Cambria Math"/>
                        </w:rPr>
                        <m:t>1/2</m:t>
                      </w:ins>
                    </m:r>
                  </m:e>
                  <m:e>
                    <m:r>
                      <w:ins w:id="2064" w:author="Author" w:date="2019-04-05T18:20:00Z">
                        <w:rPr>
                          <w:rFonts w:ascii="Cambria Math" w:hAnsi="Cambria Math"/>
                        </w:rPr>
                        <m:t>1/2</m:t>
                      </w:ins>
                    </m:r>
                  </m:e>
                </m:mr>
                <m:mr>
                  <m:e>
                    <m:r>
                      <w:ins w:id="2065" w:author="Author" w:date="2019-04-05T18:20:00Z">
                        <w:rPr>
                          <w:rFonts w:ascii="Cambria Math" w:hAnsi="Cambria Math"/>
                        </w:rPr>
                        <m:t>1/2</m:t>
                      </w:ins>
                    </m:r>
                  </m:e>
                  <m:e>
                    <m:r>
                      <w:ins w:id="2066" w:author="Author" w:date="2019-04-05T18:20:00Z">
                        <w:rPr>
                          <w:rFonts w:ascii="Cambria Math" w:hAnsi="Cambria Math"/>
                        </w:rPr>
                        <m:t>1/2</m:t>
                      </w:ins>
                    </m:r>
                  </m:e>
                </m:mr>
              </m:m>
            </m:e>
          </m:d>
        </m:oMath>
      </m:oMathPara>
    </w:p>
    <w:p w14:paraId="1D0BB92A" w14:textId="77777777" w:rsidR="00FA49B5" w:rsidRDefault="0013246A">
      <w:pPr>
        <w:pStyle w:val="FirstParagraph"/>
      </w:pPr>
      <w:r>
        <w:t>and the column-standardized weights are:</w:t>
      </w:r>
    </w:p>
    <w:p w14:paraId="11BE3E65" w14:textId="77777777" w:rsidR="00E15092" w:rsidRDefault="0013246A">
      <w:pPr>
        <w:pStyle w:val="BodyText"/>
        <w:rPr>
          <w:del w:id="2067" w:author="Author" w:date="2019-04-05T18:20:00Z"/>
        </w:rPr>
      </w:pPr>
      <m:oMathPara>
        <m:oMathParaPr>
          <m:jc m:val="center"/>
        </m:oMathParaPr>
        <m:oMath>
          <m:sSubSup>
            <m:sSubSupPr>
              <m:ctrlPr>
                <w:del w:id="2068" w:author="Author" w:date="2019-04-05T18:20:00Z">
                  <w:rPr>
                    <w:rFonts w:ascii="Cambria Math" w:hAnsi="Cambria Math"/>
                  </w:rPr>
                </w:del>
              </m:ctrlPr>
            </m:sSubSupPr>
            <m:e>
              <m:r>
                <w:del w:id="2069" w:author="Author" w:date="2019-04-05T18:20:00Z">
                  <m:rPr>
                    <m:sty m:val="b"/>
                  </m:rPr>
                  <w:rPr>
                    <w:rFonts w:ascii="Cambria Math" w:hAnsi="Cambria Math"/>
                  </w:rPr>
                  <m:t>W</m:t>
                </w:del>
              </m:r>
            </m:e>
            <m:sub>
              <m:r>
                <w:del w:id="2070" w:author="Author" w:date="2019-04-05T18:20:00Z">
                  <w:rPr>
                    <w:rFonts w:ascii="Cambria Math" w:hAnsi="Cambria Math"/>
                  </w:rPr>
                  <m:t>b</m:t>
                </w:del>
              </m:r>
            </m:sub>
            <m:sup>
              <m:r>
                <w:del w:id="2071" w:author="Author" w:date="2019-04-05T18:20:00Z">
                  <w:rPr>
                    <w:rFonts w:ascii="Cambria Math" w:hAnsi="Cambria Math"/>
                  </w:rPr>
                  <m:t>j</m:t>
                </w:del>
              </m:r>
            </m:sup>
          </m:sSubSup>
          <m:r>
            <w:del w:id="2072" w:author="Author" w:date="2019-04-05T18:20:00Z">
              <w:rPr>
                <w:rFonts w:ascii="Cambria Math" w:hAnsi="Cambria Math"/>
              </w:rPr>
              <m:t>=</m:t>
            </w:del>
          </m:r>
          <m:d>
            <m:dPr>
              <m:ctrlPr>
                <w:del w:id="2073" w:author="Author" w:date="2019-04-05T18:20:00Z">
                  <w:rPr>
                    <w:rFonts w:ascii="Cambria Math" w:hAnsi="Cambria Math"/>
                  </w:rPr>
                </w:del>
              </m:ctrlPr>
            </m:dPr>
            <m:e>
              <m:m>
                <m:mPr>
                  <m:plcHide m:val="1"/>
                  <m:mcs>
                    <m:mc>
                      <m:mcPr>
                        <m:count m:val="3"/>
                        <m:mcJc m:val="center"/>
                      </m:mcPr>
                    </m:mc>
                  </m:mcs>
                  <m:ctrlPr>
                    <w:del w:id="2074" w:author="Author" w:date="2019-04-05T18:20:00Z">
                      <w:rPr>
                        <w:rFonts w:ascii="Cambria Math" w:hAnsi="Cambria Math"/>
                      </w:rPr>
                    </w:del>
                  </m:ctrlPr>
                </m:mPr>
                <m:mr>
                  <m:e>
                    <m:r>
                      <w:del w:id="2075" w:author="Author" w:date="2019-04-05T18:20:00Z">
                        <w:rPr>
                          <w:rFonts w:ascii="Cambria Math" w:hAnsi="Cambria Math"/>
                        </w:rPr>
                        <m:t>1</m:t>
                      </w:del>
                    </m:r>
                  </m:e>
                  <m:e>
                    <m:r>
                      <w:del w:id="2076" w:author="Author" w:date="2019-04-05T18:20:00Z">
                        <w:rPr>
                          <w:rFonts w:ascii="Cambria Math" w:hAnsi="Cambria Math"/>
                        </w:rPr>
                        <m:t>1</m:t>
                      </w:del>
                    </m:r>
                  </m:e>
                  <m:e>
                    <m:r>
                      <w:del w:id="2077" w:author="Author" w:date="2019-04-05T18:20:00Z">
                        <w:rPr>
                          <w:rFonts w:ascii="Cambria Math" w:hAnsi="Cambria Math"/>
                        </w:rPr>
                        <m:t>1/2</m:t>
                      </w:del>
                    </m:r>
                  </m:e>
                </m:mr>
                <m:mr>
                  <m:e>
                    <m:r>
                      <w:del w:id="2078" w:author="Author" w:date="2019-04-05T18:20:00Z">
                        <w:rPr>
                          <w:rFonts w:ascii="Cambria Math" w:hAnsi="Cambria Math"/>
                        </w:rPr>
                        <m:t>0</m:t>
                      </w:del>
                    </m:r>
                  </m:e>
                  <m:e>
                    <m:r>
                      <w:del w:id="2079" w:author="Author" w:date="2019-04-05T18:20:00Z">
                        <w:rPr>
                          <w:rFonts w:ascii="Cambria Math" w:hAnsi="Cambria Math"/>
                        </w:rPr>
                        <m:t>0</m:t>
                      </w:del>
                    </m:r>
                  </m:e>
                  <m:e>
                    <m:r>
                      <w:del w:id="2080" w:author="Author" w:date="2019-04-05T18:20:00Z">
                        <w:rPr>
                          <w:rFonts w:ascii="Cambria Math" w:hAnsi="Cambria Math"/>
                        </w:rPr>
                        <m:t>1/2</m:t>
                      </w:del>
                    </m:r>
                  </m:e>
                </m:mr>
              </m:m>
            </m:e>
          </m:d>
        </m:oMath>
      </m:oMathPara>
    </w:p>
    <w:p w14:paraId="65CB348E" w14:textId="4A6C6CF3" w:rsidR="00FA49B5" w:rsidRDefault="0013246A">
      <w:pPr>
        <w:pStyle w:val="BodyText"/>
        <w:rPr>
          <w:ins w:id="2081" w:author="Author" w:date="2019-04-05T18:20:00Z"/>
        </w:rPr>
      </w:pPr>
      <w:del w:id="2082" w:author="Author" w:date="2019-04-05T18:20:00Z">
        <w:r>
          <w:delText xml:space="preserve">In the second example (see Fig ), the </w:delText>
        </w:r>
      </w:del>
      <m:oMath>
        <m:sSubSup>
          <m:sSubSupPr>
            <m:ctrlPr>
              <w:ins w:id="2083" w:author="Author" w:date="2019-04-05T18:20:00Z">
                <w:rPr>
                  <w:rFonts w:ascii="Cambria Math" w:hAnsi="Cambria Math"/>
                </w:rPr>
              </w:ins>
            </m:ctrlPr>
          </m:sSubSupPr>
          <m:e>
            <m:r>
              <w:ins w:id="2084" w:author="Author" w:date="2019-04-05T18:20:00Z">
                <m:rPr>
                  <m:sty m:val="b"/>
                </m:rPr>
                <w:rPr>
                  <w:rFonts w:ascii="Cambria Math" w:hAnsi="Cambria Math"/>
                </w:rPr>
                <m:t>W</m:t>
              </w:ins>
            </m:r>
          </m:e>
          <m:sub>
            <m:r>
              <w:ins w:id="2085" w:author="Author" w:date="2019-04-05T18:20:00Z">
                <w:rPr>
                  <w:rFonts w:ascii="Cambria Math" w:hAnsi="Cambria Math"/>
                </w:rPr>
                <m:t>binary</m:t>
              </w:ins>
            </m:r>
          </m:sub>
          <m:sup>
            <m:r>
              <w:ins w:id="2086" w:author="Author" w:date="2019-04-05T18:20:00Z">
                <w:rPr>
                  <w:rFonts w:ascii="Cambria Math" w:hAnsi="Cambria Math"/>
                </w:rPr>
                <m:t>j</m:t>
              </w:ins>
            </m:r>
          </m:sup>
        </m:sSubSup>
        <m:r>
          <w:ins w:id="2087" w:author="Author" w:date="2019-04-05T18:20:00Z">
            <w:rPr>
              <w:rFonts w:ascii="Cambria Math" w:hAnsi="Cambria Math"/>
            </w:rPr>
            <m:t>=</m:t>
          </w:ins>
        </m:r>
        <m:d>
          <m:dPr>
            <m:ctrlPr>
              <w:ins w:id="2088" w:author="Author" w:date="2019-04-05T18:20:00Z">
                <w:rPr>
                  <w:rFonts w:ascii="Cambria Math" w:hAnsi="Cambria Math"/>
                </w:rPr>
              </w:ins>
            </m:ctrlPr>
          </m:dPr>
          <m:e>
            <m:m>
              <m:mPr>
                <m:plcHide m:val="1"/>
                <m:mcs>
                  <m:mc>
                    <m:mcPr>
                      <m:count m:val="2"/>
                      <m:mcJc m:val="center"/>
                    </m:mcPr>
                  </m:mc>
                </m:mcs>
                <m:ctrlPr>
                  <w:ins w:id="2089" w:author="Author" w:date="2019-04-05T18:20:00Z">
                    <w:rPr>
                      <w:rFonts w:ascii="Cambria Math" w:hAnsi="Cambria Math"/>
                    </w:rPr>
                  </w:ins>
                </m:ctrlPr>
              </m:mPr>
              <m:mr>
                <m:e>
                  <m:r>
                    <w:ins w:id="2090" w:author="Author" w:date="2019-04-05T18:20:00Z">
                      <w:rPr>
                        <w:rFonts w:ascii="Cambria Math" w:hAnsi="Cambria Math"/>
                      </w:rPr>
                      <m:t>1/3</m:t>
                    </w:ins>
                  </m:r>
                </m:e>
                <m:e>
                  <m:r>
                    <w:ins w:id="2091" w:author="Author" w:date="2019-04-05T18:20:00Z">
                      <w:rPr>
                        <w:rFonts w:ascii="Cambria Math" w:hAnsi="Cambria Math"/>
                      </w:rPr>
                      <m:t>1/3</m:t>
                    </w:ins>
                  </m:r>
                </m:e>
              </m:mr>
              <m:mr>
                <m:e>
                  <m:r>
                    <w:ins w:id="2092" w:author="Author" w:date="2019-04-05T18:20:00Z">
                      <w:rPr>
                        <w:rFonts w:ascii="Cambria Math" w:hAnsi="Cambria Math"/>
                      </w:rPr>
                      <m:t>1/3</m:t>
                    </w:ins>
                  </m:r>
                </m:e>
                <m:e>
                  <m:r>
                    <w:ins w:id="2093" w:author="Author" w:date="2019-04-05T18:20:00Z">
                      <w:rPr>
                        <w:rFonts w:ascii="Cambria Math" w:hAnsi="Cambria Math"/>
                      </w:rPr>
                      <m:t>1/3</m:t>
                    </w:ins>
                  </m:r>
                </m:e>
              </m:mr>
              <m:mr>
                <m:e>
                  <m:r>
                    <w:ins w:id="2094" w:author="Author" w:date="2019-04-05T18:20:00Z">
                      <w:rPr>
                        <w:rFonts w:ascii="Cambria Math" w:hAnsi="Cambria Math"/>
                      </w:rPr>
                      <m:t>1/3</m:t>
                    </w:ins>
                  </m:r>
                </m:e>
                <m:e>
                  <m:r>
                    <w:ins w:id="2095" w:author="Author" w:date="2019-04-05T18:20:00Z">
                      <w:rPr>
                        <w:rFonts w:ascii="Cambria Math" w:hAnsi="Cambria Math"/>
                      </w:rPr>
                      <m:t>1/3</m:t>
                    </w:ins>
                  </m:r>
                </m:e>
              </m:mr>
            </m:m>
          </m:e>
        </m:d>
      </m:oMath>
    </w:p>
    <w:p w14:paraId="3FAC238C" w14:textId="77777777" w:rsidR="00FA49B5" w:rsidRDefault="0013246A">
      <w:pPr>
        <w:pStyle w:val="FirstParagraph"/>
      </w:pPr>
      <w:ins w:id="2096" w:author="Author" w:date="2019-04-05T18:20:00Z">
        <w:r>
          <w:t xml:space="preserve">The </w:t>
        </w:r>
      </w:ins>
      <w:r>
        <w:t xml:space="preserve">stepwise </w:t>
      </w:r>
      <w:r>
        <w:t xml:space="preserve">impedance weights </w:t>
      </w:r>
      <w:ins w:id="2097" w:author="Author" w:date="2019-04-05T18:20:00Z">
        <w:r>
          <w:t xml:space="preserve">in the example </w:t>
        </w:r>
      </w:ins>
      <w:r>
        <w:t>are:</w:t>
      </w:r>
    </w:p>
    <w:p w14:paraId="3C9C9253" w14:textId="77777777" w:rsidR="00E15092" w:rsidRDefault="0013246A">
      <w:pPr>
        <w:pStyle w:val="BodyText"/>
        <w:rPr>
          <w:del w:id="2098" w:author="Author" w:date="2019-04-05T18:20:00Z"/>
        </w:rPr>
      </w:pPr>
      <m:oMathPara>
        <m:oMathParaPr>
          <m:jc m:val="center"/>
        </m:oMathParaPr>
        <m:oMath>
          <m:sSub>
            <m:sSubPr>
              <m:ctrlPr>
                <w:del w:id="2099" w:author="Author" w:date="2019-04-05T18:20:00Z">
                  <w:rPr>
                    <w:rFonts w:ascii="Cambria Math" w:hAnsi="Cambria Math"/>
                  </w:rPr>
                </w:del>
              </m:ctrlPr>
            </m:sSubPr>
            <m:e>
              <m:r>
                <w:del w:id="2100" w:author="Author" w:date="2019-04-05T18:20:00Z">
                  <m:rPr>
                    <m:sty m:val="b"/>
                  </m:rPr>
                  <w:rPr>
                    <w:rFonts w:ascii="Cambria Math" w:hAnsi="Cambria Math"/>
                  </w:rPr>
                  <m:t>W</m:t>
                </w:del>
              </m:r>
            </m:e>
            <m:sub>
              <m:r>
                <w:del w:id="2101" w:author="Author" w:date="2019-04-05T18:20:00Z">
                  <w:rPr>
                    <w:rFonts w:ascii="Cambria Math" w:hAnsi="Cambria Math"/>
                  </w:rPr>
                  <m:t>s</m:t>
                </w:del>
              </m:r>
            </m:sub>
          </m:sSub>
          <m:r>
            <w:del w:id="2102" w:author="Author" w:date="2019-04-05T18:20:00Z">
              <w:rPr>
                <w:rFonts w:ascii="Cambria Math" w:hAnsi="Cambria Math"/>
              </w:rPr>
              <m:t>=</m:t>
            </w:del>
          </m:r>
          <m:d>
            <m:dPr>
              <m:ctrlPr>
                <w:del w:id="2103" w:author="Author" w:date="2019-04-05T18:20:00Z">
                  <w:rPr>
                    <w:rFonts w:ascii="Cambria Math" w:hAnsi="Cambria Math"/>
                  </w:rPr>
                </w:del>
              </m:ctrlPr>
            </m:dPr>
            <m:e>
              <m:m>
                <m:mPr>
                  <m:plcHide m:val="1"/>
                  <m:mcs>
                    <m:mc>
                      <m:mcPr>
                        <m:count m:val="3"/>
                        <m:mcJc m:val="center"/>
                      </m:mcPr>
                    </m:mc>
                  </m:mcs>
                  <m:ctrlPr>
                    <w:del w:id="2104" w:author="Author" w:date="2019-04-05T18:20:00Z">
                      <w:rPr>
                        <w:rFonts w:ascii="Cambria Math" w:hAnsi="Cambria Math"/>
                      </w:rPr>
                    </w:del>
                  </m:ctrlPr>
                </m:mPr>
                <m:mr>
                  <m:e>
                    <m:r>
                      <w:del w:id="2105" w:author="Author" w:date="2019-04-05T18:20:00Z">
                        <w:rPr>
                          <w:rFonts w:ascii="Cambria Math" w:hAnsi="Cambria Math"/>
                        </w:rPr>
                        <m:t>1</m:t>
                      </w:del>
                    </m:r>
                  </m:e>
                  <m:e>
                    <m:r>
                      <w:del w:id="2106" w:author="Author" w:date="2019-04-05T18:20:00Z">
                        <w:rPr>
                          <w:rFonts w:ascii="Cambria Math" w:hAnsi="Cambria Math"/>
                        </w:rPr>
                        <m:t>0.68</m:t>
                      </w:del>
                    </m:r>
                  </m:e>
                  <m:e>
                    <m:r>
                      <w:del w:id="2107" w:author="Author" w:date="2019-04-05T18:20:00Z">
                        <w:rPr>
                          <w:rFonts w:ascii="Cambria Math" w:hAnsi="Cambria Math"/>
                        </w:rPr>
                        <m:t>0.68</m:t>
                      </w:del>
                    </m:r>
                  </m:e>
                </m:mr>
                <m:mr>
                  <m:e>
                    <m:r>
                      <w:del w:id="2108" w:author="Author" w:date="2019-04-05T18:20:00Z">
                        <w:rPr>
                          <w:rFonts w:ascii="Cambria Math" w:hAnsi="Cambria Math"/>
                        </w:rPr>
                        <m:t>0</m:t>
                      </w:del>
                    </m:r>
                  </m:e>
                  <m:e>
                    <m:r>
                      <w:del w:id="2109" w:author="Author" w:date="2019-04-05T18:20:00Z">
                        <w:rPr>
                          <w:rFonts w:ascii="Cambria Math" w:hAnsi="Cambria Math"/>
                        </w:rPr>
                        <m:t>0</m:t>
                      </w:del>
                    </m:r>
                  </m:e>
                  <m:e>
                    <m:r>
                      <w:del w:id="2110" w:author="Author" w:date="2019-04-05T18:20:00Z">
                        <w:rPr>
                          <w:rFonts w:ascii="Cambria Math" w:hAnsi="Cambria Math"/>
                        </w:rPr>
                        <m:t>0.68</m:t>
                      </w:del>
                    </m:r>
                  </m:e>
                </m:mr>
              </m:m>
            </m:e>
          </m:d>
        </m:oMath>
      </m:oMathPara>
    </w:p>
    <w:p w14:paraId="49DC8448" w14:textId="77777777" w:rsidR="00FA49B5" w:rsidRDefault="0013246A">
      <w:pPr>
        <w:pStyle w:val="BodyText"/>
        <w:rPr>
          <w:ins w:id="2111" w:author="Author" w:date="2019-04-05T18:20:00Z"/>
        </w:rPr>
      </w:pPr>
      <m:oMathPara>
        <m:oMathParaPr>
          <m:jc m:val="center"/>
        </m:oMathParaPr>
        <m:oMath>
          <m:sSub>
            <m:sSubPr>
              <m:ctrlPr>
                <w:ins w:id="2112" w:author="Author" w:date="2019-04-05T18:20:00Z">
                  <w:rPr>
                    <w:rFonts w:ascii="Cambria Math" w:hAnsi="Cambria Math"/>
                  </w:rPr>
                </w:ins>
              </m:ctrlPr>
            </m:sSubPr>
            <m:e>
              <m:r>
                <w:ins w:id="2113" w:author="Author" w:date="2019-04-05T18:20:00Z">
                  <m:rPr>
                    <m:sty m:val="b"/>
                  </m:rPr>
                  <w:rPr>
                    <w:rFonts w:ascii="Cambria Math" w:hAnsi="Cambria Math"/>
                  </w:rPr>
                  <m:t>W</m:t>
                </w:ins>
              </m:r>
            </m:e>
            <m:sub>
              <m:r>
                <w:ins w:id="2114" w:author="Author" w:date="2019-04-05T18:20:00Z">
                  <w:rPr>
                    <w:rFonts w:ascii="Cambria Math" w:hAnsi="Cambria Math"/>
                  </w:rPr>
                  <m:t>stepwise</m:t>
                </w:ins>
              </m:r>
            </m:sub>
          </m:sSub>
          <m:r>
            <w:ins w:id="2115" w:author="Author" w:date="2019-04-05T18:20:00Z">
              <w:rPr>
                <w:rFonts w:ascii="Cambria Math" w:hAnsi="Cambria Math"/>
              </w:rPr>
              <m:t>=</m:t>
            </w:ins>
          </m:r>
          <m:d>
            <m:dPr>
              <m:ctrlPr>
                <w:ins w:id="2116" w:author="Author" w:date="2019-04-05T18:20:00Z">
                  <w:rPr>
                    <w:rFonts w:ascii="Cambria Math" w:hAnsi="Cambria Math"/>
                  </w:rPr>
                </w:ins>
              </m:ctrlPr>
            </m:dPr>
            <m:e>
              <m:m>
                <m:mPr>
                  <m:plcHide m:val="1"/>
                  <m:mcs>
                    <m:mc>
                      <m:mcPr>
                        <m:count m:val="2"/>
                        <m:mcJc m:val="center"/>
                      </m:mcPr>
                    </m:mc>
                  </m:mcs>
                  <m:ctrlPr>
                    <w:ins w:id="2117" w:author="Author" w:date="2019-04-05T18:20:00Z">
                      <w:rPr>
                        <w:rFonts w:ascii="Cambria Math" w:hAnsi="Cambria Math"/>
                      </w:rPr>
                    </w:ins>
                  </m:ctrlPr>
                </m:mPr>
                <m:mr>
                  <m:e>
                    <m:r>
                      <w:ins w:id="2118" w:author="Author" w:date="2019-04-05T18:20:00Z">
                        <w:rPr>
                          <w:rFonts w:ascii="Cambria Math" w:hAnsi="Cambria Math"/>
                        </w:rPr>
                        <m:t>0.8</m:t>
                      </w:ins>
                    </m:r>
                  </m:e>
                  <m:e>
                    <m:r>
                      <w:ins w:id="2119" w:author="Author" w:date="2019-04-05T18:20:00Z">
                        <w:rPr>
                          <w:rFonts w:ascii="Cambria Math" w:hAnsi="Cambria Math"/>
                        </w:rPr>
                        <m:t>0.8</m:t>
                      </w:ins>
                    </m:r>
                  </m:e>
                </m:mr>
                <m:mr>
                  <m:e>
                    <m:r>
                      <w:ins w:id="2120" w:author="Author" w:date="2019-04-05T18:20:00Z">
                        <w:rPr>
                          <w:rFonts w:ascii="Cambria Math" w:hAnsi="Cambria Math"/>
                        </w:rPr>
                        <m:t>0.8</m:t>
                      </w:ins>
                    </m:r>
                  </m:e>
                  <m:e>
                    <m:r>
                      <w:ins w:id="2121" w:author="Author" w:date="2019-04-05T18:20:00Z">
                        <w:rPr>
                          <w:rFonts w:ascii="Cambria Math" w:hAnsi="Cambria Math"/>
                        </w:rPr>
                        <m:t>0.4</m:t>
                      </w:ins>
                    </m:r>
                  </m:e>
                </m:mr>
                <m:mr>
                  <m:e>
                    <m:r>
                      <w:ins w:id="2122" w:author="Author" w:date="2019-04-05T18:20:00Z">
                        <w:rPr>
                          <w:rFonts w:ascii="Cambria Math" w:hAnsi="Cambria Math"/>
                        </w:rPr>
                        <m:t>0.4</m:t>
                      </w:ins>
                    </m:r>
                  </m:e>
                  <m:e>
                    <m:r>
                      <w:ins w:id="2123" w:author="Author" w:date="2019-04-05T18:20:00Z">
                        <w:rPr>
                          <w:rFonts w:ascii="Cambria Math" w:hAnsi="Cambria Math"/>
                        </w:rPr>
                        <m:t>0.8</m:t>
                      </w:ins>
                    </m:r>
                  </m:e>
                </m:mr>
              </m:m>
            </m:e>
          </m:d>
        </m:oMath>
      </m:oMathPara>
    </w:p>
    <w:p w14:paraId="2BCB9081" w14:textId="5DA65125" w:rsidR="00FA49B5" w:rsidRDefault="0013246A">
      <w:pPr>
        <w:pStyle w:val="FirstParagraph"/>
      </w:pPr>
      <w:r>
        <w:t>The row-standardized weights in turn are</w:t>
      </w:r>
      <w:del w:id="2124" w:author="Author" w:date="2019-04-05T18:20:00Z">
        <w:r>
          <w:delText xml:space="preserve"> (with some rounding):</w:delText>
        </w:r>
      </w:del>
      <w:ins w:id="2125" w:author="Author" w:date="2019-04-05T18:20:00Z">
        <w:r>
          <w:t>:</w:t>
        </w:r>
      </w:ins>
    </w:p>
    <w:p w14:paraId="5083CDDC" w14:textId="77777777" w:rsidR="00E15092" w:rsidRDefault="0013246A">
      <w:pPr>
        <w:pStyle w:val="BodyText"/>
        <w:rPr>
          <w:del w:id="2126" w:author="Author" w:date="2019-04-05T18:20:00Z"/>
        </w:rPr>
      </w:pPr>
      <m:oMathPara>
        <m:oMathParaPr>
          <m:jc m:val="center"/>
        </m:oMathParaPr>
        <m:oMath>
          <m:sSubSup>
            <m:sSubSupPr>
              <m:ctrlPr>
                <w:del w:id="2127" w:author="Author" w:date="2019-04-05T18:20:00Z">
                  <w:rPr>
                    <w:rFonts w:ascii="Cambria Math" w:hAnsi="Cambria Math"/>
                  </w:rPr>
                </w:del>
              </m:ctrlPr>
            </m:sSubSupPr>
            <m:e>
              <m:r>
                <w:del w:id="2128" w:author="Author" w:date="2019-04-05T18:20:00Z">
                  <m:rPr>
                    <m:sty m:val="b"/>
                  </m:rPr>
                  <w:rPr>
                    <w:rFonts w:ascii="Cambria Math" w:hAnsi="Cambria Math"/>
                  </w:rPr>
                  <m:t>W</m:t>
                </w:del>
              </m:r>
            </m:e>
            <m:sub>
              <m:r>
                <w:del w:id="2129" w:author="Author" w:date="2019-04-05T18:20:00Z">
                  <w:rPr>
                    <w:rFonts w:ascii="Cambria Math" w:hAnsi="Cambria Math"/>
                  </w:rPr>
                  <m:t>s</m:t>
                </w:del>
              </m:r>
            </m:sub>
            <m:sup>
              <m:r>
                <w:del w:id="2130" w:author="Author" w:date="2019-04-05T18:20:00Z">
                  <w:rPr>
                    <w:rFonts w:ascii="Cambria Math" w:hAnsi="Cambria Math"/>
                  </w:rPr>
                  <m:t>i</m:t>
                </w:del>
              </m:r>
            </m:sup>
          </m:sSubSup>
          <m:r>
            <w:del w:id="2131" w:author="Author" w:date="2019-04-05T18:20:00Z">
              <w:rPr>
                <w:rFonts w:ascii="Cambria Math" w:hAnsi="Cambria Math"/>
              </w:rPr>
              <m:t>=</m:t>
            </w:del>
          </m:r>
          <m:d>
            <m:dPr>
              <m:ctrlPr>
                <w:del w:id="2132" w:author="Author" w:date="2019-04-05T18:20:00Z">
                  <w:rPr>
                    <w:rFonts w:ascii="Cambria Math" w:hAnsi="Cambria Math"/>
                  </w:rPr>
                </w:del>
              </m:ctrlPr>
            </m:dPr>
            <m:e>
              <m:m>
                <m:mPr>
                  <m:plcHide m:val="1"/>
                  <m:mcs>
                    <m:mc>
                      <m:mcPr>
                        <m:count m:val="3"/>
                        <m:mcJc m:val="center"/>
                      </m:mcPr>
                    </m:mc>
                  </m:mcs>
                  <m:ctrlPr>
                    <w:del w:id="2133" w:author="Author" w:date="2019-04-05T18:20:00Z">
                      <w:rPr>
                        <w:rFonts w:ascii="Cambria Math" w:hAnsi="Cambria Math"/>
                      </w:rPr>
                    </w:del>
                  </m:ctrlPr>
                </m:mPr>
                <m:mr>
                  <m:e>
                    <m:r>
                      <w:del w:id="2134" w:author="Author" w:date="2019-04-05T18:20:00Z">
                        <w:rPr>
                          <w:rFonts w:ascii="Cambria Math" w:hAnsi="Cambria Math"/>
                        </w:rPr>
                        <m:t>0.424</m:t>
                      </w:del>
                    </m:r>
                  </m:e>
                  <m:e>
                    <m:r>
                      <w:del w:id="2135" w:author="Author" w:date="2019-04-05T18:20:00Z">
                        <w:rPr>
                          <w:rFonts w:ascii="Cambria Math" w:hAnsi="Cambria Math"/>
                        </w:rPr>
                        <m:t>0.288</m:t>
                      </w:del>
                    </m:r>
                  </m:e>
                  <m:e>
                    <m:r>
                      <w:del w:id="2136" w:author="Author" w:date="2019-04-05T18:20:00Z">
                        <w:rPr>
                          <w:rFonts w:ascii="Cambria Math" w:hAnsi="Cambria Math"/>
                        </w:rPr>
                        <m:t>0.288</m:t>
                      </w:del>
                    </m:r>
                  </m:e>
                </m:mr>
                <m:mr>
                  <m:e>
                    <m:r>
                      <w:del w:id="2137" w:author="Author" w:date="2019-04-05T18:20:00Z">
                        <w:rPr>
                          <w:rFonts w:ascii="Cambria Math" w:hAnsi="Cambria Math"/>
                        </w:rPr>
                        <m:t>0</m:t>
                      </w:del>
                    </m:r>
                  </m:e>
                  <m:e>
                    <m:r>
                      <w:del w:id="2138" w:author="Author" w:date="2019-04-05T18:20:00Z">
                        <w:rPr>
                          <w:rFonts w:ascii="Cambria Math" w:hAnsi="Cambria Math"/>
                        </w:rPr>
                        <m:t>0</m:t>
                      </w:del>
                    </m:r>
                  </m:e>
                  <m:e>
                    <m:r>
                      <w:del w:id="2139" w:author="Author" w:date="2019-04-05T18:20:00Z">
                        <w:rPr>
                          <w:rFonts w:ascii="Cambria Math" w:hAnsi="Cambria Math"/>
                        </w:rPr>
                        <m:t>1</m:t>
                      </w:del>
                    </m:r>
                  </m:e>
                </m:mr>
              </m:m>
            </m:e>
          </m:d>
        </m:oMath>
      </m:oMathPara>
    </w:p>
    <w:p w14:paraId="3B73703E" w14:textId="77777777" w:rsidR="00FA49B5" w:rsidRDefault="0013246A">
      <w:pPr>
        <w:pStyle w:val="BodyText"/>
        <w:rPr>
          <w:ins w:id="2140" w:author="Author" w:date="2019-04-05T18:20:00Z"/>
        </w:rPr>
      </w:pPr>
      <m:oMathPara>
        <m:oMathParaPr>
          <m:jc m:val="center"/>
        </m:oMathParaPr>
        <m:oMath>
          <m:sSubSup>
            <m:sSubSupPr>
              <m:ctrlPr>
                <w:ins w:id="2141" w:author="Author" w:date="2019-04-05T18:20:00Z">
                  <w:rPr>
                    <w:rFonts w:ascii="Cambria Math" w:hAnsi="Cambria Math"/>
                  </w:rPr>
                </w:ins>
              </m:ctrlPr>
            </m:sSubSupPr>
            <m:e>
              <m:r>
                <w:ins w:id="2142" w:author="Author" w:date="2019-04-05T18:20:00Z">
                  <m:rPr>
                    <m:sty m:val="b"/>
                  </m:rPr>
                  <w:rPr>
                    <w:rFonts w:ascii="Cambria Math" w:hAnsi="Cambria Math"/>
                  </w:rPr>
                  <m:t>W</m:t>
                </w:ins>
              </m:r>
            </m:e>
            <m:sub>
              <m:r>
                <w:ins w:id="2143" w:author="Author" w:date="2019-04-05T18:20:00Z">
                  <w:rPr>
                    <w:rFonts w:ascii="Cambria Math" w:hAnsi="Cambria Math"/>
                  </w:rPr>
                  <m:t>stepwise</m:t>
                </w:ins>
              </m:r>
            </m:sub>
            <m:sup>
              <m:r>
                <w:ins w:id="2144" w:author="Author" w:date="2019-04-05T18:20:00Z">
                  <w:rPr>
                    <w:rFonts w:ascii="Cambria Math" w:hAnsi="Cambria Math"/>
                  </w:rPr>
                  <m:t>i</m:t>
                </w:ins>
              </m:r>
            </m:sup>
          </m:sSubSup>
          <m:r>
            <w:ins w:id="2145" w:author="Author" w:date="2019-04-05T18:20:00Z">
              <w:rPr>
                <w:rFonts w:ascii="Cambria Math" w:hAnsi="Cambria Math"/>
              </w:rPr>
              <m:t>=</m:t>
            </w:ins>
          </m:r>
          <m:d>
            <m:dPr>
              <m:ctrlPr>
                <w:ins w:id="2146" w:author="Author" w:date="2019-04-05T18:20:00Z">
                  <w:rPr>
                    <w:rFonts w:ascii="Cambria Math" w:hAnsi="Cambria Math"/>
                  </w:rPr>
                </w:ins>
              </m:ctrlPr>
            </m:dPr>
            <m:e>
              <m:m>
                <m:mPr>
                  <m:plcHide m:val="1"/>
                  <m:mcs>
                    <m:mc>
                      <m:mcPr>
                        <m:count m:val="2"/>
                        <m:mcJc m:val="center"/>
                      </m:mcPr>
                    </m:mc>
                  </m:mcs>
                  <m:ctrlPr>
                    <w:ins w:id="2147" w:author="Author" w:date="2019-04-05T18:20:00Z">
                      <w:rPr>
                        <w:rFonts w:ascii="Cambria Math" w:hAnsi="Cambria Math"/>
                      </w:rPr>
                    </w:ins>
                  </m:ctrlPr>
                </m:mPr>
                <m:mr>
                  <m:e>
                    <m:r>
                      <w:ins w:id="2148" w:author="Author" w:date="2019-04-05T18:20:00Z">
                        <w:rPr>
                          <w:rFonts w:ascii="Cambria Math" w:hAnsi="Cambria Math"/>
                        </w:rPr>
                        <m:t>1/2</m:t>
                      </w:ins>
                    </m:r>
                  </m:e>
                  <m:e>
                    <m:r>
                      <w:ins w:id="2149" w:author="Author" w:date="2019-04-05T18:20:00Z">
                        <w:rPr>
                          <w:rFonts w:ascii="Cambria Math" w:hAnsi="Cambria Math"/>
                        </w:rPr>
                        <m:t>1/2</m:t>
                      </w:ins>
                    </m:r>
                  </m:e>
                </m:mr>
                <m:mr>
                  <m:e>
                    <m:r>
                      <w:ins w:id="2150" w:author="Author" w:date="2019-04-05T18:20:00Z">
                        <w:rPr>
                          <w:rFonts w:ascii="Cambria Math" w:hAnsi="Cambria Math"/>
                        </w:rPr>
                        <m:t>2/3</m:t>
                      </w:ins>
                    </m:r>
                  </m:e>
                  <m:e>
                    <m:r>
                      <w:ins w:id="2151" w:author="Author" w:date="2019-04-05T18:20:00Z">
                        <w:rPr>
                          <w:rFonts w:ascii="Cambria Math" w:hAnsi="Cambria Math"/>
                        </w:rPr>
                        <m:t>1/3</m:t>
                      </w:ins>
                    </m:r>
                  </m:e>
                </m:mr>
                <m:mr>
                  <m:e>
                    <m:r>
                      <w:ins w:id="2152" w:author="Author" w:date="2019-04-05T18:20:00Z">
                        <w:rPr>
                          <w:rFonts w:ascii="Cambria Math" w:hAnsi="Cambria Math"/>
                        </w:rPr>
                        <m:t>1/3</m:t>
                      </w:ins>
                    </m:r>
                  </m:e>
                  <m:e>
                    <m:r>
                      <w:ins w:id="2153" w:author="Author" w:date="2019-04-05T18:20:00Z">
                        <w:rPr>
                          <w:rFonts w:ascii="Cambria Math" w:hAnsi="Cambria Math"/>
                        </w:rPr>
                        <m:t>2/3</m:t>
                      </w:ins>
                    </m:r>
                  </m:e>
                </m:mr>
              </m:m>
            </m:e>
          </m:d>
        </m:oMath>
      </m:oMathPara>
    </w:p>
    <w:p w14:paraId="56A5CA05" w14:textId="77777777" w:rsidR="00FA49B5" w:rsidRDefault="0013246A">
      <w:pPr>
        <w:pStyle w:val="FirstParagraph"/>
      </w:pPr>
      <w:r>
        <w:t>whereas the column-standardized weights are:</w:t>
      </w:r>
    </w:p>
    <w:p w14:paraId="6B7D4D75" w14:textId="77777777" w:rsidR="00E15092" w:rsidRDefault="0013246A">
      <w:pPr>
        <w:pStyle w:val="BodyText"/>
        <w:rPr>
          <w:del w:id="2154" w:author="Author" w:date="2019-04-05T18:20:00Z"/>
        </w:rPr>
      </w:pPr>
      <m:oMathPara>
        <m:oMathParaPr>
          <m:jc m:val="center"/>
        </m:oMathParaPr>
        <m:oMath>
          <m:sSubSup>
            <m:sSubSupPr>
              <m:ctrlPr>
                <w:del w:id="2155" w:author="Author" w:date="2019-04-05T18:20:00Z">
                  <w:rPr>
                    <w:rFonts w:ascii="Cambria Math" w:hAnsi="Cambria Math"/>
                  </w:rPr>
                </w:del>
              </m:ctrlPr>
            </m:sSubSupPr>
            <m:e>
              <m:r>
                <w:del w:id="2156" w:author="Author" w:date="2019-04-05T18:20:00Z">
                  <m:rPr>
                    <m:sty m:val="b"/>
                  </m:rPr>
                  <w:rPr>
                    <w:rFonts w:ascii="Cambria Math" w:hAnsi="Cambria Math"/>
                  </w:rPr>
                  <m:t>W</m:t>
                </w:del>
              </m:r>
            </m:e>
            <m:sub>
              <m:r>
                <w:del w:id="2157" w:author="Author" w:date="2019-04-05T18:20:00Z">
                  <w:rPr>
                    <w:rFonts w:ascii="Cambria Math" w:hAnsi="Cambria Math"/>
                  </w:rPr>
                  <m:t>s</m:t>
                </w:del>
              </m:r>
            </m:sub>
            <m:sup>
              <m:r>
                <w:del w:id="2158" w:author="Author" w:date="2019-04-05T18:20:00Z">
                  <w:rPr>
                    <w:rFonts w:ascii="Cambria Math" w:hAnsi="Cambria Math"/>
                  </w:rPr>
                  <m:t>j</m:t>
                </w:del>
              </m:r>
            </m:sup>
          </m:sSubSup>
          <m:r>
            <w:del w:id="2159" w:author="Author" w:date="2019-04-05T18:20:00Z">
              <w:rPr>
                <w:rFonts w:ascii="Cambria Math" w:hAnsi="Cambria Math"/>
              </w:rPr>
              <m:t>=</m:t>
            </w:del>
          </m:r>
          <m:d>
            <m:dPr>
              <m:ctrlPr>
                <w:del w:id="2160" w:author="Author" w:date="2019-04-05T18:20:00Z">
                  <w:rPr>
                    <w:rFonts w:ascii="Cambria Math" w:hAnsi="Cambria Math"/>
                  </w:rPr>
                </w:del>
              </m:ctrlPr>
            </m:dPr>
            <m:e>
              <m:m>
                <m:mPr>
                  <m:plcHide m:val="1"/>
                  <m:mcs>
                    <m:mc>
                      <m:mcPr>
                        <m:count m:val="3"/>
                        <m:mcJc m:val="center"/>
                      </m:mcPr>
                    </m:mc>
                  </m:mcs>
                  <m:ctrlPr>
                    <w:del w:id="2161" w:author="Author" w:date="2019-04-05T18:20:00Z">
                      <w:rPr>
                        <w:rFonts w:ascii="Cambria Math" w:hAnsi="Cambria Math"/>
                      </w:rPr>
                    </w:del>
                  </m:ctrlPr>
                </m:mPr>
                <m:mr>
                  <m:e>
                    <m:r>
                      <w:del w:id="2162" w:author="Author" w:date="2019-04-05T18:20:00Z">
                        <w:rPr>
                          <w:rFonts w:ascii="Cambria Math" w:hAnsi="Cambria Math"/>
                        </w:rPr>
                        <m:t>1</m:t>
                      </w:del>
                    </m:r>
                  </m:e>
                  <m:e>
                    <m:r>
                      <w:del w:id="2163" w:author="Author" w:date="2019-04-05T18:20:00Z">
                        <w:rPr>
                          <w:rFonts w:ascii="Cambria Math" w:hAnsi="Cambria Math"/>
                        </w:rPr>
                        <m:t>1</m:t>
                      </w:del>
                    </m:r>
                  </m:e>
                  <m:e>
                    <m:r>
                      <w:del w:id="2164" w:author="Author" w:date="2019-04-05T18:20:00Z">
                        <w:rPr>
                          <w:rFonts w:ascii="Cambria Math" w:hAnsi="Cambria Math"/>
                        </w:rPr>
                        <m:t>1/2</m:t>
                      </w:del>
                    </m:r>
                  </m:e>
                </m:mr>
                <m:mr>
                  <m:e>
                    <m:r>
                      <w:del w:id="2165" w:author="Author" w:date="2019-04-05T18:20:00Z">
                        <w:rPr>
                          <w:rFonts w:ascii="Cambria Math" w:hAnsi="Cambria Math"/>
                        </w:rPr>
                        <m:t>0</m:t>
                      </w:del>
                    </m:r>
                  </m:e>
                  <m:e>
                    <m:r>
                      <w:del w:id="2166" w:author="Author" w:date="2019-04-05T18:20:00Z">
                        <w:rPr>
                          <w:rFonts w:ascii="Cambria Math" w:hAnsi="Cambria Math"/>
                        </w:rPr>
                        <m:t>0</m:t>
                      </w:del>
                    </m:r>
                  </m:e>
                  <m:e>
                    <m:r>
                      <w:del w:id="2167" w:author="Author" w:date="2019-04-05T18:20:00Z">
                        <w:rPr>
                          <w:rFonts w:ascii="Cambria Math" w:hAnsi="Cambria Math"/>
                        </w:rPr>
                        <m:t>1/2</m:t>
                      </w:del>
                    </m:r>
                  </m:e>
                </m:mr>
              </m:m>
            </m:e>
          </m:d>
        </m:oMath>
      </m:oMathPara>
    </w:p>
    <w:p w14:paraId="3144174E" w14:textId="77777777" w:rsidR="00FA49B5" w:rsidRDefault="0013246A">
      <w:pPr>
        <w:pStyle w:val="BodyText"/>
        <w:rPr>
          <w:ins w:id="2168" w:author="Author" w:date="2019-04-05T18:20:00Z"/>
        </w:rPr>
      </w:pPr>
      <m:oMathPara>
        <m:oMathParaPr>
          <m:jc m:val="center"/>
        </m:oMathParaPr>
        <m:oMath>
          <m:sSubSup>
            <m:sSubSupPr>
              <m:ctrlPr>
                <w:ins w:id="2169" w:author="Author" w:date="2019-04-05T18:20:00Z">
                  <w:rPr>
                    <w:rFonts w:ascii="Cambria Math" w:hAnsi="Cambria Math"/>
                  </w:rPr>
                </w:ins>
              </m:ctrlPr>
            </m:sSubSupPr>
            <m:e>
              <m:r>
                <w:ins w:id="2170" w:author="Author" w:date="2019-04-05T18:20:00Z">
                  <m:rPr>
                    <m:sty m:val="b"/>
                  </m:rPr>
                  <w:rPr>
                    <w:rFonts w:ascii="Cambria Math" w:hAnsi="Cambria Math"/>
                  </w:rPr>
                  <m:t>W</m:t>
                </w:ins>
              </m:r>
            </m:e>
            <m:sub>
              <m:r>
                <w:ins w:id="2171" w:author="Author" w:date="2019-04-05T18:20:00Z">
                  <w:rPr>
                    <w:rFonts w:ascii="Cambria Math" w:hAnsi="Cambria Math"/>
                  </w:rPr>
                  <m:t>stepwise</m:t>
                </w:ins>
              </m:r>
            </m:sub>
            <m:sup>
              <m:r>
                <w:ins w:id="2172" w:author="Author" w:date="2019-04-05T18:20:00Z">
                  <w:rPr>
                    <w:rFonts w:ascii="Cambria Math" w:hAnsi="Cambria Math"/>
                  </w:rPr>
                  <m:t>j</m:t>
                </w:ins>
              </m:r>
            </m:sup>
          </m:sSubSup>
          <m:r>
            <w:ins w:id="2173" w:author="Author" w:date="2019-04-05T18:20:00Z">
              <w:rPr>
                <w:rFonts w:ascii="Cambria Math" w:hAnsi="Cambria Math"/>
              </w:rPr>
              <m:t>=</m:t>
            </w:ins>
          </m:r>
          <m:d>
            <m:dPr>
              <m:ctrlPr>
                <w:ins w:id="2174" w:author="Author" w:date="2019-04-05T18:20:00Z">
                  <w:rPr>
                    <w:rFonts w:ascii="Cambria Math" w:hAnsi="Cambria Math"/>
                  </w:rPr>
                </w:ins>
              </m:ctrlPr>
            </m:dPr>
            <m:e>
              <m:m>
                <m:mPr>
                  <m:plcHide m:val="1"/>
                  <m:mcs>
                    <m:mc>
                      <m:mcPr>
                        <m:count m:val="2"/>
                        <m:mcJc m:val="center"/>
                      </m:mcPr>
                    </m:mc>
                  </m:mcs>
                  <m:ctrlPr>
                    <w:ins w:id="2175" w:author="Author" w:date="2019-04-05T18:20:00Z">
                      <w:rPr>
                        <w:rFonts w:ascii="Cambria Math" w:hAnsi="Cambria Math"/>
                      </w:rPr>
                    </w:ins>
                  </m:ctrlPr>
                </m:mPr>
                <m:mr>
                  <m:e>
                    <m:r>
                      <w:ins w:id="2176" w:author="Author" w:date="2019-04-05T18:20:00Z">
                        <w:rPr>
                          <w:rFonts w:ascii="Cambria Math" w:hAnsi="Cambria Math"/>
                        </w:rPr>
                        <m:t>4/10</m:t>
                      </w:ins>
                    </m:r>
                  </m:e>
                  <m:e>
                    <m:r>
                      <w:ins w:id="2177" w:author="Author" w:date="2019-04-05T18:20:00Z">
                        <w:rPr>
                          <w:rFonts w:ascii="Cambria Math" w:hAnsi="Cambria Math"/>
                        </w:rPr>
                        <m:t>4/10</m:t>
                      </w:ins>
                    </m:r>
                  </m:e>
                </m:mr>
                <m:mr>
                  <m:e>
                    <m:r>
                      <w:ins w:id="2178" w:author="Author" w:date="2019-04-05T18:20:00Z">
                        <w:rPr>
                          <w:rFonts w:ascii="Cambria Math" w:hAnsi="Cambria Math"/>
                        </w:rPr>
                        <m:t>4/10</m:t>
                      </w:ins>
                    </m:r>
                  </m:e>
                  <m:e>
                    <m:r>
                      <w:ins w:id="2179" w:author="Author" w:date="2019-04-05T18:20:00Z">
                        <w:rPr>
                          <w:rFonts w:ascii="Cambria Math" w:hAnsi="Cambria Math"/>
                        </w:rPr>
                        <m:t>2/10</m:t>
                      </w:ins>
                    </m:r>
                  </m:e>
                </m:mr>
                <m:mr>
                  <m:e>
                    <m:r>
                      <w:ins w:id="2180" w:author="Author" w:date="2019-04-05T18:20:00Z">
                        <w:rPr>
                          <w:rFonts w:ascii="Cambria Math" w:hAnsi="Cambria Math"/>
                        </w:rPr>
                        <m:t>2/10</m:t>
                      </w:ins>
                    </m:r>
                  </m:e>
                  <m:e>
                    <m:r>
                      <w:ins w:id="2181" w:author="Author" w:date="2019-04-05T18:20:00Z">
                        <w:rPr>
                          <w:rFonts w:ascii="Cambria Math" w:hAnsi="Cambria Math"/>
                        </w:rPr>
                        <m:t>4/10</m:t>
                      </w:ins>
                    </m:r>
                  </m:e>
                </m:mr>
              </m:m>
            </m:e>
          </m:d>
        </m:oMath>
      </m:oMathPara>
    </w:p>
    <w:p w14:paraId="1C3EDDFC" w14:textId="77777777" w:rsidR="00FA49B5" w:rsidRDefault="0013246A">
      <w:pPr>
        <w:pStyle w:val="FirstParagraph"/>
      </w:pPr>
      <w:r>
        <w:t xml:space="preserve">Once that the impedance weights have been adjusted, a vector of adjusted level of demand </w:t>
      </w:r>
      <m:oMath>
        <m:sSup>
          <m:sSupPr>
            <m:ctrlPr>
              <w:rPr>
                <w:rFonts w:ascii="Cambria Math" w:hAnsi="Cambria Math"/>
              </w:rPr>
            </m:ctrlPr>
          </m:sSupPr>
          <m:e>
            <m:r>
              <m:rPr>
                <m:sty m:val="b"/>
              </m:rPr>
              <w:rPr>
                <w:rFonts w:ascii="Cambria Math" w:hAnsi="Cambria Math"/>
              </w:rPr>
              <m:t>D</m:t>
            </m:r>
          </m:e>
          <m:sup>
            <m:r>
              <w:rPr>
                <w:rFonts w:ascii="Cambria Math" w:hAnsi="Cambria Math"/>
              </w:rPr>
              <m:t>*</m:t>
            </m:r>
          </m:sup>
        </m:sSup>
      </m:oMath>
      <w:r>
        <w:t xml:space="preserve"> can be obtained by multiplying the </w:t>
      </w:r>
      <w:r>
        <w:rPr>
          <w:i/>
        </w:rPr>
        <w:t>transposed</w:t>
      </w:r>
      <w:r>
        <w:t xml:space="preserve"> impedance matrix by a vector of population values as follows:</w:t>
      </w:r>
    </w:p>
    <w:p w14:paraId="32D6CD70" w14:textId="77777777" w:rsidR="00FA49B5" w:rsidRDefault="0013246A">
      <w:pPr>
        <w:pStyle w:val="BodyText"/>
      </w:pPr>
      <m:oMathPara>
        <m:oMathParaPr>
          <m:jc m:val="center"/>
        </m:oMathParaPr>
        <m:oMath>
          <m:sSup>
            <m:sSupPr>
              <m:ctrlPr>
                <w:rPr>
                  <w:rFonts w:ascii="Cambria Math" w:hAnsi="Cambria Math"/>
                </w:rPr>
              </m:ctrlPr>
            </m:sSupPr>
            <m:e>
              <m:r>
                <m:rPr>
                  <m:sty m:val="b"/>
                </m:rPr>
                <w:rPr>
                  <w:rFonts w:ascii="Cambria Math" w:hAnsi="Cambria Math"/>
                </w:rPr>
                <m:t>D</m:t>
              </m:r>
            </m:e>
            <m:sup>
              <m:r>
                <w:rPr>
                  <w:rFonts w:ascii="Cambria Math" w:hAnsi="Cambria Math"/>
                </w:rPr>
                <m:t>*</m:t>
              </m:r>
            </m:sup>
          </m:sSup>
          <m:r>
            <w:rPr>
              <w:rFonts w:ascii="Cambria Math" w:hAnsi="Cambria Math"/>
            </w:rPr>
            <m:t>=[</m:t>
          </m:r>
          <m:sSup>
            <m:sSupPr>
              <m:ctrlPr>
                <w:rPr>
                  <w:rFonts w:ascii="Cambria Math" w:hAnsi="Cambria Math"/>
                </w:rPr>
              </m:ctrlPr>
            </m:sSupPr>
            <m:e>
              <m:r>
                <m:rPr>
                  <m:sty m:val="b"/>
                </m:rPr>
                <w:rPr>
                  <w:rFonts w:ascii="Cambria Math" w:hAnsi="Cambria Math"/>
                </w:rPr>
                <m:t>W</m:t>
              </m:r>
            </m:e>
            <m:sup>
              <m:r>
                <w:rPr>
                  <w:rFonts w:ascii="Cambria Math" w:hAnsi="Cambria Math"/>
                </w:rPr>
                <m:t>i</m:t>
              </m:r>
            </m:sup>
          </m:sSup>
          <m:sSup>
            <m:sSupPr>
              <m:ctrlPr>
                <w:rPr>
                  <w:rFonts w:ascii="Cambria Math" w:hAnsi="Cambria Math"/>
                </w:rPr>
              </m:ctrlPr>
            </m:sSupPr>
            <m:e>
              <m:r>
                <w:rPr>
                  <w:rFonts w:ascii="Cambria Math" w:hAnsi="Cambria Math"/>
                </w:rPr>
                <m:t>]</m:t>
              </m:r>
            </m:e>
            <m:sup>
              <m:r>
                <w:rPr>
                  <w:rFonts w:ascii="Cambria Math" w:hAnsi="Cambria Math"/>
                </w:rPr>
                <m:t>T</m:t>
              </m:r>
            </m:sup>
          </m:sSup>
          <m:r>
            <m:rPr>
              <m:sty m:val="b"/>
            </m:rPr>
            <w:rPr>
              <w:rFonts w:ascii="Cambria Math" w:hAnsi="Cambria Math"/>
            </w:rPr>
            <m:t>P</m:t>
          </m:r>
        </m:oMath>
      </m:oMathPara>
    </w:p>
    <w:p w14:paraId="759400B3" w14:textId="77777777" w:rsidR="00FA49B5" w:rsidRDefault="0013246A">
      <w:pPr>
        <w:pStyle w:val="FirstParagraph"/>
      </w:pPr>
      <w:r>
        <w:t xml:space="preserve">where the </w:t>
      </w:r>
      <m:oMath>
        <m:sSup>
          <m:sSupPr>
            <m:ctrlPr>
              <w:rPr>
                <w:rFonts w:ascii="Cambria Math" w:hAnsi="Cambria Math"/>
              </w:rPr>
            </m:ctrlPr>
          </m:sSupPr>
          <m:e/>
          <m:sup>
            <m:r>
              <w:rPr>
                <w:rFonts w:ascii="Cambria Math" w:hAnsi="Cambria Math"/>
              </w:rPr>
              <m:t>T</m:t>
            </m:r>
          </m:sup>
        </m:sSup>
      </m:oMath>
      <w:r>
        <w:t xml:space="preserve"> operator is for “transpose”</w:t>
      </w:r>
      <w:r>
        <w:t xml:space="preserve">, and </w:t>
      </w:r>
      <m:oMath>
        <m:r>
          <m:rPr>
            <m:sty m:val="b"/>
          </m:rPr>
          <w:rPr>
            <w:rFonts w:ascii="Cambria Math" w:hAnsi="Cambria Math"/>
          </w:rPr>
          <m:t>P</m:t>
        </m:r>
      </m:oMath>
      <w:r>
        <w:t xml:space="preserve"> is:</w:t>
      </w:r>
    </w:p>
    <w:p w14:paraId="49EBCA03" w14:textId="77777777" w:rsidR="00FA49B5" w:rsidRDefault="0013246A">
      <w:pPr>
        <w:pStyle w:val="BodyText"/>
      </w:pPr>
      <m:oMathPara>
        <m:oMathParaPr>
          <m:jc m:val="center"/>
        </m:oMathParaPr>
        <m:oMath>
          <m:r>
            <m:rPr>
              <m:sty m:val="b"/>
            </m:rPr>
            <w:rPr>
              <w:rFonts w:ascii="Cambria Math" w:hAnsi="Cambria Math"/>
            </w:rPr>
            <m:t>P</m:t>
          </m:r>
          <m:r>
            <w:rPr>
              <w:rFonts w:ascii="Cambria Math" w:hAnsi="Cambria Math"/>
            </w:rPr>
            <m:t>=</m:t>
          </m:r>
          <m:d>
            <m:dPr>
              <m:ctrlPr>
                <w:rPr>
                  <w:rFonts w:ascii="Cambria Math" w:hAnsi="Cambria Math"/>
                </w:rPr>
              </m:ctrlPr>
            </m:dPr>
            <m:e>
              <m:m>
                <m:mPr>
                  <m:plcHide m:val="1"/>
                  <m:mcs>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rPr>
                          <m:t>P</m:t>
                        </m:r>
                      </m:e>
                      <m:sub>
                        <m:r>
                          <w:rPr>
                            <w:rFonts w:ascii="Cambria Math" w:hAnsi="Cambria Math"/>
                          </w:rPr>
                          <m:t>1</m:t>
                        </m:r>
                      </m:sub>
                    </m:sSub>
                  </m:e>
                </m:mr>
                <m:mr>
                  <m:e>
                    <m:r>
                      <w:rPr>
                        <w:rFonts w:ascii="Cambria Math" w:hAnsi="Cambria Math"/>
                      </w:rPr>
                      <m:t>⋮</m:t>
                    </m:r>
                  </m:e>
                </m:mr>
                <m:mr>
                  <m:e>
                    <m:sSub>
                      <m:sSubPr>
                        <m:ctrlPr>
                          <w:rPr>
                            <w:rFonts w:ascii="Cambria Math" w:hAnsi="Cambria Math"/>
                          </w:rPr>
                        </m:ctrlPr>
                      </m:sSubPr>
                      <m:e>
                        <m:r>
                          <w:rPr>
                            <w:rFonts w:ascii="Cambria Math" w:hAnsi="Cambria Math"/>
                          </w:rPr>
                          <m:t>P</m:t>
                        </m:r>
                      </m:e>
                      <m:sub>
                        <m:r>
                          <w:rPr>
                            <w:rFonts w:ascii="Cambria Math" w:hAnsi="Cambria Math"/>
                          </w:rPr>
                          <m:t>N</m:t>
                        </m:r>
                      </m:sub>
                    </m:sSub>
                  </m:e>
                </m:mr>
              </m:m>
            </m:e>
          </m:d>
        </m:oMath>
      </m:oMathPara>
    </w:p>
    <w:p w14:paraId="75B1C002" w14:textId="77777777" w:rsidR="00FA49B5" w:rsidRDefault="0013246A">
      <w:pPr>
        <w:pStyle w:val="FirstParagraph"/>
      </w:pPr>
      <w:r>
        <w:t>The level of demand for the service points in the binary impedance function example is (in vector form):</w:t>
      </w:r>
    </w:p>
    <w:p w14:paraId="411167DB" w14:textId="77777777" w:rsidR="00E15092" w:rsidRDefault="0013246A">
      <w:pPr>
        <w:pStyle w:val="BodyText"/>
        <w:rPr>
          <w:del w:id="2182" w:author="Author" w:date="2019-04-05T18:20:00Z"/>
        </w:rPr>
      </w:pPr>
      <m:oMathPara>
        <m:oMathParaPr>
          <m:jc m:val="center"/>
        </m:oMathParaPr>
        <m:oMath>
          <m:sSubSup>
            <m:sSubSupPr>
              <m:ctrlPr>
                <w:del w:id="2183" w:author="Author" w:date="2019-04-05T18:20:00Z">
                  <w:rPr>
                    <w:rFonts w:ascii="Cambria Math" w:hAnsi="Cambria Math"/>
                  </w:rPr>
                </w:del>
              </m:ctrlPr>
            </m:sSubSupPr>
            <m:e>
              <m:r>
                <w:del w:id="2184" w:author="Author" w:date="2019-04-05T18:20:00Z">
                  <m:rPr>
                    <m:sty m:val="b"/>
                  </m:rPr>
                  <w:rPr>
                    <w:rFonts w:ascii="Cambria Math" w:hAnsi="Cambria Math"/>
                  </w:rPr>
                  <m:t>D</m:t>
                </w:del>
              </m:r>
            </m:e>
            <m:sub>
              <m:r>
                <w:del w:id="2185" w:author="Author" w:date="2019-04-05T18:20:00Z">
                  <w:rPr>
                    <w:rFonts w:ascii="Cambria Math" w:hAnsi="Cambria Math"/>
                  </w:rPr>
                  <m:t>b</m:t>
                </w:del>
              </m:r>
            </m:sub>
            <m:sup>
              <m:r>
                <w:del w:id="2186" w:author="Author" w:date="2019-04-05T18:20:00Z">
                  <w:rPr>
                    <w:rFonts w:ascii="Cambria Math" w:hAnsi="Cambria Math"/>
                  </w:rPr>
                  <m:t>*</m:t>
                </w:del>
              </m:r>
            </m:sup>
          </m:sSubSup>
          <m:r>
            <w:del w:id="2187" w:author="Author" w:date="2019-04-05T18:20:00Z">
              <w:rPr>
                <w:rFonts w:ascii="Cambria Math" w:hAnsi="Cambria Math"/>
              </w:rPr>
              <m:t>=</m:t>
            </w:del>
          </m:r>
          <m:d>
            <m:dPr>
              <m:ctrlPr>
                <w:del w:id="2188" w:author="Author" w:date="2019-04-05T18:20:00Z">
                  <w:rPr>
                    <w:rFonts w:ascii="Cambria Math" w:hAnsi="Cambria Math"/>
                  </w:rPr>
                </w:del>
              </m:ctrlPr>
            </m:dPr>
            <m:e>
              <m:m>
                <m:mPr>
                  <m:plcHide m:val="1"/>
                  <m:mcs>
                    <m:mc>
                      <m:mcPr>
                        <m:count m:val="2"/>
                        <m:mcJc m:val="center"/>
                      </m:mcPr>
                    </m:mc>
                  </m:mcs>
                  <m:ctrlPr>
                    <w:del w:id="2189" w:author="Author" w:date="2019-04-05T18:20:00Z">
                      <w:rPr>
                        <w:rFonts w:ascii="Cambria Math" w:hAnsi="Cambria Math"/>
                      </w:rPr>
                    </w:del>
                  </m:ctrlPr>
                </m:mPr>
                <m:mr>
                  <m:e>
                    <m:r>
                      <w:del w:id="2190" w:author="Author" w:date="2019-04-05T18:20:00Z">
                        <w:rPr>
                          <w:rFonts w:ascii="Cambria Math" w:hAnsi="Cambria Math"/>
                        </w:rPr>
                        <m:t>1/3</m:t>
                      </w:del>
                    </m:r>
                  </m:e>
                  <m:e>
                    <m:r>
                      <w:del w:id="2191" w:author="Author" w:date="2019-04-05T18:20:00Z">
                        <w:rPr>
                          <w:rFonts w:ascii="Cambria Math" w:hAnsi="Cambria Math"/>
                        </w:rPr>
                        <m:t>0</m:t>
                      </w:del>
                    </m:r>
                  </m:e>
                </m:mr>
                <m:mr>
                  <m:e>
                    <m:r>
                      <w:del w:id="2192" w:author="Author" w:date="2019-04-05T18:20:00Z">
                        <w:rPr>
                          <w:rFonts w:ascii="Cambria Math" w:hAnsi="Cambria Math"/>
                        </w:rPr>
                        <m:t>1/3</m:t>
                      </w:del>
                    </m:r>
                  </m:e>
                  <m:e>
                    <m:r>
                      <w:del w:id="2193" w:author="Author" w:date="2019-04-05T18:20:00Z">
                        <w:rPr>
                          <w:rFonts w:ascii="Cambria Math" w:hAnsi="Cambria Math"/>
                        </w:rPr>
                        <m:t>0</m:t>
                      </w:del>
                    </m:r>
                  </m:e>
                </m:mr>
                <m:mr>
                  <m:e>
                    <m:r>
                      <w:del w:id="2194" w:author="Author" w:date="2019-04-05T18:20:00Z">
                        <w:rPr>
                          <w:rFonts w:ascii="Cambria Math" w:hAnsi="Cambria Math"/>
                        </w:rPr>
                        <m:t>1/3</m:t>
                      </w:del>
                    </m:r>
                  </m:e>
                  <m:e>
                    <m:r>
                      <w:del w:id="2195" w:author="Author" w:date="2019-04-05T18:20:00Z">
                        <w:rPr>
                          <w:rFonts w:ascii="Cambria Math" w:hAnsi="Cambria Math"/>
                        </w:rPr>
                        <m:t>1</m:t>
                      </w:del>
                    </m:r>
                  </m:e>
                </m:mr>
              </m:m>
            </m:e>
          </m:d>
          <m:d>
            <m:dPr>
              <m:ctrlPr>
                <w:del w:id="2196" w:author="Author" w:date="2019-04-05T18:20:00Z">
                  <w:rPr>
                    <w:rFonts w:ascii="Cambria Math" w:hAnsi="Cambria Math"/>
                  </w:rPr>
                </w:del>
              </m:ctrlPr>
            </m:dPr>
            <m:e>
              <m:m>
                <m:mPr>
                  <m:plcHide m:val="1"/>
                  <m:mcs>
                    <m:mc>
                      <m:mcPr>
                        <m:count m:val="1"/>
                        <m:mcJc m:val="center"/>
                      </m:mcPr>
                    </m:mc>
                  </m:mcs>
                  <m:ctrlPr>
                    <w:del w:id="2197" w:author="Author" w:date="2019-04-05T18:20:00Z">
                      <w:rPr>
                        <w:rFonts w:ascii="Cambria Math" w:hAnsi="Cambria Math"/>
                      </w:rPr>
                    </w:del>
                  </m:ctrlPr>
                </m:mPr>
                <m:mr>
                  <m:e>
                    <m:r>
                      <w:del w:id="2198" w:author="Author" w:date="2019-04-05T18:20:00Z">
                        <w:rPr>
                          <w:rFonts w:ascii="Cambria Math" w:hAnsi="Cambria Math"/>
                        </w:rPr>
                        <m:t>100</m:t>
                      </w:del>
                    </m:r>
                  </m:e>
                </m:mr>
                <m:mr>
                  <m:e>
                    <m:r>
                      <w:del w:id="2199" w:author="Author" w:date="2019-04-05T18:20:00Z">
                        <w:rPr>
                          <w:rFonts w:ascii="Cambria Math" w:hAnsi="Cambria Math"/>
                        </w:rPr>
                        <m:t>50</m:t>
                      </w:del>
                    </m:r>
                  </m:e>
                </m:mr>
              </m:m>
            </m:e>
          </m:d>
          <m:r>
            <w:del w:id="2200" w:author="Author" w:date="2019-04-05T18:20:00Z">
              <w:rPr>
                <w:rFonts w:ascii="Cambria Math" w:hAnsi="Cambria Math"/>
              </w:rPr>
              <m:t>=</m:t>
            </w:del>
          </m:r>
          <m:d>
            <m:dPr>
              <m:ctrlPr>
                <w:del w:id="2201" w:author="Author" w:date="2019-04-05T18:20:00Z">
                  <w:rPr>
                    <w:rFonts w:ascii="Cambria Math" w:hAnsi="Cambria Math"/>
                  </w:rPr>
                </w:del>
              </m:ctrlPr>
            </m:dPr>
            <m:e>
              <m:m>
                <m:mPr>
                  <m:plcHide m:val="1"/>
                  <m:mcs>
                    <m:mc>
                      <m:mcPr>
                        <m:count m:val="1"/>
                        <m:mcJc m:val="center"/>
                      </m:mcPr>
                    </m:mc>
                  </m:mcs>
                  <m:ctrlPr>
                    <w:del w:id="2202" w:author="Author" w:date="2019-04-05T18:20:00Z">
                      <w:rPr>
                        <w:rFonts w:ascii="Cambria Math" w:hAnsi="Cambria Math"/>
                      </w:rPr>
                    </w:del>
                  </m:ctrlPr>
                </m:mPr>
                <m:mr>
                  <m:e>
                    <m:r>
                      <w:del w:id="2203" w:author="Author" w:date="2019-04-05T18:20:00Z">
                        <w:rPr>
                          <w:rFonts w:ascii="Cambria Math" w:hAnsi="Cambria Math"/>
                        </w:rPr>
                        <m:t>100/3</m:t>
                      </w:del>
                    </m:r>
                  </m:e>
                </m:mr>
                <m:mr>
                  <m:e>
                    <m:r>
                      <w:del w:id="2204" w:author="Author" w:date="2019-04-05T18:20:00Z">
                        <w:rPr>
                          <w:rFonts w:ascii="Cambria Math" w:hAnsi="Cambria Math"/>
                        </w:rPr>
                        <m:t>100/3</m:t>
                      </w:del>
                    </m:r>
                  </m:e>
                </m:mr>
                <m:mr>
                  <m:e>
                    <m:r>
                      <w:del w:id="2205" w:author="Author" w:date="2019-04-05T18:20:00Z">
                        <w:rPr>
                          <w:rFonts w:ascii="Cambria Math" w:hAnsi="Cambria Math"/>
                        </w:rPr>
                        <m:t>250/3</m:t>
                      </w:del>
                    </m:r>
                  </m:e>
                </m:mr>
              </m:m>
            </m:e>
          </m:d>
        </m:oMath>
      </m:oMathPara>
    </w:p>
    <w:p w14:paraId="3F2014A6" w14:textId="77777777" w:rsidR="00FA49B5" w:rsidRDefault="0013246A">
      <w:pPr>
        <w:pStyle w:val="BodyText"/>
        <w:rPr>
          <w:ins w:id="2206" w:author="Author" w:date="2019-04-05T18:20:00Z"/>
        </w:rPr>
      </w:pPr>
      <m:oMathPara>
        <m:oMathParaPr>
          <m:jc m:val="center"/>
        </m:oMathParaPr>
        <m:oMath>
          <m:sSubSup>
            <m:sSubSupPr>
              <m:ctrlPr>
                <w:ins w:id="2207" w:author="Author" w:date="2019-04-05T18:20:00Z">
                  <w:rPr>
                    <w:rFonts w:ascii="Cambria Math" w:hAnsi="Cambria Math"/>
                  </w:rPr>
                </w:ins>
              </m:ctrlPr>
            </m:sSubSupPr>
            <m:e>
              <m:r>
                <w:ins w:id="2208" w:author="Author" w:date="2019-04-05T18:20:00Z">
                  <m:rPr>
                    <m:sty m:val="b"/>
                  </m:rPr>
                  <w:rPr>
                    <w:rFonts w:ascii="Cambria Math" w:hAnsi="Cambria Math"/>
                  </w:rPr>
                  <m:t>D</m:t>
                </w:ins>
              </m:r>
            </m:e>
            <m:sub>
              <m:r>
                <w:ins w:id="2209" w:author="Author" w:date="2019-04-05T18:20:00Z">
                  <w:rPr>
                    <w:rFonts w:ascii="Cambria Math" w:hAnsi="Cambria Math"/>
                  </w:rPr>
                  <m:t>binary</m:t>
                </w:ins>
              </m:r>
            </m:sub>
            <m:sup>
              <m:r>
                <w:ins w:id="2210" w:author="Author" w:date="2019-04-05T18:20:00Z">
                  <w:rPr>
                    <w:rFonts w:ascii="Cambria Math" w:hAnsi="Cambria Math"/>
                  </w:rPr>
                  <m:t>*</m:t>
                </w:ins>
              </m:r>
            </m:sup>
          </m:sSubSup>
          <m:r>
            <w:ins w:id="2211" w:author="Author" w:date="2019-04-05T18:20:00Z">
              <w:rPr>
                <w:rFonts w:ascii="Cambria Math" w:hAnsi="Cambria Math"/>
              </w:rPr>
              <m:t>=</m:t>
            </w:ins>
          </m:r>
          <m:d>
            <m:dPr>
              <m:ctrlPr>
                <w:ins w:id="2212" w:author="Author" w:date="2019-04-05T18:20:00Z">
                  <w:rPr>
                    <w:rFonts w:ascii="Cambria Math" w:hAnsi="Cambria Math"/>
                  </w:rPr>
                </w:ins>
              </m:ctrlPr>
            </m:dPr>
            <m:e>
              <m:m>
                <m:mPr>
                  <m:plcHide m:val="1"/>
                  <m:mcs>
                    <m:mc>
                      <m:mcPr>
                        <m:count m:val="3"/>
                        <m:mcJc m:val="center"/>
                      </m:mcPr>
                    </m:mc>
                  </m:mcs>
                  <m:ctrlPr>
                    <w:ins w:id="2213" w:author="Author" w:date="2019-04-05T18:20:00Z">
                      <w:rPr>
                        <w:rFonts w:ascii="Cambria Math" w:hAnsi="Cambria Math"/>
                      </w:rPr>
                    </w:ins>
                  </m:ctrlPr>
                </m:mPr>
                <m:mr>
                  <m:e>
                    <m:r>
                      <w:ins w:id="2214" w:author="Author" w:date="2019-04-05T18:20:00Z">
                        <w:rPr>
                          <w:rFonts w:ascii="Cambria Math" w:hAnsi="Cambria Math"/>
                        </w:rPr>
                        <m:t>1/2</m:t>
                      </w:ins>
                    </m:r>
                  </m:e>
                  <m:e>
                    <m:r>
                      <w:ins w:id="2215" w:author="Author" w:date="2019-04-05T18:20:00Z">
                        <w:rPr>
                          <w:rFonts w:ascii="Cambria Math" w:hAnsi="Cambria Math"/>
                        </w:rPr>
                        <m:t>1/2</m:t>
                      </w:ins>
                    </m:r>
                  </m:e>
                  <m:e>
                    <m:r>
                      <w:ins w:id="2216" w:author="Author" w:date="2019-04-05T18:20:00Z">
                        <w:rPr>
                          <w:rFonts w:ascii="Cambria Math" w:hAnsi="Cambria Math"/>
                        </w:rPr>
                        <m:t>1/2</m:t>
                      </w:ins>
                    </m:r>
                  </m:e>
                </m:mr>
                <m:mr>
                  <m:e>
                    <m:r>
                      <w:ins w:id="2217" w:author="Author" w:date="2019-04-05T18:20:00Z">
                        <w:rPr>
                          <w:rFonts w:ascii="Cambria Math" w:hAnsi="Cambria Math"/>
                        </w:rPr>
                        <m:t>1/2</m:t>
                      </w:ins>
                    </m:r>
                  </m:e>
                  <m:e>
                    <m:r>
                      <w:ins w:id="2218" w:author="Author" w:date="2019-04-05T18:20:00Z">
                        <w:rPr>
                          <w:rFonts w:ascii="Cambria Math" w:hAnsi="Cambria Math"/>
                        </w:rPr>
                        <m:t>1/2</m:t>
                      </w:ins>
                    </m:r>
                  </m:e>
                  <m:e>
                    <m:r>
                      <w:ins w:id="2219" w:author="Author" w:date="2019-04-05T18:20:00Z">
                        <w:rPr>
                          <w:rFonts w:ascii="Cambria Math" w:hAnsi="Cambria Math"/>
                        </w:rPr>
                        <m:t>1/2</m:t>
                      </w:ins>
                    </m:r>
                  </m:e>
                </m:mr>
              </m:m>
            </m:e>
          </m:d>
          <m:d>
            <m:dPr>
              <m:ctrlPr>
                <w:ins w:id="2220" w:author="Author" w:date="2019-04-05T18:20:00Z">
                  <w:rPr>
                    <w:rFonts w:ascii="Cambria Math" w:hAnsi="Cambria Math"/>
                  </w:rPr>
                </w:ins>
              </m:ctrlPr>
            </m:dPr>
            <m:e>
              <m:m>
                <m:mPr>
                  <m:plcHide m:val="1"/>
                  <m:mcs>
                    <m:mc>
                      <m:mcPr>
                        <m:count m:val="1"/>
                        <m:mcJc m:val="center"/>
                      </m:mcPr>
                    </m:mc>
                  </m:mcs>
                  <m:ctrlPr>
                    <w:ins w:id="2221" w:author="Author" w:date="2019-04-05T18:20:00Z">
                      <w:rPr>
                        <w:rFonts w:ascii="Cambria Math" w:hAnsi="Cambria Math"/>
                      </w:rPr>
                    </w:ins>
                  </m:ctrlPr>
                </m:mPr>
                <m:mr>
                  <m:e>
                    <m:r>
                      <w:ins w:id="2222" w:author="Author" w:date="2019-04-05T18:20:00Z">
                        <w:rPr>
                          <w:rFonts w:ascii="Cambria Math" w:hAnsi="Cambria Math"/>
                        </w:rPr>
                        <m:t>100</m:t>
                      </w:ins>
                    </m:r>
                  </m:e>
                </m:mr>
                <m:mr>
                  <m:e>
                    <m:r>
                      <w:ins w:id="2223" w:author="Author" w:date="2019-04-05T18:20:00Z">
                        <w:rPr>
                          <w:rFonts w:ascii="Cambria Math" w:hAnsi="Cambria Math"/>
                        </w:rPr>
                        <m:t>100</m:t>
                      </w:ins>
                    </m:r>
                  </m:e>
                </m:mr>
                <m:mr>
                  <m:e>
                    <m:r>
                      <w:ins w:id="2224" w:author="Author" w:date="2019-04-05T18:20:00Z">
                        <w:rPr>
                          <w:rFonts w:ascii="Cambria Math" w:hAnsi="Cambria Math"/>
                        </w:rPr>
                        <m:t>100</m:t>
                      </w:ins>
                    </m:r>
                  </m:e>
                </m:mr>
              </m:m>
            </m:e>
          </m:d>
          <m:r>
            <w:ins w:id="2225" w:author="Author" w:date="2019-04-05T18:20:00Z">
              <w:rPr>
                <w:rFonts w:ascii="Cambria Math" w:hAnsi="Cambria Math"/>
              </w:rPr>
              <m:t>=</m:t>
            </w:ins>
          </m:r>
          <m:d>
            <m:dPr>
              <m:ctrlPr>
                <w:ins w:id="2226" w:author="Author" w:date="2019-04-05T18:20:00Z">
                  <w:rPr>
                    <w:rFonts w:ascii="Cambria Math" w:hAnsi="Cambria Math"/>
                  </w:rPr>
                </w:ins>
              </m:ctrlPr>
            </m:dPr>
            <m:e>
              <m:m>
                <m:mPr>
                  <m:plcHide m:val="1"/>
                  <m:mcs>
                    <m:mc>
                      <m:mcPr>
                        <m:count m:val="1"/>
                        <m:mcJc m:val="center"/>
                      </m:mcPr>
                    </m:mc>
                  </m:mcs>
                  <m:ctrlPr>
                    <w:ins w:id="2227" w:author="Author" w:date="2019-04-05T18:20:00Z">
                      <w:rPr>
                        <w:rFonts w:ascii="Cambria Math" w:hAnsi="Cambria Math"/>
                      </w:rPr>
                    </w:ins>
                  </m:ctrlPr>
                </m:mPr>
                <m:mr>
                  <m:e>
                    <m:r>
                      <w:ins w:id="2228" w:author="Author" w:date="2019-04-05T18:20:00Z">
                        <w:rPr>
                          <w:rFonts w:ascii="Cambria Math" w:hAnsi="Cambria Math"/>
                        </w:rPr>
                        <m:t>300/2</m:t>
                      </w:ins>
                    </m:r>
                  </m:e>
                </m:mr>
                <m:mr>
                  <m:e>
                    <m:r>
                      <w:ins w:id="2229" w:author="Author" w:date="2019-04-05T18:20:00Z">
                        <w:rPr>
                          <w:rFonts w:ascii="Cambria Math" w:hAnsi="Cambria Math"/>
                        </w:rPr>
                        <m:t>300/2</m:t>
                      </w:ins>
                    </m:r>
                  </m:e>
                </m:mr>
              </m:m>
            </m:e>
          </m:d>
          <m:r>
            <w:ins w:id="2230" w:author="Author" w:date="2019-04-05T18:20:00Z">
              <w:rPr>
                <w:rFonts w:ascii="Cambria Math" w:hAnsi="Cambria Math"/>
              </w:rPr>
              <m:t>=</m:t>
            </w:ins>
          </m:r>
          <m:d>
            <m:dPr>
              <m:ctrlPr>
                <w:ins w:id="2231" w:author="Author" w:date="2019-04-05T18:20:00Z">
                  <w:rPr>
                    <w:rFonts w:ascii="Cambria Math" w:hAnsi="Cambria Math"/>
                  </w:rPr>
                </w:ins>
              </m:ctrlPr>
            </m:dPr>
            <m:e>
              <m:m>
                <m:mPr>
                  <m:plcHide m:val="1"/>
                  <m:mcs>
                    <m:mc>
                      <m:mcPr>
                        <m:count m:val="1"/>
                        <m:mcJc m:val="center"/>
                      </m:mcPr>
                    </m:mc>
                  </m:mcs>
                  <m:ctrlPr>
                    <w:ins w:id="2232" w:author="Author" w:date="2019-04-05T18:20:00Z">
                      <w:rPr>
                        <w:rFonts w:ascii="Cambria Math" w:hAnsi="Cambria Math"/>
                      </w:rPr>
                    </w:ins>
                  </m:ctrlPr>
                </m:mPr>
                <m:mr>
                  <m:e>
                    <m:r>
                      <w:ins w:id="2233" w:author="Author" w:date="2019-04-05T18:20:00Z">
                        <w:rPr>
                          <w:rFonts w:ascii="Cambria Math" w:hAnsi="Cambria Math"/>
                        </w:rPr>
                        <m:t>150</m:t>
                      </w:ins>
                    </m:r>
                  </m:e>
                </m:mr>
                <m:mr>
                  <m:e>
                    <m:r>
                      <w:ins w:id="2234" w:author="Author" w:date="2019-04-05T18:20:00Z">
                        <w:rPr>
                          <w:rFonts w:ascii="Cambria Math" w:hAnsi="Cambria Math"/>
                        </w:rPr>
                        <m:t>150</m:t>
                      </w:ins>
                    </m:r>
                  </m:e>
                </m:mr>
              </m:m>
            </m:e>
          </m:d>
        </m:oMath>
      </m:oMathPara>
    </w:p>
    <w:p w14:paraId="4CC4EAF6" w14:textId="77777777" w:rsidR="00FA49B5" w:rsidRDefault="0013246A">
      <w:pPr>
        <w:pStyle w:val="FirstParagraph"/>
        <w:rPr>
          <w:ins w:id="2235" w:author="Author" w:date="2019-04-05T18:20:00Z"/>
        </w:rPr>
      </w:pPr>
      <w:ins w:id="2236" w:author="Author" w:date="2019-04-05T18:20:00Z">
        <w:r>
          <w:t xml:space="preserve">Notice how each clinic is expected to service only </w:t>
        </w:r>
        <m:oMath>
          <m:r>
            <w:rPr>
              <w:rFonts w:ascii="Cambria Math" w:hAnsi="Cambria Math"/>
            </w:rPr>
            <m:t>150</m:t>
          </m:r>
        </m:oMath>
        <w:r>
          <w:t>, and the level of demand over the system is identical to the total population.</w:t>
        </w:r>
      </w:ins>
    </w:p>
    <w:p w14:paraId="3976C439" w14:textId="77777777" w:rsidR="00FA49B5" w:rsidRDefault="0013246A">
      <w:pPr>
        <w:pStyle w:val="BodyText"/>
        <w:pPrChange w:id="2237" w:author="Author" w:date="2019-04-05T18:20:00Z">
          <w:pPr>
            <w:pStyle w:val="FirstParagraph"/>
          </w:pPr>
        </w:pPrChange>
      </w:pPr>
      <w:r>
        <w:t>The level of demand for the service points in the stepwise impedance function example is (in vector form):</w:t>
      </w:r>
    </w:p>
    <w:p w14:paraId="53CA1B31" w14:textId="77777777" w:rsidR="00E15092" w:rsidRDefault="0013246A">
      <w:pPr>
        <w:pStyle w:val="BodyText"/>
        <w:rPr>
          <w:del w:id="2238" w:author="Author" w:date="2019-04-05T18:20:00Z"/>
        </w:rPr>
      </w:pPr>
      <m:oMathPara>
        <m:oMathParaPr>
          <m:jc m:val="center"/>
        </m:oMathParaPr>
        <m:oMath>
          <m:sSubSup>
            <m:sSubSupPr>
              <m:ctrlPr>
                <w:del w:id="2239" w:author="Author" w:date="2019-04-05T18:20:00Z">
                  <w:rPr>
                    <w:rFonts w:ascii="Cambria Math" w:hAnsi="Cambria Math"/>
                  </w:rPr>
                </w:del>
              </m:ctrlPr>
            </m:sSubSupPr>
            <m:e>
              <m:r>
                <w:del w:id="2240" w:author="Author" w:date="2019-04-05T18:20:00Z">
                  <m:rPr>
                    <m:sty m:val="b"/>
                  </m:rPr>
                  <w:rPr>
                    <w:rFonts w:ascii="Cambria Math" w:hAnsi="Cambria Math"/>
                  </w:rPr>
                  <m:t>D</m:t>
                </w:del>
              </m:r>
            </m:e>
            <m:sub>
              <m:r>
                <w:del w:id="2241" w:author="Author" w:date="2019-04-05T18:20:00Z">
                  <w:rPr>
                    <w:rFonts w:ascii="Cambria Math" w:hAnsi="Cambria Math"/>
                  </w:rPr>
                  <m:t>s</m:t>
                </w:del>
              </m:r>
            </m:sub>
            <m:sup>
              <m:r>
                <w:del w:id="2242" w:author="Author" w:date="2019-04-05T18:20:00Z">
                  <w:rPr>
                    <w:rFonts w:ascii="Cambria Math" w:hAnsi="Cambria Math"/>
                  </w:rPr>
                  <m:t>*</m:t>
                </w:del>
              </m:r>
            </m:sup>
          </m:sSubSup>
          <m:r>
            <w:del w:id="2243" w:author="Author" w:date="2019-04-05T18:20:00Z">
              <w:rPr>
                <w:rFonts w:ascii="Cambria Math" w:hAnsi="Cambria Math"/>
              </w:rPr>
              <m:t>=</m:t>
            </w:del>
          </m:r>
          <m:d>
            <m:dPr>
              <m:ctrlPr>
                <w:del w:id="2244" w:author="Author" w:date="2019-04-05T18:20:00Z">
                  <w:rPr>
                    <w:rFonts w:ascii="Cambria Math" w:hAnsi="Cambria Math"/>
                  </w:rPr>
                </w:del>
              </m:ctrlPr>
            </m:dPr>
            <m:e>
              <m:m>
                <m:mPr>
                  <m:plcHide m:val="1"/>
                  <m:mcs>
                    <m:mc>
                      <m:mcPr>
                        <m:count m:val="2"/>
                        <m:mcJc m:val="center"/>
                      </m:mcPr>
                    </m:mc>
                  </m:mcs>
                  <m:ctrlPr>
                    <w:del w:id="2245" w:author="Author" w:date="2019-04-05T18:20:00Z">
                      <w:rPr>
                        <w:rFonts w:ascii="Cambria Math" w:hAnsi="Cambria Math"/>
                      </w:rPr>
                    </w:del>
                  </m:ctrlPr>
                </m:mPr>
                <m:mr>
                  <m:e>
                    <m:r>
                      <w:del w:id="2246" w:author="Author" w:date="2019-04-05T18:20:00Z">
                        <w:rPr>
                          <w:rFonts w:ascii="Cambria Math" w:hAnsi="Cambria Math"/>
                        </w:rPr>
                        <m:t>0.424</m:t>
                      </w:del>
                    </m:r>
                  </m:e>
                  <m:e>
                    <m:r>
                      <w:del w:id="2247" w:author="Author" w:date="2019-04-05T18:20:00Z">
                        <w:rPr>
                          <w:rFonts w:ascii="Cambria Math" w:hAnsi="Cambria Math"/>
                        </w:rPr>
                        <m:t>0</m:t>
                      </w:del>
                    </m:r>
                  </m:e>
                </m:mr>
                <m:mr>
                  <m:e>
                    <m:r>
                      <w:del w:id="2248" w:author="Author" w:date="2019-04-05T18:20:00Z">
                        <w:rPr>
                          <w:rFonts w:ascii="Cambria Math" w:hAnsi="Cambria Math"/>
                        </w:rPr>
                        <m:t>0.288</m:t>
                      </w:del>
                    </m:r>
                  </m:e>
                  <m:e>
                    <m:r>
                      <w:del w:id="2249" w:author="Author" w:date="2019-04-05T18:20:00Z">
                        <w:rPr>
                          <w:rFonts w:ascii="Cambria Math" w:hAnsi="Cambria Math"/>
                        </w:rPr>
                        <m:t>0</m:t>
                      </w:del>
                    </m:r>
                  </m:e>
                </m:mr>
                <m:mr>
                  <m:e>
                    <m:r>
                      <w:del w:id="2250" w:author="Author" w:date="2019-04-05T18:20:00Z">
                        <w:rPr>
                          <w:rFonts w:ascii="Cambria Math" w:hAnsi="Cambria Math"/>
                        </w:rPr>
                        <m:t>0.288</m:t>
                      </w:del>
                    </m:r>
                  </m:e>
                  <m:e>
                    <m:r>
                      <w:del w:id="2251" w:author="Author" w:date="2019-04-05T18:20:00Z">
                        <w:rPr>
                          <w:rFonts w:ascii="Cambria Math" w:hAnsi="Cambria Math"/>
                        </w:rPr>
                        <m:t>1</m:t>
                      </w:del>
                    </m:r>
                  </m:e>
                </m:mr>
              </m:m>
            </m:e>
          </m:d>
          <m:d>
            <m:dPr>
              <m:ctrlPr>
                <w:del w:id="2252" w:author="Author" w:date="2019-04-05T18:20:00Z">
                  <w:rPr>
                    <w:rFonts w:ascii="Cambria Math" w:hAnsi="Cambria Math"/>
                  </w:rPr>
                </w:del>
              </m:ctrlPr>
            </m:dPr>
            <m:e>
              <m:m>
                <m:mPr>
                  <m:plcHide m:val="1"/>
                  <m:mcs>
                    <m:mc>
                      <m:mcPr>
                        <m:count m:val="1"/>
                        <m:mcJc m:val="center"/>
                      </m:mcPr>
                    </m:mc>
                  </m:mcs>
                  <m:ctrlPr>
                    <w:del w:id="2253" w:author="Author" w:date="2019-04-05T18:20:00Z">
                      <w:rPr>
                        <w:rFonts w:ascii="Cambria Math" w:hAnsi="Cambria Math"/>
                      </w:rPr>
                    </w:del>
                  </m:ctrlPr>
                </m:mPr>
                <m:mr>
                  <m:e>
                    <m:r>
                      <w:del w:id="2254" w:author="Author" w:date="2019-04-05T18:20:00Z">
                        <w:rPr>
                          <w:rFonts w:ascii="Cambria Math" w:hAnsi="Cambria Math"/>
                        </w:rPr>
                        <m:t>100</m:t>
                      </w:del>
                    </m:r>
                  </m:e>
                </m:mr>
                <m:mr>
                  <m:e>
                    <m:r>
                      <w:del w:id="2255" w:author="Author" w:date="2019-04-05T18:20:00Z">
                        <w:rPr>
                          <w:rFonts w:ascii="Cambria Math" w:hAnsi="Cambria Math"/>
                        </w:rPr>
                        <m:t>50</m:t>
                      </w:del>
                    </m:r>
                  </m:e>
                </m:mr>
              </m:m>
            </m:e>
          </m:d>
          <m:r>
            <w:del w:id="2256" w:author="Author" w:date="2019-04-05T18:20:00Z">
              <w:rPr>
                <w:rFonts w:ascii="Cambria Math" w:hAnsi="Cambria Math"/>
              </w:rPr>
              <m:t>=</m:t>
            </w:del>
          </m:r>
          <m:d>
            <m:dPr>
              <m:ctrlPr>
                <w:del w:id="2257" w:author="Author" w:date="2019-04-05T18:20:00Z">
                  <w:rPr>
                    <w:rFonts w:ascii="Cambria Math" w:hAnsi="Cambria Math"/>
                  </w:rPr>
                </w:del>
              </m:ctrlPr>
            </m:dPr>
            <m:e>
              <m:m>
                <m:mPr>
                  <m:plcHide m:val="1"/>
                  <m:mcs>
                    <m:mc>
                      <m:mcPr>
                        <m:count m:val="1"/>
                        <m:mcJc m:val="center"/>
                      </m:mcPr>
                    </m:mc>
                  </m:mcs>
                  <m:ctrlPr>
                    <w:del w:id="2258" w:author="Author" w:date="2019-04-05T18:20:00Z">
                      <w:rPr>
                        <w:rFonts w:ascii="Cambria Math" w:hAnsi="Cambria Math"/>
                      </w:rPr>
                    </w:del>
                  </m:ctrlPr>
                </m:mPr>
                <m:mr>
                  <m:e>
                    <m:r>
                      <w:del w:id="2259" w:author="Author" w:date="2019-04-05T18:20:00Z">
                        <w:rPr>
                          <w:rFonts w:ascii="Cambria Math" w:hAnsi="Cambria Math"/>
                        </w:rPr>
                        <m:t>42.4</m:t>
                      </w:del>
                    </m:r>
                  </m:e>
                </m:mr>
                <m:mr>
                  <m:e>
                    <m:r>
                      <w:del w:id="2260" w:author="Author" w:date="2019-04-05T18:20:00Z">
                        <w:rPr>
                          <w:rFonts w:ascii="Cambria Math" w:hAnsi="Cambria Math"/>
                        </w:rPr>
                        <m:t>28.8</m:t>
                      </w:del>
                    </m:r>
                  </m:e>
                </m:mr>
                <m:mr>
                  <m:e>
                    <m:r>
                      <w:del w:id="2261" w:author="Author" w:date="2019-04-05T18:20:00Z">
                        <w:rPr>
                          <w:rFonts w:ascii="Cambria Math" w:hAnsi="Cambria Math"/>
                        </w:rPr>
                        <m:t>78.8</m:t>
                      </w:del>
                    </m:r>
                  </m:e>
                </m:mr>
              </m:m>
            </m:e>
          </m:d>
        </m:oMath>
      </m:oMathPara>
    </w:p>
    <w:p w14:paraId="1C5284EB" w14:textId="77777777" w:rsidR="00FA49B5" w:rsidRDefault="0013246A">
      <w:pPr>
        <w:pStyle w:val="BodyText"/>
        <w:rPr>
          <w:ins w:id="2262" w:author="Author" w:date="2019-04-05T18:20:00Z"/>
        </w:rPr>
      </w:pPr>
      <m:oMathPara>
        <m:oMathParaPr>
          <m:jc m:val="center"/>
        </m:oMathParaPr>
        <m:oMath>
          <m:sSubSup>
            <m:sSubSupPr>
              <m:ctrlPr>
                <w:ins w:id="2263" w:author="Author" w:date="2019-04-05T18:20:00Z">
                  <w:rPr>
                    <w:rFonts w:ascii="Cambria Math" w:hAnsi="Cambria Math"/>
                  </w:rPr>
                </w:ins>
              </m:ctrlPr>
            </m:sSubSupPr>
            <m:e>
              <m:r>
                <w:ins w:id="2264" w:author="Author" w:date="2019-04-05T18:20:00Z">
                  <m:rPr>
                    <m:sty m:val="b"/>
                  </m:rPr>
                  <w:rPr>
                    <w:rFonts w:ascii="Cambria Math" w:hAnsi="Cambria Math"/>
                  </w:rPr>
                  <m:t>D</m:t>
                </w:ins>
              </m:r>
            </m:e>
            <m:sub>
              <m:r>
                <w:ins w:id="2265" w:author="Author" w:date="2019-04-05T18:20:00Z">
                  <w:rPr>
                    <w:rFonts w:ascii="Cambria Math" w:hAnsi="Cambria Math"/>
                  </w:rPr>
                  <m:t>sw</m:t>
                </w:ins>
              </m:r>
            </m:sub>
            <m:sup>
              <m:r>
                <w:ins w:id="2266" w:author="Author" w:date="2019-04-05T18:20:00Z">
                  <w:rPr>
                    <w:rFonts w:ascii="Cambria Math" w:hAnsi="Cambria Math"/>
                  </w:rPr>
                  <m:t>*</m:t>
                </w:ins>
              </m:r>
            </m:sup>
          </m:sSubSup>
          <m:r>
            <w:ins w:id="2267" w:author="Author" w:date="2019-04-05T18:20:00Z">
              <w:rPr>
                <w:rFonts w:ascii="Cambria Math" w:hAnsi="Cambria Math"/>
              </w:rPr>
              <m:t>=</m:t>
            </w:ins>
          </m:r>
          <m:d>
            <m:dPr>
              <m:ctrlPr>
                <w:ins w:id="2268" w:author="Author" w:date="2019-04-05T18:20:00Z">
                  <w:rPr>
                    <w:rFonts w:ascii="Cambria Math" w:hAnsi="Cambria Math"/>
                  </w:rPr>
                </w:ins>
              </m:ctrlPr>
            </m:dPr>
            <m:e>
              <m:m>
                <m:mPr>
                  <m:plcHide m:val="1"/>
                  <m:mcs>
                    <m:mc>
                      <m:mcPr>
                        <m:count m:val="3"/>
                        <m:mcJc m:val="center"/>
                      </m:mcPr>
                    </m:mc>
                  </m:mcs>
                  <m:ctrlPr>
                    <w:ins w:id="2269" w:author="Author" w:date="2019-04-05T18:20:00Z">
                      <w:rPr>
                        <w:rFonts w:ascii="Cambria Math" w:hAnsi="Cambria Math"/>
                      </w:rPr>
                    </w:ins>
                  </m:ctrlPr>
                </m:mPr>
                <m:mr>
                  <m:e>
                    <m:r>
                      <w:ins w:id="2270" w:author="Author" w:date="2019-04-05T18:20:00Z">
                        <w:rPr>
                          <w:rFonts w:ascii="Cambria Math" w:hAnsi="Cambria Math"/>
                        </w:rPr>
                        <m:t>1/2</m:t>
                      </w:ins>
                    </m:r>
                  </m:e>
                  <m:e>
                    <m:r>
                      <w:ins w:id="2271" w:author="Author" w:date="2019-04-05T18:20:00Z">
                        <w:rPr>
                          <w:rFonts w:ascii="Cambria Math" w:hAnsi="Cambria Math"/>
                        </w:rPr>
                        <m:t>2/3</m:t>
                      </w:ins>
                    </m:r>
                  </m:e>
                  <m:e>
                    <m:r>
                      <w:ins w:id="2272" w:author="Author" w:date="2019-04-05T18:20:00Z">
                        <w:rPr>
                          <w:rFonts w:ascii="Cambria Math" w:hAnsi="Cambria Math"/>
                        </w:rPr>
                        <m:t>1</m:t>
                      </w:ins>
                    </m:r>
                    <m:r>
                      <w:ins w:id="2273" w:author="Author" w:date="2019-04-05T18:20:00Z">
                        <w:rPr>
                          <w:rFonts w:ascii="Cambria Math" w:hAnsi="Cambria Math"/>
                        </w:rPr>
                        <m:t>/3</m:t>
                      </w:ins>
                    </m:r>
                  </m:e>
                </m:mr>
                <m:mr>
                  <m:e>
                    <m:r>
                      <w:ins w:id="2274" w:author="Author" w:date="2019-04-05T18:20:00Z">
                        <w:rPr>
                          <w:rFonts w:ascii="Cambria Math" w:hAnsi="Cambria Math"/>
                        </w:rPr>
                        <m:t>1/2</m:t>
                      </w:ins>
                    </m:r>
                  </m:e>
                  <m:e>
                    <m:r>
                      <w:ins w:id="2275" w:author="Author" w:date="2019-04-05T18:20:00Z">
                        <w:rPr>
                          <w:rFonts w:ascii="Cambria Math" w:hAnsi="Cambria Math"/>
                        </w:rPr>
                        <m:t>1/3</m:t>
                      </w:ins>
                    </m:r>
                  </m:e>
                  <m:e>
                    <m:r>
                      <w:ins w:id="2276" w:author="Author" w:date="2019-04-05T18:20:00Z">
                        <w:rPr>
                          <w:rFonts w:ascii="Cambria Math" w:hAnsi="Cambria Math"/>
                        </w:rPr>
                        <m:t>2/3</m:t>
                      </w:ins>
                    </m:r>
                  </m:e>
                </m:mr>
              </m:m>
            </m:e>
          </m:d>
          <m:d>
            <m:dPr>
              <m:ctrlPr>
                <w:ins w:id="2277" w:author="Author" w:date="2019-04-05T18:20:00Z">
                  <w:rPr>
                    <w:rFonts w:ascii="Cambria Math" w:hAnsi="Cambria Math"/>
                  </w:rPr>
                </w:ins>
              </m:ctrlPr>
            </m:dPr>
            <m:e>
              <m:m>
                <m:mPr>
                  <m:plcHide m:val="1"/>
                  <m:mcs>
                    <m:mc>
                      <m:mcPr>
                        <m:count m:val="1"/>
                        <m:mcJc m:val="center"/>
                      </m:mcPr>
                    </m:mc>
                  </m:mcs>
                  <m:ctrlPr>
                    <w:ins w:id="2278" w:author="Author" w:date="2019-04-05T18:20:00Z">
                      <w:rPr>
                        <w:rFonts w:ascii="Cambria Math" w:hAnsi="Cambria Math"/>
                      </w:rPr>
                    </w:ins>
                  </m:ctrlPr>
                </m:mPr>
                <m:mr>
                  <m:e>
                    <m:r>
                      <w:ins w:id="2279" w:author="Author" w:date="2019-04-05T18:20:00Z">
                        <w:rPr>
                          <w:rFonts w:ascii="Cambria Math" w:hAnsi="Cambria Math"/>
                        </w:rPr>
                        <m:t>100</m:t>
                      </w:ins>
                    </m:r>
                  </m:e>
                </m:mr>
                <m:mr>
                  <m:e>
                    <m:r>
                      <w:ins w:id="2280" w:author="Author" w:date="2019-04-05T18:20:00Z">
                        <w:rPr>
                          <w:rFonts w:ascii="Cambria Math" w:hAnsi="Cambria Math"/>
                        </w:rPr>
                        <m:t>100</m:t>
                      </w:ins>
                    </m:r>
                  </m:e>
                </m:mr>
                <m:mr>
                  <m:e>
                    <m:r>
                      <w:ins w:id="2281" w:author="Author" w:date="2019-04-05T18:20:00Z">
                        <w:rPr>
                          <w:rFonts w:ascii="Cambria Math" w:hAnsi="Cambria Math"/>
                        </w:rPr>
                        <m:t>100</m:t>
                      </w:ins>
                    </m:r>
                  </m:e>
                </m:mr>
              </m:m>
            </m:e>
          </m:d>
          <m:r>
            <w:ins w:id="2282" w:author="Author" w:date="2019-04-05T18:20:00Z">
              <w:rPr>
                <w:rFonts w:ascii="Cambria Math" w:hAnsi="Cambria Math"/>
              </w:rPr>
              <m:t>=</m:t>
            </w:ins>
          </m:r>
          <m:d>
            <m:dPr>
              <m:ctrlPr>
                <w:ins w:id="2283" w:author="Author" w:date="2019-04-05T18:20:00Z">
                  <w:rPr>
                    <w:rFonts w:ascii="Cambria Math" w:hAnsi="Cambria Math"/>
                  </w:rPr>
                </w:ins>
              </m:ctrlPr>
            </m:dPr>
            <m:e>
              <m:m>
                <m:mPr>
                  <m:plcHide m:val="1"/>
                  <m:mcs>
                    <m:mc>
                      <m:mcPr>
                        <m:count m:val="1"/>
                        <m:mcJc m:val="center"/>
                      </m:mcPr>
                    </m:mc>
                  </m:mcs>
                  <m:ctrlPr>
                    <w:ins w:id="2284" w:author="Author" w:date="2019-04-05T18:20:00Z">
                      <w:rPr>
                        <w:rFonts w:ascii="Cambria Math" w:hAnsi="Cambria Math"/>
                      </w:rPr>
                    </w:ins>
                  </m:ctrlPr>
                </m:mPr>
                <m:mr>
                  <m:e>
                    <m:r>
                      <w:ins w:id="2285" w:author="Author" w:date="2019-04-05T18:20:00Z">
                        <w:rPr>
                          <w:rFonts w:ascii="Cambria Math" w:hAnsi="Cambria Math"/>
                        </w:rPr>
                        <m:t>50+200/3+100/3</m:t>
                      </w:ins>
                    </m:r>
                  </m:e>
                </m:mr>
                <m:mr>
                  <m:e>
                    <m:r>
                      <w:ins w:id="2286" w:author="Author" w:date="2019-04-05T18:20:00Z">
                        <w:rPr>
                          <w:rFonts w:ascii="Cambria Math" w:hAnsi="Cambria Math"/>
                        </w:rPr>
                        <m:t>50+100/3+200/3</m:t>
                      </w:ins>
                    </m:r>
                  </m:e>
                </m:mr>
              </m:m>
            </m:e>
          </m:d>
          <m:r>
            <w:ins w:id="2287" w:author="Author" w:date="2019-04-05T18:20:00Z">
              <w:rPr>
                <w:rFonts w:ascii="Cambria Math" w:hAnsi="Cambria Math"/>
              </w:rPr>
              <m:t>=</m:t>
            </w:ins>
          </m:r>
          <m:d>
            <m:dPr>
              <m:ctrlPr>
                <w:ins w:id="2288" w:author="Author" w:date="2019-04-05T18:20:00Z">
                  <w:rPr>
                    <w:rFonts w:ascii="Cambria Math" w:hAnsi="Cambria Math"/>
                  </w:rPr>
                </w:ins>
              </m:ctrlPr>
            </m:dPr>
            <m:e>
              <m:m>
                <m:mPr>
                  <m:plcHide m:val="1"/>
                  <m:mcs>
                    <m:mc>
                      <m:mcPr>
                        <m:count m:val="1"/>
                        <m:mcJc m:val="center"/>
                      </m:mcPr>
                    </m:mc>
                  </m:mcs>
                  <m:ctrlPr>
                    <w:ins w:id="2289" w:author="Author" w:date="2019-04-05T18:20:00Z">
                      <w:rPr>
                        <w:rFonts w:ascii="Cambria Math" w:hAnsi="Cambria Math"/>
                      </w:rPr>
                    </w:ins>
                  </m:ctrlPr>
                </m:mPr>
                <m:mr>
                  <m:e>
                    <m:r>
                      <w:ins w:id="2290" w:author="Author" w:date="2019-04-05T18:20:00Z">
                        <w:rPr>
                          <w:rFonts w:ascii="Cambria Math" w:hAnsi="Cambria Math"/>
                        </w:rPr>
                        <m:t>150</m:t>
                      </w:ins>
                    </m:r>
                  </m:e>
                </m:mr>
                <m:mr>
                  <m:e>
                    <m:r>
                      <w:ins w:id="2291" w:author="Author" w:date="2019-04-05T18:20:00Z">
                        <w:rPr>
                          <w:rFonts w:ascii="Cambria Math" w:hAnsi="Cambria Math"/>
                        </w:rPr>
                        <m:t>150</m:t>
                      </w:ins>
                    </m:r>
                  </m:e>
                </m:mr>
              </m:m>
            </m:e>
          </m:d>
        </m:oMath>
      </m:oMathPara>
    </w:p>
    <w:p w14:paraId="24C1E66B" w14:textId="0B821074" w:rsidR="00FA49B5" w:rsidRDefault="0013246A">
      <w:pPr>
        <w:pStyle w:val="FirstParagraph"/>
      </w:pPr>
      <w:r>
        <w:t xml:space="preserve">As can be seen, the aggregated level of demand, after the adjustment, equals (as desired) the </w:t>
      </w:r>
      <w:del w:id="2292" w:author="Author" w:date="2019-04-05T18:20:00Z">
        <w:r>
          <w:delText>total</w:delText>
        </w:r>
      </w:del>
      <w:ins w:id="2293" w:author="Author" w:date="2019-04-05T18:20:00Z">
        <w:r>
          <w:t>actual</w:t>
        </w:r>
      </w:ins>
      <w:r>
        <w:t xml:space="preserve"> population of the region.</w:t>
      </w:r>
      <w:ins w:id="2294" w:author="Author" w:date="2019-04-05T18:20:00Z">
        <w:r>
          <w:t xml:space="preserve"> In the case of the stepwise function, total demand has been adjusted to </w:t>
        </w:r>
        <w:r>
          <w:t>the population of the region without the restrictive assumption that some people are excluded from the system. This is achieved by assuming an assortative process that leads to proportional allocation of the demand.</w:t>
        </w:r>
      </w:ins>
    </w:p>
    <w:p w14:paraId="3DB14F71" w14:textId="0F497997" w:rsidR="00FA49B5" w:rsidRDefault="0013246A">
      <w:pPr>
        <w:pStyle w:val="BodyText"/>
      </w:pPr>
      <w:r>
        <w:t xml:space="preserve">The levels of demand can then be </w:t>
      </w:r>
      <w:del w:id="2295" w:author="Author" w:date="2019-04-05T18:20:00Z">
        <w:r>
          <w:delText>introduced in</w:delText>
        </w:r>
      </w:del>
      <w:ins w:id="2296" w:author="Author" w:date="2019-04-05T18:20:00Z">
        <w:r>
          <w:t>used to</w:t>
        </w:r>
        <w:r>
          <w:t xml:space="preserve"> calculate</w:t>
        </w:r>
      </w:ins>
      <w:r>
        <w:t xml:space="preserve"> the </w:t>
      </w:r>
      <w:del w:id="2297" w:author="Author" w:date="2019-04-05T18:20:00Z">
        <w:r>
          <w:delText>next stage</w:delText>
        </w:r>
      </w:del>
      <w:ins w:id="2298" w:author="Author" w:date="2019-04-05T18:20:00Z">
        <w:r>
          <w:t>level</w:t>
        </w:r>
      </w:ins>
      <w:r>
        <w:t xml:space="preserve"> of </w:t>
      </w:r>
      <w:ins w:id="2299" w:author="Author" w:date="2019-04-05T18:20:00Z">
        <w:r>
          <w:t xml:space="preserve">service at </w:t>
        </w:r>
      </w:ins>
      <w:r>
        <w:t xml:space="preserve">the </w:t>
      </w:r>
      <w:del w:id="2300" w:author="Author" w:date="2019-04-05T18:20:00Z">
        <w:r>
          <w:delText>accessibility calculations</w:delText>
        </w:r>
      </w:del>
      <w:ins w:id="2301" w:author="Author" w:date="2019-04-05T18:20:00Z">
        <w:r>
          <w:t>individual clinic locations</w:t>
        </w:r>
      </w:ins>
      <w:r>
        <w:t xml:space="preserve"> by performing Hadamard division (</w:t>
      </w:r>
      <m:oMath>
        <m:r>
          <w:rPr>
            <w:rFonts w:ascii="Cambria Math" w:hAnsi="Cambria Math"/>
          </w:rPr>
          <m:t>⊘</m:t>
        </m:r>
      </m:oMath>
      <w:r>
        <w:t>) of the vector of supply by the vector of adjusted demand. This is the first step of the 2SFCA (aggregating demand over catchment areas for service points</w:t>
      </w:r>
      <w:r>
        <w:t>):</w:t>
      </w:r>
    </w:p>
    <w:p w14:paraId="56418135" w14:textId="77777777" w:rsidR="00FA49B5" w:rsidRDefault="0013246A">
      <w:pPr>
        <w:pStyle w:val="BodyText"/>
      </w:pPr>
      <m:oMathPara>
        <m:oMathParaPr>
          <m:jc m:val="center"/>
        </m:oMathParaPr>
        <m:oMath>
          <m:sSup>
            <m:sSupPr>
              <m:ctrlPr>
                <w:rPr>
                  <w:rFonts w:ascii="Cambria Math" w:hAnsi="Cambria Math"/>
                </w:rPr>
              </m:ctrlPr>
            </m:sSupPr>
            <m:e>
              <m:r>
                <m:rPr>
                  <m:sty m:val="b"/>
                </m:rPr>
                <w:rPr>
                  <w:rFonts w:ascii="Cambria Math" w:hAnsi="Cambria Math"/>
                </w:rPr>
                <m:t>L</m:t>
              </m:r>
            </m:e>
            <m:sup>
              <m:r>
                <w:rPr>
                  <w:rFonts w:ascii="Cambria Math" w:hAnsi="Cambria Math"/>
                </w:rPr>
                <m:t>*</m:t>
              </m:r>
            </m:sup>
          </m:sSup>
          <m:r>
            <w:rPr>
              <w:rFonts w:ascii="Cambria Math" w:hAnsi="Cambria Math"/>
            </w:rPr>
            <m:t>=</m:t>
          </m:r>
          <m:r>
            <m:rPr>
              <m:sty m:val="b"/>
            </m:rPr>
            <w:rPr>
              <w:rFonts w:ascii="Cambria Math" w:hAnsi="Cambria Math"/>
            </w:rPr>
            <m:t>S</m:t>
          </m:r>
          <m:r>
            <w:rPr>
              <w:rFonts w:ascii="Cambria Math" w:hAnsi="Cambria Math"/>
            </w:rPr>
            <m:t>⊘</m:t>
          </m:r>
          <m:sSup>
            <m:sSupPr>
              <m:ctrlPr>
                <w:rPr>
                  <w:rFonts w:ascii="Cambria Math" w:hAnsi="Cambria Math"/>
                </w:rPr>
              </m:ctrlPr>
            </m:sSupPr>
            <m:e>
              <m:r>
                <m:rPr>
                  <m:sty m:val="b"/>
                </m:rPr>
                <w:rPr>
                  <w:rFonts w:ascii="Cambria Math" w:hAnsi="Cambria Math"/>
                </w:rPr>
                <m:t>D</m:t>
              </m:r>
            </m:e>
            <m:sup>
              <m:r>
                <w:rPr>
                  <w:rFonts w:ascii="Cambria Math" w:hAnsi="Cambria Math"/>
                </w:rPr>
                <m:t>*</m:t>
              </m:r>
            </m:sup>
          </m:sSup>
        </m:oMath>
      </m:oMathPara>
    </w:p>
    <w:p w14:paraId="10CA5386" w14:textId="77777777" w:rsidR="00E15092" w:rsidRDefault="0013246A">
      <w:pPr>
        <w:pStyle w:val="FirstParagraph"/>
        <w:rPr>
          <w:del w:id="2302" w:author="Author" w:date="2019-04-05T18:20:00Z"/>
        </w:rPr>
      </w:pPr>
      <w:del w:id="2303" w:author="Author" w:date="2019-04-05T18:20:00Z">
        <w:r>
          <w:delText>Notice that levels of service are given in terms of units of supply per units of demand, say physicians per person. This can be interpreted as the provider-to-population ratio from the perspect</w:delText>
        </w:r>
        <w:r>
          <w:delText>ive of each service point. These values are consistent with the regional provider-to-population ratio (RPRR), since:</w:delText>
        </w:r>
      </w:del>
    </w:p>
    <w:p w14:paraId="3CF301F7" w14:textId="77777777" w:rsidR="00E15092" w:rsidRDefault="0013246A">
      <w:pPr>
        <w:pStyle w:val="BodyText"/>
        <w:rPr>
          <w:del w:id="2304" w:author="Author" w:date="2019-04-05T18:20:00Z"/>
        </w:rPr>
      </w:pPr>
      <m:oMathPara>
        <m:oMathParaPr>
          <m:jc m:val="center"/>
        </m:oMathParaPr>
        <m:oMath>
          <m:r>
            <w:del w:id="2305" w:author="Author" w:date="2019-04-05T18:20:00Z">
              <w:rPr>
                <w:rFonts w:ascii="Cambria Math" w:hAnsi="Cambria Math"/>
              </w:rPr>
              <m:t>RPPR</m:t>
            </w:del>
          </m:r>
          <m:r>
            <w:del w:id="2306" w:author="Author" w:date="2019-04-05T18:20:00Z">
              <w:rPr>
                <w:rFonts w:ascii="Cambria Math" w:hAnsi="Cambria Math"/>
              </w:rPr>
              <m:t>=</m:t>
            </w:del>
          </m:r>
          <m:f>
            <m:fPr>
              <m:ctrlPr>
                <w:del w:id="2307" w:author="Author" w:date="2019-04-05T18:20:00Z">
                  <w:rPr>
                    <w:rFonts w:ascii="Cambria Math" w:hAnsi="Cambria Math"/>
                  </w:rPr>
                </w:del>
              </m:ctrlPr>
            </m:fPr>
            <m:num>
              <m:nary>
                <m:naryPr>
                  <m:chr m:val="∑"/>
                  <m:limLoc m:val="undOvr"/>
                  <m:supHide m:val="1"/>
                  <m:ctrlPr>
                    <w:del w:id="2308" w:author="Author" w:date="2019-04-05T18:20:00Z">
                      <w:rPr>
                        <w:rFonts w:ascii="Cambria Math" w:hAnsi="Cambria Math"/>
                      </w:rPr>
                    </w:del>
                  </m:ctrlPr>
                </m:naryPr>
                <m:sub>
                  <m:r>
                    <w:del w:id="2309" w:author="Author" w:date="2019-04-05T18:20:00Z">
                      <w:rPr>
                        <w:rFonts w:ascii="Cambria Math" w:hAnsi="Cambria Math"/>
                      </w:rPr>
                      <m:t>j</m:t>
                    </w:del>
                  </m:r>
                </m:sub>
                <m:sup/>
                <m:e>
                  <m:sSub>
                    <m:sSubPr>
                      <m:ctrlPr>
                        <w:del w:id="2310" w:author="Author" w:date="2019-04-05T18:20:00Z">
                          <w:rPr>
                            <w:rFonts w:ascii="Cambria Math" w:hAnsi="Cambria Math"/>
                          </w:rPr>
                        </w:del>
                      </m:ctrlPr>
                    </m:sSubPr>
                    <m:e>
                      <m:r>
                        <w:del w:id="2311" w:author="Author" w:date="2019-04-05T18:20:00Z">
                          <w:rPr>
                            <w:rFonts w:ascii="Cambria Math" w:hAnsi="Cambria Math"/>
                          </w:rPr>
                          <m:t>S</m:t>
                        </w:del>
                      </m:r>
                    </m:e>
                    <m:sub>
                      <m:r>
                        <w:del w:id="2312" w:author="Author" w:date="2019-04-05T18:20:00Z">
                          <w:rPr>
                            <w:rFonts w:ascii="Cambria Math" w:hAnsi="Cambria Math"/>
                          </w:rPr>
                          <m:t>j</m:t>
                        </w:del>
                      </m:r>
                    </m:sub>
                  </m:sSub>
                </m:e>
              </m:nary>
            </m:num>
            <m:den>
              <m:nary>
                <m:naryPr>
                  <m:chr m:val="∑"/>
                  <m:limLoc m:val="undOvr"/>
                  <m:supHide m:val="1"/>
                  <m:ctrlPr>
                    <w:del w:id="2313" w:author="Author" w:date="2019-04-05T18:20:00Z">
                      <w:rPr>
                        <w:rFonts w:ascii="Cambria Math" w:hAnsi="Cambria Math"/>
                      </w:rPr>
                    </w:del>
                  </m:ctrlPr>
                </m:naryPr>
                <m:sub>
                  <m:r>
                    <w:del w:id="2314" w:author="Author" w:date="2019-04-05T18:20:00Z">
                      <w:rPr>
                        <w:rFonts w:ascii="Cambria Math" w:hAnsi="Cambria Math"/>
                      </w:rPr>
                      <m:t>i</m:t>
                    </w:del>
                  </m:r>
                </m:sub>
                <m:sup/>
                <m:e>
                  <m:sSubSup>
                    <m:sSubSupPr>
                      <m:ctrlPr>
                        <w:del w:id="2315" w:author="Author" w:date="2019-04-05T18:20:00Z">
                          <w:rPr>
                            <w:rFonts w:ascii="Cambria Math" w:hAnsi="Cambria Math"/>
                          </w:rPr>
                        </w:del>
                      </m:ctrlPr>
                    </m:sSubSupPr>
                    <m:e>
                      <m:r>
                        <w:del w:id="2316" w:author="Author" w:date="2019-04-05T18:20:00Z">
                          <w:rPr>
                            <w:rFonts w:ascii="Cambria Math" w:hAnsi="Cambria Math"/>
                          </w:rPr>
                          <m:t>D</m:t>
                        </w:del>
                      </m:r>
                    </m:e>
                    <m:sub>
                      <m:r>
                        <w:del w:id="2317" w:author="Author" w:date="2019-04-05T18:20:00Z">
                          <w:rPr>
                            <w:rFonts w:ascii="Cambria Math" w:hAnsi="Cambria Math"/>
                          </w:rPr>
                          <m:t>i</m:t>
                        </w:del>
                      </m:r>
                    </m:sub>
                    <m:sup>
                      <m:r>
                        <w:del w:id="2318" w:author="Author" w:date="2019-04-05T18:20:00Z">
                          <w:rPr>
                            <w:rFonts w:ascii="Cambria Math" w:hAnsi="Cambria Math"/>
                          </w:rPr>
                          <m:t>*</m:t>
                        </w:del>
                      </m:r>
                    </m:sup>
                  </m:sSubSup>
                </m:e>
              </m:nary>
            </m:den>
          </m:f>
          <m:r>
            <w:del w:id="2319" w:author="Author" w:date="2019-04-05T18:20:00Z">
              <w:rPr>
                <w:rFonts w:ascii="Cambria Math" w:hAnsi="Cambria Math"/>
              </w:rPr>
              <m:t>=</m:t>
            </w:del>
          </m:r>
          <m:f>
            <m:fPr>
              <m:ctrlPr>
                <w:del w:id="2320" w:author="Author" w:date="2019-04-05T18:20:00Z">
                  <w:rPr>
                    <w:rFonts w:ascii="Cambria Math" w:hAnsi="Cambria Math"/>
                  </w:rPr>
                </w:del>
              </m:ctrlPr>
            </m:fPr>
            <m:num>
              <m:nary>
                <m:naryPr>
                  <m:chr m:val="∑"/>
                  <m:limLoc m:val="undOvr"/>
                  <m:supHide m:val="1"/>
                  <m:ctrlPr>
                    <w:del w:id="2321" w:author="Author" w:date="2019-04-05T18:20:00Z">
                      <w:rPr>
                        <w:rFonts w:ascii="Cambria Math" w:hAnsi="Cambria Math"/>
                      </w:rPr>
                    </w:del>
                  </m:ctrlPr>
                </m:naryPr>
                <m:sub>
                  <m:r>
                    <w:del w:id="2322" w:author="Author" w:date="2019-04-05T18:20:00Z">
                      <w:rPr>
                        <w:rFonts w:ascii="Cambria Math" w:hAnsi="Cambria Math"/>
                      </w:rPr>
                      <m:t>j</m:t>
                    </w:del>
                  </m:r>
                </m:sub>
                <m:sup/>
                <m:e>
                  <m:sSub>
                    <m:sSubPr>
                      <m:ctrlPr>
                        <w:del w:id="2323" w:author="Author" w:date="2019-04-05T18:20:00Z">
                          <w:rPr>
                            <w:rFonts w:ascii="Cambria Math" w:hAnsi="Cambria Math"/>
                          </w:rPr>
                        </w:del>
                      </m:ctrlPr>
                    </m:sSubPr>
                    <m:e>
                      <m:r>
                        <w:del w:id="2324" w:author="Author" w:date="2019-04-05T18:20:00Z">
                          <w:rPr>
                            <w:rFonts w:ascii="Cambria Math" w:hAnsi="Cambria Math"/>
                          </w:rPr>
                          <m:t>S</m:t>
                        </w:del>
                      </m:r>
                    </m:e>
                    <m:sub>
                      <m:r>
                        <w:del w:id="2325" w:author="Author" w:date="2019-04-05T18:20:00Z">
                          <w:rPr>
                            <w:rFonts w:ascii="Cambria Math" w:hAnsi="Cambria Math"/>
                          </w:rPr>
                          <m:t>j</m:t>
                        </w:del>
                      </m:r>
                    </m:sub>
                  </m:sSub>
                </m:e>
              </m:nary>
            </m:num>
            <m:den>
              <m:nary>
                <m:naryPr>
                  <m:chr m:val="∑"/>
                  <m:limLoc m:val="undOvr"/>
                  <m:supHide m:val="1"/>
                  <m:ctrlPr>
                    <w:del w:id="2326" w:author="Author" w:date="2019-04-05T18:20:00Z">
                      <w:rPr>
                        <w:rFonts w:ascii="Cambria Math" w:hAnsi="Cambria Math"/>
                      </w:rPr>
                    </w:del>
                  </m:ctrlPr>
                </m:naryPr>
                <m:sub>
                  <m:r>
                    <w:del w:id="2327" w:author="Author" w:date="2019-04-05T18:20:00Z">
                      <w:rPr>
                        <w:rFonts w:ascii="Cambria Math" w:hAnsi="Cambria Math"/>
                      </w:rPr>
                      <m:t>i</m:t>
                    </w:del>
                  </m:r>
                </m:sub>
                <m:sup/>
                <m:e>
                  <m:sSub>
                    <m:sSubPr>
                      <m:ctrlPr>
                        <w:del w:id="2328" w:author="Author" w:date="2019-04-05T18:20:00Z">
                          <w:rPr>
                            <w:rFonts w:ascii="Cambria Math" w:hAnsi="Cambria Math"/>
                          </w:rPr>
                        </w:del>
                      </m:ctrlPr>
                    </m:sSubPr>
                    <m:e>
                      <m:r>
                        <w:del w:id="2329" w:author="Author" w:date="2019-04-05T18:20:00Z">
                          <w:rPr>
                            <w:rFonts w:ascii="Cambria Math" w:hAnsi="Cambria Math"/>
                          </w:rPr>
                          <m:t>P</m:t>
                        </w:del>
                      </m:r>
                    </m:e>
                    <m:sub>
                      <m:r>
                        <w:del w:id="2330" w:author="Author" w:date="2019-04-05T18:20:00Z">
                          <w:rPr>
                            <w:rFonts w:ascii="Cambria Math" w:hAnsi="Cambria Math"/>
                          </w:rPr>
                          <m:t>i</m:t>
                        </w:del>
                      </m:r>
                    </m:sub>
                  </m:sSub>
                </m:e>
              </m:nary>
            </m:den>
          </m:f>
        </m:oMath>
      </m:oMathPara>
    </w:p>
    <w:p w14:paraId="519F22BE" w14:textId="77777777" w:rsidR="00E15092" w:rsidRDefault="0013246A">
      <w:pPr>
        <w:pStyle w:val="FirstParagraph"/>
        <w:rPr>
          <w:del w:id="2331" w:author="Author" w:date="2019-04-05T18:20:00Z"/>
        </w:rPr>
      </w:pPr>
      <w:del w:id="2332" w:author="Author" w:date="2019-04-05T18:20:00Z">
        <w:r>
          <w:delText xml:space="preserve">The average of </w:delText>
        </w:r>
        <m:oMath>
          <m:sSup>
            <m:sSupPr>
              <m:ctrlPr>
                <w:rPr>
                  <w:rFonts w:ascii="Cambria Math" w:hAnsi="Cambria Math"/>
                </w:rPr>
              </m:ctrlPr>
            </m:sSupPr>
            <m:e>
              <m:r>
                <w:rPr>
                  <w:rFonts w:ascii="Cambria Math" w:hAnsi="Cambria Math"/>
                </w:rPr>
                <m:t>L</m:t>
              </m:r>
            </m:e>
            <m:sup>
              <m:r>
                <w:rPr>
                  <w:rFonts w:ascii="Cambria Math" w:hAnsi="Cambria Math"/>
                </w:rPr>
                <m:t>*</m:t>
              </m:r>
            </m:sup>
          </m:sSup>
        </m:oMath>
        <w:r>
          <w:delText>, on the other hand, can be interpreted as the average clinic level of service, consi</w:delText>
        </w:r>
        <w:r>
          <w:delText>dering the spatial distribution of supply and demand.</w:delText>
        </w:r>
      </w:del>
    </w:p>
    <w:p w14:paraId="2A06C252" w14:textId="77777777" w:rsidR="00FA49B5" w:rsidRDefault="0013246A">
      <w:pPr>
        <w:pStyle w:val="FirstParagraph"/>
        <w:pPrChange w:id="2333" w:author="Author" w:date="2019-04-05T18:20:00Z">
          <w:pPr>
            <w:pStyle w:val="BodyText"/>
          </w:pPr>
        </w:pPrChange>
      </w:pPr>
      <w:r>
        <w:t>Since Hadamard division is an element-by-element operation, the adjusted levels of service in the first example (using the binary impedance function) are:</w:t>
      </w:r>
    </w:p>
    <w:p w14:paraId="60598520" w14:textId="6104ADD6" w:rsidR="00FA49B5" w:rsidRDefault="0013246A">
      <w:pPr>
        <w:pStyle w:val="BodyText"/>
      </w:pPr>
      <m:oMathPara>
        <m:oMathParaPr>
          <m:jc m:val="center"/>
        </m:oMathParaPr>
        <m:oMath>
          <m:sSubSup>
            <m:sSubSupPr>
              <m:ctrlPr>
                <w:rPr>
                  <w:rFonts w:ascii="Cambria Math" w:hAnsi="Cambria Math"/>
                </w:rPr>
              </m:ctrlPr>
            </m:sSubSupPr>
            <m:e>
              <m:r>
                <m:rPr>
                  <m:sty m:val="b"/>
                </m:rPr>
                <w:rPr>
                  <w:rFonts w:ascii="Cambria Math" w:hAnsi="Cambria Math"/>
                </w:rPr>
                <m:t>L</m:t>
              </m:r>
            </m:e>
            <m:sub>
              <m:r>
                <w:rPr>
                  <w:rFonts w:ascii="Cambria Math" w:hAnsi="Cambria Math"/>
                </w:rPr>
                <m:t>b</m:t>
              </m:r>
            </m:sub>
            <m:sup>
              <m:r>
                <w:rPr>
                  <w:rFonts w:ascii="Cambria Math" w:hAnsi="Cambria Math"/>
                </w:rPr>
                <m:t>*</m:t>
              </m:r>
            </m:sup>
          </m:sSubSup>
          <m:r>
            <w:rPr>
              <w:rFonts w:ascii="Cambria Math" w:hAnsi="Cambria Math"/>
            </w:rPr>
            <m:t>=</m:t>
          </m:r>
          <m:d>
            <m:dPr>
              <m:ctrlPr>
                <w:del w:id="2334" w:author="Author" w:date="2019-04-05T18:20:00Z">
                  <w:rPr>
                    <w:rFonts w:ascii="Cambria Math" w:hAnsi="Cambria Math"/>
                  </w:rPr>
                </w:del>
              </m:ctrlPr>
            </m:dPr>
            <m:e>
              <m:m>
                <m:mPr>
                  <m:plcHide m:val="1"/>
                  <m:mcs>
                    <m:mc>
                      <m:mcPr>
                        <m:count m:val="1"/>
                        <m:mcJc m:val="center"/>
                      </m:mcPr>
                    </m:mc>
                  </m:mcs>
                  <m:ctrlPr>
                    <w:del w:id="2335" w:author="Author" w:date="2019-04-05T18:20:00Z">
                      <w:rPr>
                        <w:rFonts w:ascii="Cambria Math" w:hAnsi="Cambria Math"/>
                      </w:rPr>
                    </w:del>
                  </m:ctrlPr>
                </m:mPr>
                <m:mr>
                  <m:e>
                    <m:r>
                      <w:del w:id="2336" w:author="Author" w:date="2019-04-05T18:20:00Z">
                        <w:rPr>
                          <w:rFonts w:ascii="Cambria Math" w:hAnsi="Cambria Math"/>
                        </w:rPr>
                        <m:t>1</m:t>
                      </w:del>
                    </m:r>
                  </m:e>
                </m:mr>
                <m:mr>
                  <m:e>
                    <m:r>
                      <w:del w:id="2337" w:author="Author" w:date="2019-04-05T18:20:00Z">
                        <w:rPr>
                          <w:rFonts w:ascii="Cambria Math" w:hAnsi="Cambria Math"/>
                        </w:rPr>
                        <m:t>1</m:t>
                      </w:del>
                    </m:r>
                  </m:e>
                </m:mr>
                <m:mr>
                  <m:e>
                    <m:r>
                      <w:del w:id="2338" w:author="Author" w:date="2019-04-05T18:20:00Z">
                        <w:rPr>
                          <w:rFonts w:ascii="Cambria Math" w:hAnsi="Cambria Math"/>
                        </w:rPr>
                        <m:t>1</m:t>
                      </w:del>
                    </m:r>
                  </m:e>
                </m:mr>
              </m:m>
            </m:e>
          </m:d>
          <m:r>
            <w:del w:id="2339" w:author="Author" w:date="2019-04-05T18:20:00Z">
              <w:rPr>
                <w:rFonts w:ascii="Cambria Math" w:hAnsi="Cambria Math"/>
              </w:rPr>
              <m:t>⊘</m:t>
            </w:del>
          </m:r>
          <m:d>
            <m:dPr>
              <m:ctrlPr>
                <w:del w:id="2340" w:author="Author" w:date="2019-04-05T18:20:00Z">
                  <w:rPr>
                    <w:rFonts w:ascii="Cambria Math" w:hAnsi="Cambria Math"/>
                  </w:rPr>
                </w:del>
              </m:ctrlPr>
            </m:dPr>
            <m:e>
              <m:m>
                <m:mPr>
                  <m:plcHide m:val="1"/>
                  <m:mcs>
                    <m:mc>
                      <m:mcPr>
                        <m:count m:val="1"/>
                        <m:mcJc m:val="center"/>
                      </m:mcPr>
                    </m:mc>
                  </m:mcs>
                  <m:ctrlPr>
                    <w:del w:id="2341" w:author="Author" w:date="2019-04-05T18:20:00Z">
                      <w:rPr>
                        <w:rFonts w:ascii="Cambria Math" w:hAnsi="Cambria Math"/>
                      </w:rPr>
                    </w:del>
                  </m:ctrlPr>
                </m:mPr>
                <m:mr>
                  <m:e>
                    <m:r>
                      <w:del w:id="2342" w:author="Author" w:date="2019-04-05T18:20:00Z">
                        <w:rPr>
                          <w:rFonts w:ascii="Cambria Math" w:hAnsi="Cambria Math"/>
                        </w:rPr>
                        <m:t>100/3</m:t>
                      </w:del>
                    </m:r>
                  </m:e>
                </m:mr>
                <m:mr>
                  <m:e>
                    <m:r>
                      <w:del w:id="2343" w:author="Author" w:date="2019-04-05T18:20:00Z">
                        <w:rPr>
                          <w:rFonts w:ascii="Cambria Math" w:hAnsi="Cambria Math"/>
                        </w:rPr>
                        <m:t>100/3</m:t>
                      </w:del>
                    </m:r>
                  </m:e>
                </m:mr>
                <m:mr>
                  <m:e>
                    <m:r>
                      <w:del w:id="2344" w:author="Author" w:date="2019-04-05T18:20:00Z">
                        <w:rPr>
                          <w:rFonts w:ascii="Cambria Math" w:hAnsi="Cambria Math"/>
                        </w:rPr>
                        <m:t>250/3</m:t>
                      </w:del>
                    </m:r>
                  </m:e>
                </m:mr>
              </m:m>
            </m:e>
          </m:d>
          <m:r>
            <w:del w:id="2345" w:author="Author" w:date="2019-04-05T18:20:00Z">
              <w:rPr>
                <w:rFonts w:ascii="Cambria Math" w:hAnsi="Cambria Math"/>
              </w:rPr>
              <m:t>=</m:t>
            </w:del>
          </m:r>
          <m:d>
            <m:dPr>
              <m:ctrlPr>
                <w:del w:id="2346" w:author="Author" w:date="2019-04-05T18:20:00Z">
                  <w:rPr>
                    <w:rFonts w:ascii="Cambria Math" w:hAnsi="Cambria Math"/>
                  </w:rPr>
                </w:del>
              </m:ctrlPr>
            </m:dPr>
            <m:e>
              <m:m>
                <m:mPr>
                  <m:plcHide m:val="1"/>
                  <m:mcs>
                    <m:mc>
                      <m:mcPr>
                        <m:count m:val="1"/>
                        <m:mcJc m:val="center"/>
                      </m:mcPr>
                    </m:mc>
                  </m:mcs>
                  <m:ctrlPr>
                    <w:del w:id="2347" w:author="Author" w:date="2019-04-05T18:20:00Z">
                      <w:rPr>
                        <w:rFonts w:ascii="Cambria Math" w:hAnsi="Cambria Math"/>
                      </w:rPr>
                    </w:del>
                  </m:ctrlPr>
                </m:mPr>
                <m:mr>
                  <m:e>
                    <m:r>
                      <w:del w:id="2348" w:author="Author" w:date="2019-04-05T18:20:00Z">
                        <w:rPr>
                          <w:rFonts w:ascii="Cambria Math" w:hAnsi="Cambria Math"/>
                        </w:rPr>
                        <m:t>3/100</m:t>
                      </w:del>
                    </m:r>
                  </m:e>
                </m:mr>
                <m:mr>
                  <m:e>
                    <m:r>
                      <w:del w:id="2349" w:author="Author" w:date="2019-04-05T18:20:00Z">
                        <w:rPr>
                          <w:rFonts w:ascii="Cambria Math" w:hAnsi="Cambria Math"/>
                        </w:rPr>
                        <m:t>3/100</m:t>
                      </w:del>
                    </m:r>
                  </m:e>
                </m:mr>
                <m:mr>
                  <m:e>
                    <m:r>
                      <w:del w:id="2350" w:author="Author" w:date="2019-04-05T18:20:00Z">
                        <w:rPr>
                          <w:rFonts w:ascii="Cambria Math" w:hAnsi="Cambria Math"/>
                        </w:rPr>
                        <m:t>3/250</m:t>
                      </w:del>
                    </m:r>
                  </m:e>
                </m:mr>
              </m:m>
            </m:e>
          </m:d>
          <m:r>
            <w:del w:id="2351" w:author="Author" w:date="2019-04-05T18:20:00Z">
              <w:rPr>
                <w:rFonts w:ascii="Cambria Math" w:hAnsi="Cambria Math"/>
              </w:rPr>
              <m:t>=</m:t>
            </w:del>
          </m:r>
          <m:d>
            <m:dPr>
              <m:ctrlPr>
                <w:del w:id="2352" w:author="Author" w:date="2019-04-05T18:20:00Z">
                  <w:rPr>
                    <w:rFonts w:ascii="Cambria Math" w:hAnsi="Cambria Math"/>
                  </w:rPr>
                </w:del>
              </m:ctrlPr>
            </m:dPr>
            <m:e>
              <m:m>
                <m:mPr>
                  <m:plcHide m:val="1"/>
                  <m:mcs>
                    <m:mc>
                      <m:mcPr>
                        <m:count m:val="1"/>
                        <m:mcJc m:val="center"/>
                      </m:mcPr>
                    </m:mc>
                  </m:mcs>
                  <m:ctrlPr>
                    <w:del w:id="2353" w:author="Author" w:date="2019-04-05T18:20:00Z">
                      <w:rPr>
                        <w:rFonts w:ascii="Cambria Math" w:hAnsi="Cambria Math"/>
                      </w:rPr>
                    </w:del>
                  </m:ctrlPr>
                </m:mPr>
                <m:mr>
                  <m:e>
                    <m:r>
                      <w:del w:id="2354" w:author="Author" w:date="2019-04-05T18:20:00Z">
                        <w:rPr>
                          <w:rFonts w:ascii="Cambria Math" w:hAnsi="Cambria Math"/>
                        </w:rPr>
                        <m:t>0.03</m:t>
                      </w:del>
                    </m:r>
                  </m:e>
                </m:mr>
                <m:mr>
                  <m:e>
                    <m:r>
                      <w:del w:id="2355" w:author="Author" w:date="2019-04-05T18:20:00Z">
                        <w:rPr>
                          <w:rFonts w:ascii="Cambria Math" w:hAnsi="Cambria Math"/>
                        </w:rPr>
                        <m:t>0</m:t>
                      </w:del>
                    </m:r>
                    <m:r>
                      <w:del w:id="2356" w:author="Author" w:date="2019-04-05T18:20:00Z">
                        <w:rPr>
                          <w:rFonts w:ascii="Cambria Math" w:hAnsi="Cambria Math"/>
                        </w:rPr>
                        <m:t>.03</m:t>
                      </w:del>
                    </m:r>
                  </m:e>
                </m:mr>
                <m:mr>
                  <m:e>
                    <m:r>
                      <w:del w:id="2357" w:author="Author" w:date="2019-04-05T18:20:00Z">
                        <w:rPr>
                          <w:rFonts w:ascii="Cambria Math" w:hAnsi="Cambria Math"/>
                        </w:rPr>
                        <m:t>0.012</m:t>
                      </w:del>
                    </m:r>
                  </m:e>
                </m:mr>
              </m:m>
            </m:e>
          </m:d>
          <m:d>
            <m:dPr>
              <m:ctrlPr>
                <w:ins w:id="2358" w:author="Author" w:date="2019-04-05T18:20:00Z">
                  <w:rPr>
                    <w:rFonts w:ascii="Cambria Math" w:hAnsi="Cambria Math"/>
                  </w:rPr>
                </w:ins>
              </m:ctrlPr>
            </m:dPr>
            <m:e>
              <m:m>
                <m:mPr>
                  <m:plcHide m:val="1"/>
                  <m:mcs>
                    <m:mc>
                      <m:mcPr>
                        <m:count m:val="1"/>
                        <m:mcJc m:val="center"/>
                      </m:mcPr>
                    </m:mc>
                  </m:mcs>
                  <m:ctrlPr>
                    <w:ins w:id="2359" w:author="Author" w:date="2019-04-05T18:20:00Z">
                      <w:rPr>
                        <w:rFonts w:ascii="Cambria Math" w:hAnsi="Cambria Math"/>
                      </w:rPr>
                    </w:ins>
                  </m:ctrlPr>
                </m:mPr>
                <m:mr>
                  <m:e>
                    <m:r>
                      <w:ins w:id="2360" w:author="Author" w:date="2019-04-05T18:20:00Z">
                        <w:rPr>
                          <w:rFonts w:ascii="Cambria Math" w:hAnsi="Cambria Math"/>
                        </w:rPr>
                        <m:t>10</m:t>
                      </w:ins>
                    </m:r>
                  </m:e>
                </m:mr>
                <m:mr>
                  <m:e>
                    <m:r>
                      <w:ins w:id="2361" w:author="Author" w:date="2019-04-05T18:20:00Z">
                        <w:rPr>
                          <w:rFonts w:ascii="Cambria Math" w:hAnsi="Cambria Math"/>
                        </w:rPr>
                        <m:t>10</m:t>
                      </w:ins>
                    </m:r>
                  </m:e>
                </m:mr>
              </m:m>
            </m:e>
          </m:d>
          <m:r>
            <w:ins w:id="2362" w:author="Author" w:date="2019-04-05T18:20:00Z">
              <w:rPr>
                <w:rFonts w:ascii="Cambria Math" w:hAnsi="Cambria Math"/>
              </w:rPr>
              <m:t>⊘</m:t>
            </w:ins>
          </m:r>
          <m:d>
            <m:dPr>
              <m:ctrlPr>
                <w:ins w:id="2363" w:author="Author" w:date="2019-04-05T18:20:00Z">
                  <w:rPr>
                    <w:rFonts w:ascii="Cambria Math" w:hAnsi="Cambria Math"/>
                  </w:rPr>
                </w:ins>
              </m:ctrlPr>
            </m:dPr>
            <m:e>
              <m:m>
                <m:mPr>
                  <m:plcHide m:val="1"/>
                  <m:mcs>
                    <m:mc>
                      <m:mcPr>
                        <m:count m:val="1"/>
                        <m:mcJc m:val="center"/>
                      </m:mcPr>
                    </m:mc>
                  </m:mcs>
                  <m:ctrlPr>
                    <w:ins w:id="2364" w:author="Author" w:date="2019-04-05T18:20:00Z">
                      <w:rPr>
                        <w:rFonts w:ascii="Cambria Math" w:hAnsi="Cambria Math"/>
                      </w:rPr>
                    </w:ins>
                  </m:ctrlPr>
                </m:mPr>
                <m:mr>
                  <m:e>
                    <m:r>
                      <w:ins w:id="2365" w:author="Author" w:date="2019-04-05T18:20:00Z">
                        <w:rPr>
                          <w:rFonts w:ascii="Cambria Math" w:hAnsi="Cambria Math"/>
                        </w:rPr>
                        <m:t>150</m:t>
                      </w:ins>
                    </m:r>
                  </m:e>
                </m:mr>
                <m:mr>
                  <m:e>
                    <m:r>
                      <w:ins w:id="2366" w:author="Author" w:date="2019-04-05T18:20:00Z">
                        <w:rPr>
                          <w:rFonts w:ascii="Cambria Math" w:hAnsi="Cambria Math"/>
                        </w:rPr>
                        <m:t>150</m:t>
                      </w:ins>
                    </m:r>
                  </m:e>
                </m:mr>
              </m:m>
            </m:e>
          </m:d>
          <m:r>
            <w:ins w:id="2367" w:author="Author" w:date="2019-04-05T18:20:00Z">
              <w:rPr>
                <w:rFonts w:ascii="Cambria Math" w:hAnsi="Cambria Math"/>
              </w:rPr>
              <m:t>=</m:t>
            </w:ins>
          </m:r>
          <m:d>
            <m:dPr>
              <m:ctrlPr>
                <w:ins w:id="2368" w:author="Author" w:date="2019-04-05T18:20:00Z">
                  <w:rPr>
                    <w:rFonts w:ascii="Cambria Math" w:hAnsi="Cambria Math"/>
                  </w:rPr>
                </w:ins>
              </m:ctrlPr>
            </m:dPr>
            <m:e>
              <m:m>
                <m:mPr>
                  <m:plcHide m:val="1"/>
                  <m:mcs>
                    <m:mc>
                      <m:mcPr>
                        <m:count m:val="1"/>
                        <m:mcJc m:val="center"/>
                      </m:mcPr>
                    </m:mc>
                  </m:mcs>
                  <m:ctrlPr>
                    <w:ins w:id="2369" w:author="Author" w:date="2019-04-05T18:20:00Z">
                      <w:rPr>
                        <w:rFonts w:ascii="Cambria Math" w:hAnsi="Cambria Math"/>
                      </w:rPr>
                    </w:ins>
                  </m:ctrlPr>
                </m:mPr>
                <m:mr>
                  <m:e>
                    <m:r>
                      <w:ins w:id="2370" w:author="Author" w:date="2019-04-05T18:20:00Z">
                        <w:rPr>
                          <w:rFonts w:ascii="Cambria Math" w:hAnsi="Cambria Math"/>
                        </w:rPr>
                        <m:t>10/150</m:t>
                      </w:ins>
                    </m:r>
                  </m:e>
                </m:mr>
                <m:mr>
                  <m:e>
                    <m:r>
                      <w:ins w:id="2371" w:author="Author" w:date="2019-04-05T18:20:00Z">
                        <w:rPr>
                          <w:rFonts w:ascii="Cambria Math" w:hAnsi="Cambria Math"/>
                        </w:rPr>
                        <m:t>10/150</m:t>
                      </w:ins>
                    </m:r>
                  </m:e>
                </m:mr>
              </m:m>
            </m:e>
          </m:d>
          <m:r>
            <w:ins w:id="2372" w:author="Author" w:date="2019-04-05T18:20:00Z">
              <w:rPr>
                <w:rFonts w:ascii="Cambria Math" w:hAnsi="Cambria Math"/>
              </w:rPr>
              <m:t>=</m:t>
            </w:ins>
          </m:r>
          <m:d>
            <m:dPr>
              <m:ctrlPr>
                <w:ins w:id="2373" w:author="Author" w:date="2019-04-05T18:20:00Z">
                  <w:rPr>
                    <w:rFonts w:ascii="Cambria Math" w:hAnsi="Cambria Math"/>
                  </w:rPr>
                </w:ins>
              </m:ctrlPr>
            </m:dPr>
            <m:e>
              <m:m>
                <m:mPr>
                  <m:plcHide m:val="1"/>
                  <m:mcs>
                    <m:mc>
                      <m:mcPr>
                        <m:count m:val="1"/>
                        <m:mcJc m:val="center"/>
                      </m:mcPr>
                    </m:mc>
                  </m:mcs>
                  <m:ctrlPr>
                    <w:ins w:id="2374" w:author="Author" w:date="2019-04-05T18:20:00Z">
                      <w:rPr>
                        <w:rFonts w:ascii="Cambria Math" w:hAnsi="Cambria Math"/>
                      </w:rPr>
                    </w:ins>
                  </m:ctrlPr>
                </m:mPr>
                <m:mr>
                  <m:e>
                    <m:r>
                      <w:ins w:id="2375" w:author="Author" w:date="2019-04-05T18:20:00Z">
                        <w:rPr>
                          <w:rFonts w:ascii="Cambria Math" w:hAnsi="Cambria Math"/>
                        </w:rPr>
                        <m:t>0.067</m:t>
                      </w:ins>
                    </m:r>
                  </m:e>
                </m:mr>
                <m:mr>
                  <m:e>
                    <m:r>
                      <w:ins w:id="2376" w:author="Author" w:date="2019-04-05T18:20:00Z">
                        <w:rPr>
                          <w:rFonts w:ascii="Cambria Math" w:hAnsi="Cambria Math"/>
                        </w:rPr>
                        <m:t>0.067</m:t>
                      </w:ins>
                    </m:r>
                    <m:ctrlPr>
                      <w:rPr>
                        <w:rFonts w:ascii="Cambria Math" w:hAnsi="Cambria Math"/>
                      </w:rPr>
                    </m:ctrlPr>
                  </m:e>
                </m:mr>
              </m:m>
              <m:ctrlPr>
                <w:rPr>
                  <w:rFonts w:ascii="Cambria Math" w:hAnsi="Cambria Math"/>
                </w:rPr>
              </m:ctrlPr>
            </m:e>
          </m:d>
        </m:oMath>
      </m:oMathPara>
    </w:p>
    <w:p w14:paraId="65550573" w14:textId="77777777" w:rsidR="00FA49B5" w:rsidRDefault="0013246A">
      <w:pPr>
        <w:pStyle w:val="FirstParagraph"/>
      </w:pPr>
      <w:r>
        <w:t xml:space="preserve">The levels of service in the second example, </w:t>
      </w:r>
      <w:r>
        <w:t>when using the stepwise impedance function, are</w:t>
      </w:r>
      <w:ins w:id="2377" w:author="Author" w:date="2019-04-05T18:20:00Z">
        <w:r>
          <w:t xml:space="preserve"> also</w:t>
        </w:r>
      </w:ins>
      <w:r>
        <w:t>:</w:t>
      </w:r>
    </w:p>
    <w:p w14:paraId="0B8DCA47" w14:textId="77777777" w:rsidR="00E15092" w:rsidRDefault="0013246A">
      <w:pPr>
        <w:pStyle w:val="BodyText"/>
        <w:rPr>
          <w:del w:id="2378" w:author="Author" w:date="2019-04-05T18:20:00Z"/>
        </w:rPr>
      </w:pPr>
      <m:oMathPara>
        <m:oMathParaPr>
          <m:jc m:val="center"/>
        </m:oMathParaPr>
        <m:oMath>
          <m:sSubSup>
            <m:sSubSupPr>
              <m:ctrlPr>
                <w:del w:id="2379" w:author="Author" w:date="2019-04-05T18:20:00Z">
                  <w:rPr>
                    <w:rFonts w:ascii="Cambria Math" w:hAnsi="Cambria Math"/>
                  </w:rPr>
                </w:del>
              </m:ctrlPr>
            </m:sSubSupPr>
            <m:e>
              <m:r>
                <w:del w:id="2380" w:author="Author" w:date="2019-04-05T18:20:00Z">
                  <m:rPr>
                    <m:sty m:val="b"/>
                  </m:rPr>
                  <w:rPr>
                    <w:rFonts w:ascii="Cambria Math" w:hAnsi="Cambria Math"/>
                  </w:rPr>
                  <m:t>L</m:t>
                </w:del>
              </m:r>
            </m:e>
            <m:sub>
              <m:r>
                <w:del w:id="2381" w:author="Author" w:date="2019-04-05T18:20:00Z">
                  <w:rPr>
                    <w:rFonts w:ascii="Cambria Math" w:hAnsi="Cambria Math"/>
                  </w:rPr>
                  <m:t>s</m:t>
                </w:del>
              </m:r>
            </m:sub>
            <m:sup>
              <m:r>
                <w:del w:id="2382" w:author="Author" w:date="2019-04-05T18:20:00Z">
                  <w:rPr>
                    <w:rFonts w:ascii="Cambria Math" w:hAnsi="Cambria Math"/>
                  </w:rPr>
                  <m:t>*</m:t>
                </w:del>
              </m:r>
            </m:sup>
          </m:sSubSup>
          <m:r>
            <w:del w:id="2383" w:author="Author" w:date="2019-04-05T18:20:00Z">
              <w:rPr>
                <w:rFonts w:ascii="Cambria Math" w:hAnsi="Cambria Math"/>
              </w:rPr>
              <m:t>=</m:t>
            </w:del>
          </m:r>
          <m:d>
            <m:dPr>
              <m:ctrlPr>
                <w:del w:id="2384" w:author="Author" w:date="2019-04-05T18:20:00Z">
                  <w:rPr>
                    <w:rFonts w:ascii="Cambria Math" w:hAnsi="Cambria Math"/>
                  </w:rPr>
                </w:del>
              </m:ctrlPr>
            </m:dPr>
            <m:e>
              <m:m>
                <m:mPr>
                  <m:plcHide m:val="1"/>
                  <m:mcs>
                    <m:mc>
                      <m:mcPr>
                        <m:count m:val="1"/>
                        <m:mcJc m:val="center"/>
                      </m:mcPr>
                    </m:mc>
                  </m:mcs>
                  <m:ctrlPr>
                    <w:del w:id="2385" w:author="Author" w:date="2019-04-05T18:20:00Z">
                      <w:rPr>
                        <w:rFonts w:ascii="Cambria Math" w:hAnsi="Cambria Math"/>
                      </w:rPr>
                    </w:del>
                  </m:ctrlPr>
                </m:mPr>
                <m:mr>
                  <m:e>
                    <m:r>
                      <w:del w:id="2386" w:author="Author" w:date="2019-04-05T18:20:00Z">
                        <w:rPr>
                          <w:rFonts w:ascii="Cambria Math" w:hAnsi="Cambria Math"/>
                        </w:rPr>
                        <m:t>1</m:t>
                      </w:del>
                    </m:r>
                  </m:e>
                </m:mr>
                <m:mr>
                  <m:e>
                    <m:r>
                      <w:del w:id="2387" w:author="Author" w:date="2019-04-05T18:20:00Z">
                        <w:rPr>
                          <w:rFonts w:ascii="Cambria Math" w:hAnsi="Cambria Math"/>
                        </w:rPr>
                        <m:t>1</m:t>
                      </w:del>
                    </m:r>
                  </m:e>
                </m:mr>
                <m:mr>
                  <m:e>
                    <m:r>
                      <w:del w:id="2388" w:author="Author" w:date="2019-04-05T18:20:00Z">
                        <w:rPr>
                          <w:rFonts w:ascii="Cambria Math" w:hAnsi="Cambria Math"/>
                        </w:rPr>
                        <m:t>1</m:t>
                      </w:del>
                    </m:r>
                  </m:e>
                </m:mr>
              </m:m>
            </m:e>
          </m:d>
          <m:r>
            <w:del w:id="2389" w:author="Author" w:date="2019-04-05T18:20:00Z">
              <w:rPr>
                <w:rFonts w:ascii="Cambria Math" w:hAnsi="Cambria Math"/>
              </w:rPr>
              <m:t>⊘</m:t>
            </w:del>
          </m:r>
          <m:d>
            <m:dPr>
              <m:ctrlPr>
                <w:del w:id="2390" w:author="Author" w:date="2019-04-05T18:20:00Z">
                  <w:rPr>
                    <w:rFonts w:ascii="Cambria Math" w:hAnsi="Cambria Math"/>
                  </w:rPr>
                </w:del>
              </m:ctrlPr>
            </m:dPr>
            <m:e>
              <m:m>
                <m:mPr>
                  <m:plcHide m:val="1"/>
                  <m:mcs>
                    <m:mc>
                      <m:mcPr>
                        <m:count m:val="1"/>
                        <m:mcJc m:val="center"/>
                      </m:mcPr>
                    </m:mc>
                  </m:mcs>
                  <m:ctrlPr>
                    <w:del w:id="2391" w:author="Author" w:date="2019-04-05T18:20:00Z">
                      <w:rPr>
                        <w:rFonts w:ascii="Cambria Math" w:hAnsi="Cambria Math"/>
                      </w:rPr>
                    </w:del>
                  </m:ctrlPr>
                </m:mPr>
                <m:mr>
                  <m:e>
                    <m:r>
                      <w:del w:id="2392" w:author="Author" w:date="2019-04-05T18:20:00Z">
                        <w:rPr>
                          <w:rFonts w:ascii="Cambria Math" w:hAnsi="Cambria Math"/>
                        </w:rPr>
                        <m:t>42.4</m:t>
                      </w:del>
                    </m:r>
                  </m:e>
                </m:mr>
                <m:mr>
                  <m:e>
                    <m:r>
                      <w:del w:id="2393" w:author="Author" w:date="2019-04-05T18:20:00Z">
                        <w:rPr>
                          <w:rFonts w:ascii="Cambria Math" w:hAnsi="Cambria Math"/>
                        </w:rPr>
                        <m:t>28.8</m:t>
                      </w:del>
                    </m:r>
                  </m:e>
                </m:mr>
                <m:mr>
                  <m:e>
                    <m:r>
                      <w:del w:id="2394" w:author="Author" w:date="2019-04-05T18:20:00Z">
                        <w:rPr>
                          <w:rFonts w:ascii="Cambria Math" w:hAnsi="Cambria Math"/>
                        </w:rPr>
                        <m:t>78.8</m:t>
                      </w:del>
                    </m:r>
                  </m:e>
                </m:mr>
              </m:m>
            </m:e>
          </m:d>
          <m:r>
            <w:del w:id="2395" w:author="Author" w:date="2019-04-05T18:20:00Z">
              <w:rPr>
                <w:rFonts w:ascii="Cambria Math" w:hAnsi="Cambria Math"/>
              </w:rPr>
              <m:t>=</m:t>
            </w:del>
          </m:r>
          <m:d>
            <m:dPr>
              <m:ctrlPr>
                <w:del w:id="2396" w:author="Author" w:date="2019-04-05T18:20:00Z">
                  <w:rPr>
                    <w:rFonts w:ascii="Cambria Math" w:hAnsi="Cambria Math"/>
                  </w:rPr>
                </w:del>
              </m:ctrlPr>
            </m:dPr>
            <m:e>
              <m:m>
                <m:mPr>
                  <m:plcHide m:val="1"/>
                  <m:mcs>
                    <m:mc>
                      <m:mcPr>
                        <m:count m:val="1"/>
                        <m:mcJc m:val="center"/>
                      </m:mcPr>
                    </m:mc>
                  </m:mcs>
                  <m:ctrlPr>
                    <w:del w:id="2397" w:author="Author" w:date="2019-04-05T18:20:00Z">
                      <w:rPr>
                        <w:rFonts w:ascii="Cambria Math" w:hAnsi="Cambria Math"/>
                      </w:rPr>
                    </w:del>
                  </m:ctrlPr>
                </m:mPr>
                <m:mr>
                  <m:e>
                    <m:r>
                      <w:del w:id="2398" w:author="Author" w:date="2019-04-05T18:20:00Z">
                        <w:rPr>
                          <w:rFonts w:ascii="Cambria Math" w:hAnsi="Cambria Math"/>
                        </w:rPr>
                        <m:t>0.024</m:t>
                      </w:del>
                    </m:r>
                  </m:e>
                </m:mr>
                <m:mr>
                  <m:e>
                    <m:r>
                      <w:del w:id="2399" w:author="Author" w:date="2019-04-05T18:20:00Z">
                        <w:rPr>
                          <w:rFonts w:ascii="Cambria Math" w:hAnsi="Cambria Math"/>
                        </w:rPr>
                        <m:t>0.035</m:t>
                      </w:del>
                    </m:r>
                  </m:e>
                </m:mr>
                <m:mr>
                  <m:e>
                    <m:r>
                      <w:del w:id="2400" w:author="Author" w:date="2019-04-05T18:20:00Z">
                        <w:rPr>
                          <w:rFonts w:ascii="Cambria Math" w:hAnsi="Cambria Math"/>
                        </w:rPr>
                        <m:t>0.013</m:t>
                      </w:del>
                    </m:r>
                  </m:e>
                </m:mr>
              </m:m>
            </m:e>
          </m:d>
        </m:oMath>
      </m:oMathPara>
    </w:p>
    <w:p w14:paraId="09BEEB0A" w14:textId="5995CFF9" w:rsidR="00FA49B5" w:rsidRDefault="0013246A">
      <w:pPr>
        <w:pStyle w:val="BodyText"/>
        <w:rPr>
          <w:ins w:id="2401" w:author="Author" w:date="2019-04-05T18:20:00Z"/>
        </w:rPr>
      </w:pPr>
      <w:del w:id="2402" w:author="Author" w:date="2019-04-05T18:20:00Z">
        <w:r>
          <w:delText>Note</w:delText>
        </w:r>
      </w:del>
      <m:oMath>
        <m:sSubSup>
          <m:sSubSupPr>
            <m:ctrlPr>
              <w:ins w:id="2403" w:author="Author" w:date="2019-04-05T18:20:00Z">
                <w:rPr>
                  <w:rFonts w:ascii="Cambria Math" w:hAnsi="Cambria Math"/>
                </w:rPr>
              </w:ins>
            </m:ctrlPr>
          </m:sSubSupPr>
          <m:e>
            <m:r>
              <w:ins w:id="2404" w:author="Author" w:date="2019-04-05T18:20:00Z">
                <m:rPr>
                  <m:sty m:val="b"/>
                </m:rPr>
                <w:rPr>
                  <w:rFonts w:ascii="Cambria Math" w:hAnsi="Cambria Math"/>
                </w:rPr>
                <m:t>L</m:t>
              </w:ins>
            </m:r>
          </m:e>
          <m:sub>
            <m:r>
              <w:ins w:id="2405" w:author="Author" w:date="2019-04-05T18:20:00Z">
                <w:rPr>
                  <w:rFonts w:ascii="Cambria Math" w:hAnsi="Cambria Math"/>
                </w:rPr>
                <m:t>sw</m:t>
              </w:ins>
            </m:r>
          </m:sub>
          <m:sup>
            <m:r>
              <w:ins w:id="2406" w:author="Author" w:date="2019-04-05T18:20:00Z">
                <w:rPr>
                  <w:rFonts w:ascii="Cambria Math" w:hAnsi="Cambria Math"/>
                </w:rPr>
                <m:t>*</m:t>
              </w:ins>
            </m:r>
          </m:sup>
        </m:sSubSup>
        <m:r>
          <w:ins w:id="2407" w:author="Author" w:date="2019-04-05T18:20:00Z">
            <w:rPr>
              <w:rFonts w:ascii="Cambria Math" w:hAnsi="Cambria Math"/>
            </w:rPr>
            <m:t>=</m:t>
          </w:ins>
        </m:r>
        <m:d>
          <m:dPr>
            <m:ctrlPr>
              <w:ins w:id="2408" w:author="Author" w:date="2019-04-05T18:20:00Z">
                <w:rPr>
                  <w:rFonts w:ascii="Cambria Math" w:hAnsi="Cambria Math"/>
                </w:rPr>
              </w:ins>
            </m:ctrlPr>
          </m:dPr>
          <m:e>
            <m:m>
              <m:mPr>
                <m:plcHide m:val="1"/>
                <m:mcs>
                  <m:mc>
                    <m:mcPr>
                      <m:count m:val="1"/>
                      <m:mcJc m:val="center"/>
                    </m:mcPr>
                  </m:mc>
                </m:mcs>
                <m:ctrlPr>
                  <w:ins w:id="2409" w:author="Author" w:date="2019-04-05T18:20:00Z">
                    <w:rPr>
                      <w:rFonts w:ascii="Cambria Math" w:hAnsi="Cambria Math"/>
                    </w:rPr>
                  </w:ins>
                </m:ctrlPr>
              </m:mPr>
              <m:mr>
                <m:e>
                  <m:r>
                    <w:ins w:id="2410" w:author="Author" w:date="2019-04-05T18:20:00Z">
                      <w:rPr>
                        <w:rFonts w:ascii="Cambria Math" w:hAnsi="Cambria Math"/>
                      </w:rPr>
                      <m:t>10</m:t>
                    </w:ins>
                  </m:r>
                </m:e>
              </m:mr>
              <m:mr>
                <m:e>
                  <m:r>
                    <w:ins w:id="2411" w:author="Author" w:date="2019-04-05T18:20:00Z">
                      <w:rPr>
                        <w:rFonts w:ascii="Cambria Math" w:hAnsi="Cambria Math"/>
                      </w:rPr>
                      <m:t>10</m:t>
                    </w:ins>
                  </m:r>
                </m:e>
              </m:mr>
            </m:m>
          </m:e>
        </m:d>
        <m:r>
          <w:ins w:id="2412" w:author="Author" w:date="2019-04-05T18:20:00Z">
            <w:rPr>
              <w:rFonts w:ascii="Cambria Math" w:hAnsi="Cambria Math"/>
            </w:rPr>
            <m:t>⊘</m:t>
          </w:ins>
        </m:r>
        <m:d>
          <m:dPr>
            <m:ctrlPr>
              <w:ins w:id="2413" w:author="Author" w:date="2019-04-05T18:20:00Z">
                <w:rPr>
                  <w:rFonts w:ascii="Cambria Math" w:hAnsi="Cambria Math"/>
                </w:rPr>
              </w:ins>
            </m:ctrlPr>
          </m:dPr>
          <m:e>
            <m:m>
              <m:mPr>
                <m:plcHide m:val="1"/>
                <m:mcs>
                  <m:mc>
                    <m:mcPr>
                      <m:count m:val="1"/>
                      <m:mcJc m:val="center"/>
                    </m:mcPr>
                  </m:mc>
                </m:mcs>
                <m:ctrlPr>
                  <w:ins w:id="2414" w:author="Author" w:date="2019-04-05T18:20:00Z">
                    <w:rPr>
                      <w:rFonts w:ascii="Cambria Math" w:hAnsi="Cambria Math"/>
                    </w:rPr>
                  </w:ins>
                </m:ctrlPr>
              </m:mPr>
              <m:mr>
                <m:e>
                  <m:r>
                    <w:ins w:id="2415" w:author="Author" w:date="2019-04-05T18:20:00Z">
                      <w:rPr>
                        <w:rFonts w:ascii="Cambria Math" w:hAnsi="Cambria Math"/>
                      </w:rPr>
                      <m:t>150</m:t>
                    </w:ins>
                  </m:r>
                </m:e>
              </m:mr>
              <m:mr>
                <m:e>
                  <m:r>
                    <w:ins w:id="2416" w:author="Author" w:date="2019-04-05T18:20:00Z">
                      <w:rPr>
                        <w:rFonts w:ascii="Cambria Math" w:hAnsi="Cambria Math"/>
                      </w:rPr>
                      <m:t>150</m:t>
                    </w:ins>
                  </m:r>
                </m:e>
              </m:mr>
            </m:m>
          </m:e>
        </m:d>
        <m:r>
          <w:ins w:id="2417" w:author="Author" w:date="2019-04-05T18:20:00Z">
            <w:rPr>
              <w:rFonts w:ascii="Cambria Math" w:hAnsi="Cambria Math"/>
            </w:rPr>
            <m:t>=</m:t>
          </w:ins>
        </m:r>
        <m:d>
          <m:dPr>
            <m:ctrlPr>
              <w:ins w:id="2418" w:author="Author" w:date="2019-04-05T18:20:00Z">
                <w:rPr>
                  <w:rFonts w:ascii="Cambria Math" w:hAnsi="Cambria Math"/>
                </w:rPr>
              </w:ins>
            </m:ctrlPr>
          </m:dPr>
          <m:e>
            <m:m>
              <m:mPr>
                <m:plcHide m:val="1"/>
                <m:mcs>
                  <m:mc>
                    <m:mcPr>
                      <m:count m:val="1"/>
                      <m:mcJc m:val="center"/>
                    </m:mcPr>
                  </m:mc>
                </m:mcs>
                <m:ctrlPr>
                  <w:ins w:id="2419" w:author="Author" w:date="2019-04-05T18:20:00Z">
                    <w:rPr>
                      <w:rFonts w:ascii="Cambria Math" w:hAnsi="Cambria Math"/>
                    </w:rPr>
                  </w:ins>
                </m:ctrlPr>
              </m:mPr>
              <m:mr>
                <m:e>
                  <m:r>
                    <w:ins w:id="2420" w:author="Author" w:date="2019-04-05T18:20:00Z">
                      <w:rPr>
                        <w:rFonts w:ascii="Cambria Math" w:hAnsi="Cambria Math"/>
                      </w:rPr>
                      <m:t>10/150</m:t>
                    </w:ins>
                  </m:r>
                </m:e>
              </m:mr>
              <m:mr>
                <m:e>
                  <m:r>
                    <w:ins w:id="2421" w:author="Author" w:date="2019-04-05T18:20:00Z">
                      <w:rPr>
                        <w:rFonts w:ascii="Cambria Math" w:hAnsi="Cambria Math"/>
                      </w:rPr>
                      <m:t>10/150</m:t>
                    </w:ins>
                  </m:r>
                </m:e>
              </m:mr>
            </m:m>
          </m:e>
        </m:d>
        <m:r>
          <w:ins w:id="2422" w:author="Author" w:date="2019-04-05T18:20:00Z">
            <w:rPr>
              <w:rFonts w:ascii="Cambria Math" w:hAnsi="Cambria Math"/>
            </w:rPr>
            <m:t>=</m:t>
          </w:ins>
        </m:r>
        <m:d>
          <m:dPr>
            <m:ctrlPr>
              <w:ins w:id="2423" w:author="Author" w:date="2019-04-05T18:20:00Z">
                <w:rPr>
                  <w:rFonts w:ascii="Cambria Math" w:hAnsi="Cambria Math"/>
                </w:rPr>
              </w:ins>
            </m:ctrlPr>
          </m:dPr>
          <m:e>
            <m:m>
              <m:mPr>
                <m:plcHide m:val="1"/>
                <m:mcs>
                  <m:mc>
                    <m:mcPr>
                      <m:count m:val="1"/>
                      <m:mcJc m:val="center"/>
                    </m:mcPr>
                  </m:mc>
                </m:mcs>
                <m:ctrlPr>
                  <w:ins w:id="2424" w:author="Author" w:date="2019-04-05T18:20:00Z">
                    <w:rPr>
                      <w:rFonts w:ascii="Cambria Math" w:hAnsi="Cambria Math"/>
                    </w:rPr>
                  </w:ins>
                </m:ctrlPr>
              </m:mPr>
              <m:mr>
                <m:e>
                  <m:r>
                    <w:ins w:id="2425" w:author="Author" w:date="2019-04-05T18:20:00Z">
                      <w:rPr>
                        <w:rFonts w:ascii="Cambria Math" w:hAnsi="Cambria Math"/>
                      </w:rPr>
                      <m:t>0.067</m:t>
                    </w:ins>
                  </m:r>
                </m:e>
              </m:mr>
              <m:mr>
                <m:e>
                  <m:r>
                    <w:ins w:id="2426" w:author="Author" w:date="2019-04-05T18:20:00Z">
                      <w:rPr>
                        <w:rFonts w:ascii="Cambria Math" w:hAnsi="Cambria Math"/>
                      </w:rPr>
                      <m:t>0.067</m:t>
                    </w:ins>
                  </m:r>
                </m:e>
              </m:mr>
            </m:m>
          </m:e>
        </m:d>
      </m:oMath>
    </w:p>
    <w:p w14:paraId="7C4BA570" w14:textId="61F069C2" w:rsidR="00FA49B5" w:rsidRDefault="0013246A">
      <w:pPr>
        <w:pStyle w:val="FirstParagraph"/>
      </w:pPr>
      <w:ins w:id="2427" w:author="Author" w:date="2019-04-05T18:20:00Z">
        <w:r>
          <w:t>Unlike the 2SFCA, E2SFCA, and 3SFCA methods</w:t>
        </w:r>
      </w:ins>
      <w:r>
        <w:t xml:space="preserve"> that </w:t>
      </w:r>
      <w:del w:id="2428" w:author="Author" w:date="2019-04-05T18:20:00Z">
        <w:r>
          <w:delText>the values of level</w:delText>
        </w:r>
      </w:del>
      <w:ins w:id="2429" w:author="Author" w:date="2019-04-05T18:20:00Z">
        <w:r>
          <w:t>produce levels</w:t>
        </w:r>
      </w:ins>
      <w:r>
        <w:t xml:space="preserve"> of service </w:t>
      </w:r>
      <w:ins w:id="2430" w:author="Author" w:date="2019-04-05T18:20:00Z">
        <w:r>
          <w:t>that resemble PPRs but with values that are inconsistent with total demand given th</w:t>
        </w:r>
        <w:r>
          <w:t xml:space="preserve">e population, this operation returns values that are genuinely local PPRs that </w:t>
        </w:r>
      </w:ins>
      <w:r>
        <w:t xml:space="preserve">are consistent with the </w:t>
      </w:r>
      <w:del w:id="2431" w:author="Author" w:date="2019-04-05T18:20:00Z">
        <w:r>
          <w:delText>demand and supply</w:delText>
        </w:r>
      </w:del>
      <w:ins w:id="2432" w:author="Author" w:date="2019-04-05T18:20:00Z">
        <w:r>
          <w:t>population of the region</w:t>
        </w:r>
      </w:ins>
      <w:r>
        <w:t xml:space="preserve">. As we saw above, the demand equals the population. Here, the supply also equals the number of physicians in the region. </w:t>
      </w:r>
      <w:del w:id="2433" w:author="Author" w:date="2019-04-05T18:20:00Z">
        <w:r>
          <w:delText>Indeed</w:delText>
        </w:r>
      </w:del>
      <w:ins w:id="2434" w:author="Author" w:date="2019-04-05T18:20:00Z">
        <w:r>
          <w:t>Because</w:t>
        </w:r>
        <w:r>
          <w:t xml:space="preserve"> both demand and supply are not inflated or deflated in this rectified method</w:t>
        </w:r>
      </w:ins>
      <w:r>
        <w:t xml:space="preserve">, these values are </w:t>
      </w:r>
      <w:del w:id="2435" w:author="Author" w:date="2019-04-05T18:20:00Z">
        <w:r>
          <w:delText>consistent with</w:delText>
        </w:r>
      </w:del>
      <w:ins w:id="2436" w:author="Author" w:date="2019-04-05T18:20:00Z">
        <w:r>
          <w:t>easily interpretable relative to</w:t>
        </w:r>
      </w:ins>
      <w:r>
        <w:t xml:space="preserve"> the </w:t>
      </w:r>
      <w:del w:id="2437" w:author="Author" w:date="2019-04-05T18:20:00Z">
        <w:r>
          <w:delText>regional provider-to-population ratio</w:delText>
        </w:r>
      </w:del>
      <w:ins w:id="2438" w:author="Author" w:date="2019-04-05T18:20:00Z">
        <w:r>
          <w:t>Regional Average PPR</w:t>
        </w:r>
      </w:ins>
      <w:r>
        <w:t xml:space="preserve"> of </w:t>
      </w:r>
      <m:oMath>
        <m:r>
          <w:del w:id="2439" w:author="Author" w:date="2019-04-05T18:20:00Z">
            <w:rPr>
              <w:rFonts w:ascii="Cambria Math" w:hAnsi="Cambria Math"/>
            </w:rPr>
            <m:t>3/150</m:t>
          </w:del>
        </m:r>
        <m:r>
          <w:ins w:id="2440" w:author="Author" w:date="2019-04-05T18:20:00Z">
            <w:rPr>
              <w:rFonts w:ascii="Cambria Math" w:hAnsi="Cambria Math"/>
            </w:rPr>
            <m:t>20/300</m:t>
          </w:ins>
        </m:r>
      </m:oMath>
      <w:r>
        <w:t xml:space="preserve"> or </w:t>
      </w:r>
      <m:oMath>
        <m:r>
          <w:rPr>
            <w:rFonts w:ascii="Cambria Math" w:hAnsi="Cambria Math"/>
          </w:rPr>
          <m:t>0.</m:t>
        </m:r>
        <m:r>
          <w:del w:id="2441" w:author="Author" w:date="2019-04-05T18:20:00Z">
            <w:rPr>
              <w:rFonts w:ascii="Cambria Math" w:hAnsi="Cambria Math"/>
            </w:rPr>
            <m:t>02</m:t>
          </w:del>
        </m:r>
        <m:r>
          <w:ins w:id="2442" w:author="Author" w:date="2019-04-05T18:20:00Z">
            <w:rPr>
              <w:rFonts w:ascii="Cambria Math" w:hAnsi="Cambria Math"/>
            </w:rPr>
            <m:t>067</m:t>
          </w:ins>
        </m:r>
      </m:oMath>
      <w:r>
        <w:t xml:space="preserve"> physicians per person. </w:t>
      </w:r>
      <w:del w:id="2443" w:author="Author" w:date="2019-04-05T18:20:00Z">
        <w:r>
          <w:delText>With this in mind</w:delText>
        </w:r>
      </w:del>
      <w:ins w:id="2444" w:author="Author" w:date="2019-04-05T18:20:00Z">
        <w:r>
          <w:t>In the case of the example</w:t>
        </w:r>
      </w:ins>
      <w:r>
        <w:t xml:space="preserve">, it is clear that </w:t>
      </w:r>
      <w:del w:id="2445" w:author="Author" w:date="2019-04-05T18:20:00Z">
        <w:r>
          <w:delText>locatio</w:delText>
        </w:r>
        <w:r>
          <w:delText xml:space="preserve">ns </w:delText>
        </w:r>
        <m:oMath>
          <m:r>
            <w:rPr>
              <w:rFonts w:ascii="Cambria Math" w:hAnsi="Cambria Math"/>
            </w:rPr>
            <m:t>a</m:t>
          </m:r>
        </m:oMath>
        <w:r>
          <w:delText xml:space="preserve"> and </w:delText>
        </w:r>
        <m:oMath>
          <m:r>
            <w:rPr>
              <w:rFonts w:ascii="Cambria Math" w:hAnsi="Cambria Math"/>
            </w:rPr>
            <m:t>b</m:t>
          </m:r>
        </m:oMath>
        <w:r>
          <w:delText xml:space="preserve"> offer better provider-</w:delText>
        </w:r>
      </w:del>
      <w:ins w:id="2446" w:author="Author" w:date="2019-04-05T18:20:00Z">
        <w:r>
          <w:t>both clinics ha</w:t>
        </w:r>
        <w:r>
          <w:t xml:space="preserve">ve PPRs that are identical </w:t>
        </w:r>
      </w:ins>
      <w:r>
        <w:t>to</w:t>
      </w:r>
      <w:del w:id="2447" w:author="Author" w:date="2019-04-05T18:20:00Z">
        <w:r>
          <w:delText xml:space="preserve">-population ratios than the regional average, whereas location </w:delText>
        </w:r>
        <m:oMath>
          <m:r>
            <w:rPr>
              <w:rFonts w:ascii="Cambria Math" w:hAnsi="Cambria Math"/>
            </w:rPr>
            <m:t>c</m:t>
          </m:r>
        </m:oMath>
        <w:r>
          <w:delText xml:space="preserve"> offers a lower provider-to-population than the regional average</w:delText>
        </w:r>
      </w:del>
      <w:ins w:id="2448" w:author="Author" w:date="2019-04-05T18:20:00Z">
        <w:r>
          <w:t xml:space="preserve"> the Regional Average PPR</w:t>
        </w:r>
      </w:ins>
      <w:r>
        <w:t>.</w:t>
      </w:r>
    </w:p>
    <w:p w14:paraId="7D16AC79" w14:textId="77777777" w:rsidR="00FA49B5" w:rsidRDefault="0013246A">
      <w:pPr>
        <w:pStyle w:val="BodyText"/>
      </w:pPr>
      <w:r>
        <w:t>Accessibility, finally, is calculated as the matrix product of the column-standardized weights and the adjusted level of service:</w:t>
      </w:r>
    </w:p>
    <w:p w14:paraId="69E3A8A6" w14:textId="77777777" w:rsidR="00FA49B5" w:rsidRDefault="0013246A">
      <w:pPr>
        <w:pStyle w:val="BodyText"/>
      </w:pPr>
      <m:oMathPara>
        <m:oMathParaPr>
          <m:jc m:val="center"/>
        </m:oMathParaPr>
        <m:oMath>
          <m:sSup>
            <m:sSupPr>
              <m:ctrlPr>
                <w:rPr>
                  <w:rFonts w:ascii="Cambria Math" w:hAnsi="Cambria Math"/>
                </w:rPr>
              </m:ctrlPr>
            </m:sSupPr>
            <m:e>
              <m:r>
                <m:rPr>
                  <m:sty m:val="b"/>
                </m:rPr>
                <w:rPr>
                  <w:rFonts w:ascii="Cambria Math" w:hAnsi="Cambria Math"/>
                </w:rPr>
                <m:t>A</m:t>
              </m:r>
            </m:e>
            <m:sup>
              <m:r>
                <w:rPr>
                  <w:rFonts w:ascii="Cambria Math" w:hAnsi="Cambria Math"/>
                </w:rPr>
                <m:t>*</m:t>
              </m:r>
            </m:sup>
          </m:sSup>
          <m:r>
            <w:rPr>
              <w:rFonts w:ascii="Cambria Math" w:hAnsi="Cambria Math"/>
            </w:rPr>
            <m:t>=</m:t>
          </m:r>
          <m:sSup>
            <m:sSupPr>
              <m:ctrlPr>
                <w:rPr>
                  <w:rFonts w:ascii="Cambria Math" w:hAnsi="Cambria Math"/>
                </w:rPr>
              </m:ctrlPr>
            </m:sSupPr>
            <m:e>
              <m:r>
                <m:rPr>
                  <m:sty m:val="b"/>
                </m:rPr>
                <w:rPr>
                  <w:rFonts w:ascii="Cambria Math" w:hAnsi="Cambria Math"/>
                </w:rPr>
                <m:t>W</m:t>
              </m:r>
            </m:e>
            <m:sup>
              <m:r>
                <w:rPr>
                  <w:rFonts w:ascii="Cambria Math" w:hAnsi="Cambria Math"/>
                </w:rPr>
                <m:t>j</m:t>
              </m:r>
            </m:sup>
          </m:sSup>
          <m:sSup>
            <m:sSupPr>
              <m:ctrlPr>
                <w:rPr>
                  <w:rFonts w:ascii="Cambria Math" w:hAnsi="Cambria Math"/>
                </w:rPr>
              </m:ctrlPr>
            </m:sSupPr>
            <m:e>
              <m:r>
                <m:rPr>
                  <m:sty m:val="b"/>
                </m:rPr>
                <w:rPr>
                  <w:rFonts w:ascii="Cambria Math" w:hAnsi="Cambria Math"/>
                </w:rPr>
                <m:t>L</m:t>
              </m:r>
            </m:e>
            <m:sup>
              <m:r>
                <w:rPr>
                  <w:rFonts w:ascii="Cambria Math" w:hAnsi="Cambria Math"/>
                </w:rPr>
                <m:t>*</m:t>
              </m:r>
            </m:sup>
          </m:sSup>
        </m:oMath>
      </m:oMathPara>
    </w:p>
    <w:p w14:paraId="5DC9CA89" w14:textId="77777777" w:rsidR="00FA49B5" w:rsidRDefault="0013246A">
      <w:pPr>
        <w:pStyle w:val="FirstParagraph"/>
      </w:pPr>
      <w:r>
        <w:t>which, continuing with the example, gives the following fo</w:t>
      </w:r>
      <w:r>
        <w:t>r the binary impedance function:</w:t>
      </w:r>
    </w:p>
    <w:p w14:paraId="216BC8A2" w14:textId="5F16228C" w:rsidR="00FA49B5" w:rsidRDefault="0013246A">
      <w:pPr>
        <w:pStyle w:val="BodyText"/>
      </w:pPr>
      <m:oMathPara>
        <m:oMathParaPr>
          <m:jc m:val="center"/>
        </m:oMathParaPr>
        <m:oMath>
          <m:sSubSup>
            <m:sSubSupPr>
              <m:ctrlPr>
                <w:rPr>
                  <w:rFonts w:ascii="Cambria Math" w:hAnsi="Cambria Math"/>
                </w:rPr>
              </m:ctrlPr>
            </m:sSubSupPr>
            <m:e>
              <m:r>
                <m:rPr>
                  <m:sty m:val="b"/>
                </m:rPr>
                <w:rPr>
                  <w:rFonts w:ascii="Cambria Math" w:hAnsi="Cambria Math"/>
                </w:rPr>
                <m:t>A</m:t>
              </m:r>
            </m:e>
            <m:sub>
              <m:r>
                <w:rPr>
                  <w:rFonts w:ascii="Cambria Math" w:hAnsi="Cambria Math"/>
                </w:rPr>
                <m:t>b</m:t>
              </m:r>
            </m:sub>
            <m:sup>
              <m:r>
                <w:rPr>
                  <w:rFonts w:ascii="Cambria Math" w:hAnsi="Cambria Math"/>
                </w:rPr>
                <m:t>*</m:t>
              </m:r>
            </m:sup>
          </m:sSubSup>
          <m:r>
            <w:rPr>
              <w:rFonts w:ascii="Cambria Math" w:hAnsi="Cambria Math"/>
            </w:rPr>
            <m:t>=</m:t>
          </m:r>
          <m:d>
            <m:dPr>
              <m:ctrlPr>
                <w:del w:id="2449" w:author="Author" w:date="2019-04-05T18:20:00Z">
                  <w:rPr>
                    <w:rFonts w:ascii="Cambria Math" w:hAnsi="Cambria Math"/>
                  </w:rPr>
                </w:del>
              </m:ctrlPr>
            </m:dPr>
            <m:e>
              <m:m>
                <m:mPr>
                  <m:plcHide m:val="1"/>
                  <m:mcs>
                    <m:mc>
                      <m:mcPr>
                        <m:count m:val="3"/>
                        <m:mcJc m:val="center"/>
                      </m:mcPr>
                    </m:mc>
                  </m:mcs>
                  <m:ctrlPr>
                    <w:del w:id="2450" w:author="Author" w:date="2019-04-05T18:20:00Z">
                      <w:rPr>
                        <w:rFonts w:ascii="Cambria Math" w:hAnsi="Cambria Math"/>
                      </w:rPr>
                    </w:del>
                  </m:ctrlPr>
                </m:mPr>
                <m:mr>
                  <m:e>
                    <m:r>
                      <w:del w:id="2451" w:author="Author" w:date="2019-04-05T18:20:00Z">
                        <w:rPr>
                          <w:rFonts w:ascii="Cambria Math" w:hAnsi="Cambria Math"/>
                        </w:rPr>
                        <m:t>1</m:t>
                      </w:del>
                    </m:r>
                  </m:e>
                  <m:e>
                    <m:r>
                      <w:del w:id="2452" w:author="Author" w:date="2019-04-05T18:20:00Z">
                        <w:rPr>
                          <w:rFonts w:ascii="Cambria Math" w:hAnsi="Cambria Math"/>
                        </w:rPr>
                        <m:t>1</m:t>
                      </w:del>
                    </m:r>
                  </m:e>
                  <m:e>
                    <m:r>
                      <w:del w:id="2453" w:author="Author" w:date="2019-04-05T18:20:00Z">
                        <w:rPr>
                          <w:rFonts w:ascii="Cambria Math" w:hAnsi="Cambria Math"/>
                        </w:rPr>
                        <m:t>1/2</m:t>
                      </w:del>
                    </m:r>
                  </m:e>
                </m:mr>
                <m:mr>
                  <m:e>
                    <m:r>
                      <w:del w:id="2454" w:author="Author" w:date="2019-04-05T18:20:00Z">
                        <w:rPr>
                          <w:rFonts w:ascii="Cambria Math" w:hAnsi="Cambria Math"/>
                        </w:rPr>
                        <m:t>0</m:t>
                      </w:del>
                    </m:r>
                  </m:e>
                  <m:e>
                    <m:r>
                      <w:del w:id="2455" w:author="Author" w:date="2019-04-05T18:20:00Z">
                        <w:rPr>
                          <w:rFonts w:ascii="Cambria Math" w:hAnsi="Cambria Math"/>
                        </w:rPr>
                        <m:t>0</m:t>
                      </w:del>
                    </m:r>
                  </m:e>
                  <m:e>
                    <m:r>
                      <w:del w:id="2456" w:author="Author" w:date="2019-04-05T18:20:00Z">
                        <w:rPr>
                          <w:rFonts w:ascii="Cambria Math" w:hAnsi="Cambria Math"/>
                        </w:rPr>
                        <m:t>1/2</m:t>
                      </w:del>
                    </m:r>
                  </m:e>
                </m:mr>
              </m:m>
            </m:e>
          </m:d>
          <m:d>
            <m:dPr>
              <m:ctrlPr>
                <w:del w:id="2457" w:author="Author" w:date="2019-04-05T18:20:00Z">
                  <w:rPr>
                    <w:rFonts w:ascii="Cambria Math" w:hAnsi="Cambria Math"/>
                  </w:rPr>
                </w:del>
              </m:ctrlPr>
            </m:dPr>
            <m:e>
              <m:m>
                <m:mPr>
                  <m:plcHide m:val="1"/>
                  <m:mcs>
                    <m:mc>
                      <m:mcPr>
                        <m:count m:val="1"/>
                        <m:mcJc m:val="center"/>
                      </m:mcPr>
                    </m:mc>
                  </m:mcs>
                  <m:ctrlPr>
                    <w:del w:id="2458" w:author="Author" w:date="2019-04-05T18:20:00Z">
                      <w:rPr>
                        <w:rFonts w:ascii="Cambria Math" w:hAnsi="Cambria Math"/>
                      </w:rPr>
                    </w:del>
                  </m:ctrlPr>
                </m:mPr>
                <m:mr>
                  <m:e>
                    <m:r>
                      <w:del w:id="2459" w:author="Author" w:date="2019-04-05T18:20:00Z">
                        <w:rPr>
                          <w:rFonts w:ascii="Cambria Math" w:hAnsi="Cambria Math"/>
                        </w:rPr>
                        <m:t>0.03</m:t>
                      </w:del>
                    </m:r>
                  </m:e>
                </m:mr>
                <m:mr>
                  <m:e>
                    <m:r>
                      <w:del w:id="2460" w:author="Author" w:date="2019-04-05T18:20:00Z">
                        <w:rPr>
                          <w:rFonts w:ascii="Cambria Math" w:hAnsi="Cambria Math"/>
                        </w:rPr>
                        <m:t>0.03</m:t>
                      </w:del>
                    </m:r>
                  </m:e>
                </m:mr>
                <m:mr>
                  <m:e>
                    <m:r>
                      <w:del w:id="2461" w:author="Author" w:date="2019-04-05T18:20:00Z">
                        <w:rPr>
                          <w:rFonts w:ascii="Cambria Math" w:hAnsi="Cambria Math"/>
                        </w:rPr>
                        <m:t>0.012</m:t>
                      </w:del>
                    </m:r>
                  </m:e>
                </m:mr>
              </m:m>
            </m:e>
          </m:d>
          <m:r>
            <w:del w:id="2462" w:author="Author" w:date="2019-04-05T18:20:00Z">
              <w:rPr>
                <w:rFonts w:ascii="Cambria Math" w:hAnsi="Cambria Math"/>
              </w:rPr>
              <m:t>=</m:t>
            </w:del>
          </m:r>
          <m:d>
            <m:dPr>
              <m:ctrlPr>
                <w:del w:id="2463" w:author="Author" w:date="2019-04-05T18:20:00Z">
                  <w:rPr>
                    <w:rFonts w:ascii="Cambria Math" w:hAnsi="Cambria Math"/>
                  </w:rPr>
                </w:del>
              </m:ctrlPr>
            </m:dPr>
            <m:e>
              <m:m>
                <m:mPr>
                  <m:plcHide m:val="1"/>
                  <m:mcs>
                    <m:mc>
                      <m:mcPr>
                        <m:count m:val="1"/>
                        <m:mcJc m:val="center"/>
                      </m:mcPr>
                    </m:mc>
                  </m:mcs>
                  <m:ctrlPr>
                    <w:del w:id="2464" w:author="Author" w:date="2019-04-05T18:20:00Z">
                      <w:rPr>
                        <w:rFonts w:ascii="Cambria Math" w:hAnsi="Cambria Math"/>
                      </w:rPr>
                    </w:del>
                  </m:ctrlPr>
                </m:mPr>
                <m:mr>
                  <m:e>
                    <m:r>
                      <w:del w:id="2465" w:author="Author" w:date="2019-04-05T18:20:00Z">
                        <w:rPr>
                          <w:rFonts w:ascii="Cambria Math" w:hAnsi="Cambria Math"/>
                        </w:rPr>
                        <m:t>0.03+0.03+0.006</m:t>
                      </w:del>
                    </m:r>
                  </m:e>
                </m:mr>
                <m:mr>
                  <m:e>
                    <m:r>
                      <w:del w:id="2466" w:author="Author" w:date="2019-04-05T18:20:00Z">
                        <w:rPr>
                          <w:rFonts w:ascii="Cambria Math" w:hAnsi="Cambria Math"/>
                        </w:rPr>
                        <m:t>0+0+0.006</m:t>
                      </w:del>
                    </m:r>
                  </m:e>
                </m:mr>
              </m:m>
            </m:e>
          </m:d>
          <m:r>
            <w:del w:id="2467" w:author="Author" w:date="2019-04-05T18:20:00Z">
              <w:rPr>
                <w:rFonts w:ascii="Cambria Math" w:hAnsi="Cambria Math"/>
              </w:rPr>
              <m:t>=</m:t>
            </w:del>
          </m:r>
          <m:d>
            <m:dPr>
              <m:ctrlPr>
                <w:del w:id="2468" w:author="Author" w:date="2019-04-05T18:20:00Z">
                  <w:rPr>
                    <w:rFonts w:ascii="Cambria Math" w:hAnsi="Cambria Math"/>
                  </w:rPr>
                </w:del>
              </m:ctrlPr>
            </m:dPr>
            <m:e>
              <m:m>
                <m:mPr>
                  <m:plcHide m:val="1"/>
                  <m:mcs>
                    <m:mc>
                      <m:mcPr>
                        <m:count m:val="1"/>
                        <m:mcJc m:val="center"/>
                      </m:mcPr>
                    </m:mc>
                  </m:mcs>
                  <m:ctrlPr>
                    <w:del w:id="2469" w:author="Author" w:date="2019-04-05T18:20:00Z">
                      <w:rPr>
                        <w:rFonts w:ascii="Cambria Math" w:hAnsi="Cambria Math"/>
                      </w:rPr>
                    </w:del>
                  </m:ctrlPr>
                </m:mPr>
                <m:mr>
                  <m:e>
                    <m:r>
                      <w:del w:id="2470" w:author="Author" w:date="2019-04-05T18:20:00Z">
                        <w:rPr>
                          <w:rFonts w:ascii="Cambria Math" w:hAnsi="Cambria Math"/>
                        </w:rPr>
                        <m:t>0.066</m:t>
                      </w:del>
                    </m:r>
                  </m:e>
                </m:mr>
                <m:mr>
                  <m:e>
                    <m:r>
                      <w:del w:id="2471" w:author="Author" w:date="2019-04-05T18:20:00Z">
                        <w:rPr>
                          <w:rFonts w:ascii="Cambria Math" w:hAnsi="Cambria Math"/>
                        </w:rPr>
                        <m:t>0.006</m:t>
                      </w:del>
                    </m:r>
                  </m:e>
                </m:mr>
              </m:m>
            </m:e>
          </m:d>
          <m:d>
            <m:dPr>
              <m:ctrlPr>
                <w:ins w:id="2472" w:author="Author" w:date="2019-04-05T18:20:00Z">
                  <w:rPr>
                    <w:rFonts w:ascii="Cambria Math" w:hAnsi="Cambria Math"/>
                  </w:rPr>
                </w:ins>
              </m:ctrlPr>
            </m:dPr>
            <m:e>
              <m:m>
                <m:mPr>
                  <m:plcHide m:val="1"/>
                  <m:mcs>
                    <m:mc>
                      <m:mcPr>
                        <m:count m:val="2"/>
                        <m:mcJc m:val="center"/>
                      </m:mcPr>
                    </m:mc>
                  </m:mcs>
                  <m:ctrlPr>
                    <w:ins w:id="2473" w:author="Author" w:date="2019-04-05T18:20:00Z">
                      <w:rPr>
                        <w:rFonts w:ascii="Cambria Math" w:hAnsi="Cambria Math"/>
                      </w:rPr>
                    </w:ins>
                  </m:ctrlPr>
                </m:mPr>
                <m:mr>
                  <m:e>
                    <m:r>
                      <w:ins w:id="2474" w:author="Author" w:date="2019-04-05T18:20:00Z">
                        <w:rPr>
                          <w:rFonts w:ascii="Cambria Math" w:hAnsi="Cambria Math"/>
                        </w:rPr>
                        <m:t>1/3</m:t>
                      </w:ins>
                    </m:r>
                  </m:e>
                  <m:e>
                    <m:r>
                      <w:ins w:id="2475" w:author="Author" w:date="2019-04-05T18:20:00Z">
                        <w:rPr>
                          <w:rFonts w:ascii="Cambria Math" w:hAnsi="Cambria Math"/>
                        </w:rPr>
                        <m:t>1/3</m:t>
                      </w:ins>
                    </m:r>
                  </m:e>
                </m:mr>
                <m:mr>
                  <m:e>
                    <m:r>
                      <w:ins w:id="2476" w:author="Author" w:date="2019-04-05T18:20:00Z">
                        <w:rPr>
                          <w:rFonts w:ascii="Cambria Math" w:hAnsi="Cambria Math"/>
                        </w:rPr>
                        <m:t>1/3</m:t>
                      </w:ins>
                    </m:r>
                  </m:e>
                  <m:e>
                    <m:r>
                      <w:ins w:id="2477" w:author="Author" w:date="2019-04-05T18:20:00Z">
                        <w:rPr>
                          <w:rFonts w:ascii="Cambria Math" w:hAnsi="Cambria Math"/>
                        </w:rPr>
                        <m:t>1/3</m:t>
                      </w:ins>
                    </m:r>
                  </m:e>
                </m:mr>
                <m:mr>
                  <m:e>
                    <m:r>
                      <w:ins w:id="2478" w:author="Author" w:date="2019-04-05T18:20:00Z">
                        <w:rPr>
                          <w:rFonts w:ascii="Cambria Math" w:hAnsi="Cambria Math"/>
                        </w:rPr>
                        <m:t>1/3</m:t>
                      </w:ins>
                    </m:r>
                  </m:e>
                  <m:e>
                    <m:r>
                      <w:ins w:id="2479" w:author="Author" w:date="2019-04-05T18:20:00Z">
                        <w:rPr>
                          <w:rFonts w:ascii="Cambria Math" w:hAnsi="Cambria Math"/>
                        </w:rPr>
                        <m:t>1/3</m:t>
                      </w:ins>
                    </m:r>
                  </m:e>
                </m:mr>
              </m:m>
            </m:e>
          </m:d>
          <m:d>
            <m:dPr>
              <m:ctrlPr>
                <w:ins w:id="2480" w:author="Author" w:date="2019-04-05T18:20:00Z">
                  <w:rPr>
                    <w:rFonts w:ascii="Cambria Math" w:hAnsi="Cambria Math"/>
                  </w:rPr>
                </w:ins>
              </m:ctrlPr>
            </m:dPr>
            <m:e>
              <m:m>
                <m:mPr>
                  <m:plcHide m:val="1"/>
                  <m:mcs>
                    <m:mc>
                      <m:mcPr>
                        <m:count m:val="1"/>
                        <m:mcJc m:val="center"/>
                      </m:mcPr>
                    </m:mc>
                  </m:mcs>
                  <m:ctrlPr>
                    <w:ins w:id="2481" w:author="Author" w:date="2019-04-05T18:20:00Z">
                      <w:rPr>
                        <w:rFonts w:ascii="Cambria Math" w:hAnsi="Cambria Math"/>
                      </w:rPr>
                    </w:ins>
                  </m:ctrlPr>
                </m:mPr>
                <m:mr>
                  <m:e>
                    <m:r>
                      <w:ins w:id="2482" w:author="Author" w:date="2019-04-05T18:20:00Z">
                        <w:rPr>
                          <w:rFonts w:ascii="Cambria Math" w:hAnsi="Cambria Math"/>
                        </w:rPr>
                        <m:t>10/150</m:t>
                      </w:ins>
                    </m:r>
                  </m:e>
                </m:mr>
                <m:mr>
                  <m:e>
                    <m:r>
                      <w:ins w:id="2483" w:author="Author" w:date="2019-04-05T18:20:00Z">
                        <w:rPr>
                          <w:rFonts w:ascii="Cambria Math" w:hAnsi="Cambria Math"/>
                        </w:rPr>
                        <m:t>10/150</m:t>
                      </w:ins>
                    </m:r>
                  </m:e>
                </m:mr>
              </m:m>
            </m:e>
          </m:d>
          <m:r>
            <w:ins w:id="2484" w:author="Author" w:date="2019-04-05T18:20:00Z">
              <w:rPr>
                <w:rFonts w:ascii="Cambria Math" w:hAnsi="Cambria Math"/>
              </w:rPr>
              <m:t>=</m:t>
            </w:ins>
          </m:r>
          <m:d>
            <m:dPr>
              <m:ctrlPr>
                <w:ins w:id="2485" w:author="Author" w:date="2019-04-05T18:20:00Z">
                  <w:rPr>
                    <w:rFonts w:ascii="Cambria Math" w:hAnsi="Cambria Math"/>
                  </w:rPr>
                </w:ins>
              </m:ctrlPr>
            </m:dPr>
            <m:e>
              <m:m>
                <m:mPr>
                  <m:plcHide m:val="1"/>
                  <m:mcs>
                    <m:mc>
                      <m:mcPr>
                        <m:count m:val="1"/>
                        <m:mcJc m:val="center"/>
                      </m:mcPr>
                    </m:mc>
                  </m:mcs>
                  <m:ctrlPr>
                    <w:ins w:id="2486" w:author="Author" w:date="2019-04-05T18:20:00Z">
                      <w:rPr>
                        <w:rFonts w:ascii="Cambria Math" w:hAnsi="Cambria Math"/>
                      </w:rPr>
                    </w:ins>
                  </m:ctrlPr>
                </m:mPr>
                <m:mr>
                  <m:e>
                    <m:r>
                      <w:ins w:id="2487" w:author="Author" w:date="2019-04-05T18:20:00Z">
                        <w:rPr>
                          <w:rFonts w:ascii="Cambria Math" w:hAnsi="Cambria Math"/>
                        </w:rPr>
                        <m:t>10/450+10/450</m:t>
                      </w:ins>
                    </m:r>
                  </m:e>
                </m:mr>
                <m:mr>
                  <m:e>
                    <m:r>
                      <w:ins w:id="2488" w:author="Author" w:date="2019-04-05T18:20:00Z">
                        <w:rPr>
                          <w:rFonts w:ascii="Cambria Math" w:hAnsi="Cambria Math"/>
                        </w:rPr>
                        <m:t>10/450+10/450</m:t>
                      </w:ins>
                    </m:r>
                  </m:e>
                </m:mr>
                <m:mr>
                  <m:e>
                    <m:r>
                      <w:ins w:id="2489" w:author="Author" w:date="2019-04-05T18:20:00Z">
                        <w:rPr>
                          <w:rFonts w:ascii="Cambria Math" w:hAnsi="Cambria Math"/>
                        </w:rPr>
                        <m:t>10/450+10/450</m:t>
                      </w:ins>
                    </m:r>
                  </m:e>
                </m:mr>
              </m:m>
            </m:e>
          </m:d>
          <m:r>
            <w:ins w:id="2490" w:author="Author" w:date="2019-04-05T18:20:00Z">
              <w:rPr>
                <w:rFonts w:ascii="Cambria Math" w:hAnsi="Cambria Math"/>
              </w:rPr>
              <m:t>=</m:t>
            </w:ins>
          </m:r>
          <m:d>
            <m:dPr>
              <m:ctrlPr>
                <w:ins w:id="2491" w:author="Author" w:date="2019-04-05T18:20:00Z">
                  <w:rPr>
                    <w:rFonts w:ascii="Cambria Math" w:hAnsi="Cambria Math"/>
                  </w:rPr>
                </w:ins>
              </m:ctrlPr>
            </m:dPr>
            <m:e>
              <m:m>
                <m:mPr>
                  <m:plcHide m:val="1"/>
                  <m:mcs>
                    <m:mc>
                      <m:mcPr>
                        <m:count m:val="1"/>
                        <m:mcJc m:val="center"/>
                      </m:mcPr>
                    </m:mc>
                  </m:mcs>
                  <m:ctrlPr>
                    <w:ins w:id="2492" w:author="Author" w:date="2019-04-05T18:20:00Z">
                      <w:rPr>
                        <w:rFonts w:ascii="Cambria Math" w:hAnsi="Cambria Math"/>
                      </w:rPr>
                    </w:ins>
                  </m:ctrlPr>
                </m:mPr>
                <m:mr>
                  <m:e>
                    <m:r>
                      <w:ins w:id="2493" w:author="Author" w:date="2019-04-05T18:20:00Z">
                        <w:rPr>
                          <w:rFonts w:ascii="Cambria Math" w:hAnsi="Cambria Math"/>
                        </w:rPr>
                        <m:t>0.044</m:t>
                      </w:ins>
                    </m:r>
                  </m:e>
                </m:mr>
                <m:mr>
                  <m:e>
                    <m:r>
                      <w:ins w:id="2494" w:author="Author" w:date="2019-04-05T18:20:00Z">
                        <w:rPr>
                          <w:rFonts w:ascii="Cambria Math" w:hAnsi="Cambria Math"/>
                        </w:rPr>
                        <m:t>0.044</m:t>
                      </w:ins>
                    </m:r>
                  </m:e>
                </m:mr>
                <m:mr>
                  <m:e>
                    <m:r>
                      <w:ins w:id="2495" w:author="Author" w:date="2019-04-05T18:20:00Z">
                        <w:rPr>
                          <w:rFonts w:ascii="Cambria Math" w:hAnsi="Cambria Math"/>
                        </w:rPr>
                        <m:t>0.044</m:t>
                      </w:ins>
                    </m:r>
                    <m:ctrlPr>
                      <w:rPr>
                        <w:rFonts w:ascii="Cambria Math" w:hAnsi="Cambria Math"/>
                      </w:rPr>
                    </m:ctrlPr>
                  </m:e>
                </m:mr>
              </m:m>
              <m:ctrlPr>
                <w:rPr>
                  <w:rFonts w:ascii="Cambria Math" w:hAnsi="Cambria Math"/>
                </w:rPr>
              </m:ctrlPr>
            </m:e>
          </m:d>
        </m:oMath>
      </m:oMathPara>
    </w:p>
    <w:p w14:paraId="3EFCA0AE" w14:textId="6F38445A" w:rsidR="00FA49B5" w:rsidRDefault="0013246A">
      <w:pPr>
        <w:pStyle w:val="FirstParagraph"/>
        <w:rPr>
          <w:ins w:id="2496" w:author="Author" w:date="2019-04-05T18:20:00Z"/>
        </w:rPr>
      </w:pPr>
      <w:del w:id="2497" w:author="Author" w:date="2019-04-05T18:20:00Z">
        <w:r>
          <w:delText>and for</w:delText>
        </w:r>
      </w:del>
      <w:ins w:id="2498" w:author="Author" w:date="2019-04-05T18:20:00Z">
        <w:r>
          <w:t>Notice how the sum of accessibility over the region is consistent with the total level of service over all clinics (i.e., 0.133). The level of service has been allocated in its totality.</w:t>
        </w:r>
      </w:ins>
    </w:p>
    <w:p w14:paraId="7CAD0507" w14:textId="77777777" w:rsidR="00FA49B5" w:rsidRDefault="0013246A">
      <w:pPr>
        <w:pStyle w:val="BodyText"/>
        <w:pPrChange w:id="2499" w:author="Author" w:date="2019-04-05T18:20:00Z">
          <w:pPr>
            <w:pStyle w:val="FirstParagraph"/>
          </w:pPr>
        </w:pPrChange>
      </w:pPr>
      <w:ins w:id="2500" w:author="Author" w:date="2019-04-05T18:20:00Z">
        <w:r>
          <w:t>When using</w:t>
        </w:r>
      </w:ins>
      <w:r>
        <w:t xml:space="preserve"> the stepwise impedance function</w:t>
      </w:r>
      <w:ins w:id="2501" w:author="Author" w:date="2019-04-05T18:20:00Z">
        <w:r>
          <w:t>, accessibility is calculat</w:t>
        </w:r>
        <w:r>
          <w:t>ed as</w:t>
        </w:r>
      </w:ins>
      <w:r>
        <w:t>:</w:t>
      </w:r>
    </w:p>
    <w:p w14:paraId="5CA31553" w14:textId="77777777" w:rsidR="00E15092" w:rsidRDefault="0013246A">
      <w:pPr>
        <w:pStyle w:val="BodyText"/>
        <w:rPr>
          <w:del w:id="2502" w:author="Author" w:date="2019-04-05T18:20:00Z"/>
        </w:rPr>
      </w:pPr>
      <m:oMathPara>
        <m:oMathParaPr>
          <m:jc m:val="center"/>
        </m:oMathParaPr>
        <m:oMath>
          <m:sSubSup>
            <m:sSubSupPr>
              <m:ctrlPr>
                <w:del w:id="2503" w:author="Author" w:date="2019-04-05T18:20:00Z">
                  <w:rPr>
                    <w:rFonts w:ascii="Cambria Math" w:hAnsi="Cambria Math"/>
                  </w:rPr>
                </w:del>
              </m:ctrlPr>
            </m:sSubSupPr>
            <m:e>
              <m:r>
                <w:del w:id="2504" w:author="Author" w:date="2019-04-05T18:20:00Z">
                  <m:rPr>
                    <m:sty m:val="b"/>
                  </m:rPr>
                  <w:rPr>
                    <w:rFonts w:ascii="Cambria Math" w:hAnsi="Cambria Math"/>
                  </w:rPr>
                  <m:t>A</m:t>
                </w:del>
              </m:r>
            </m:e>
            <m:sub>
              <m:r>
                <w:del w:id="2505" w:author="Author" w:date="2019-04-05T18:20:00Z">
                  <w:rPr>
                    <w:rFonts w:ascii="Cambria Math" w:hAnsi="Cambria Math"/>
                  </w:rPr>
                  <m:t>b</m:t>
                </w:del>
              </m:r>
            </m:sub>
            <m:sup>
              <m:r>
                <w:del w:id="2506" w:author="Author" w:date="2019-04-05T18:20:00Z">
                  <w:rPr>
                    <w:rFonts w:ascii="Cambria Math" w:hAnsi="Cambria Math"/>
                  </w:rPr>
                  <m:t>*</m:t>
                </w:del>
              </m:r>
            </m:sup>
          </m:sSubSup>
          <m:r>
            <w:del w:id="2507" w:author="Author" w:date="2019-04-05T18:20:00Z">
              <w:rPr>
                <w:rFonts w:ascii="Cambria Math" w:hAnsi="Cambria Math"/>
              </w:rPr>
              <m:t>=</m:t>
            </w:del>
          </m:r>
          <m:d>
            <m:dPr>
              <m:ctrlPr>
                <w:del w:id="2508" w:author="Author" w:date="2019-04-05T18:20:00Z">
                  <w:rPr>
                    <w:rFonts w:ascii="Cambria Math" w:hAnsi="Cambria Math"/>
                  </w:rPr>
                </w:del>
              </m:ctrlPr>
            </m:dPr>
            <m:e>
              <m:m>
                <m:mPr>
                  <m:plcHide m:val="1"/>
                  <m:mcs>
                    <m:mc>
                      <m:mcPr>
                        <m:count m:val="3"/>
                        <m:mcJc m:val="center"/>
                      </m:mcPr>
                    </m:mc>
                  </m:mcs>
                  <m:ctrlPr>
                    <w:del w:id="2509" w:author="Author" w:date="2019-04-05T18:20:00Z">
                      <w:rPr>
                        <w:rFonts w:ascii="Cambria Math" w:hAnsi="Cambria Math"/>
                      </w:rPr>
                    </w:del>
                  </m:ctrlPr>
                </m:mPr>
                <m:mr>
                  <m:e>
                    <m:r>
                      <w:del w:id="2510" w:author="Author" w:date="2019-04-05T18:20:00Z">
                        <w:rPr>
                          <w:rFonts w:ascii="Cambria Math" w:hAnsi="Cambria Math"/>
                        </w:rPr>
                        <m:t>1</m:t>
                      </w:del>
                    </m:r>
                  </m:e>
                  <m:e>
                    <m:r>
                      <w:del w:id="2511" w:author="Author" w:date="2019-04-05T18:20:00Z">
                        <w:rPr>
                          <w:rFonts w:ascii="Cambria Math" w:hAnsi="Cambria Math"/>
                        </w:rPr>
                        <m:t>1</m:t>
                      </w:del>
                    </m:r>
                  </m:e>
                  <m:e>
                    <m:r>
                      <w:del w:id="2512" w:author="Author" w:date="2019-04-05T18:20:00Z">
                        <w:rPr>
                          <w:rFonts w:ascii="Cambria Math" w:hAnsi="Cambria Math"/>
                        </w:rPr>
                        <m:t>1/2</m:t>
                      </w:del>
                    </m:r>
                  </m:e>
                </m:mr>
                <m:mr>
                  <m:e>
                    <m:r>
                      <w:del w:id="2513" w:author="Author" w:date="2019-04-05T18:20:00Z">
                        <w:rPr>
                          <w:rFonts w:ascii="Cambria Math" w:hAnsi="Cambria Math"/>
                        </w:rPr>
                        <m:t>0</m:t>
                      </w:del>
                    </m:r>
                  </m:e>
                  <m:e>
                    <m:r>
                      <w:del w:id="2514" w:author="Author" w:date="2019-04-05T18:20:00Z">
                        <w:rPr>
                          <w:rFonts w:ascii="Cambria Math" w:hAnsi="Cambria Math"/>
                        </w:rPr>
                        <m:t>0</m:t>
                      </w:del>
                    </m:r>
                  </m:e>
                  <m:e>
                    <m:r>
                      <w:del w:id="2515" w:author="Author" w:date="2019-04-05T18:20:00Z">
                        <w:rPr>
                          <w:rFonts w:ascii="Cambria Math" w:hAnsi="Cambria Math"/>
                        </w:rPr>
                        <m:t>1/2</m:t>
                      </w:del>
                    </m:r>
                  </m:e>
                </m:mr>
              </m:m>
            </m:e>
          </m:d>
          <m:d>
            <m:dPr>
              <m:ctrlPr>
                <w:del w:id="2516" w:author="Author" w:date="2019-04-05T18:20:00Z">
                  <w:rPr>
                    <w:rFonts w:ascii="Cambria Math" w:hAnsi="Cambria Math"/>
                  </w:rPr>
                </w:del>
              </m:ctrlPr>
            </m:dPr>
            <m:e>
              <m:m>
                <m:mPr>
                  <m:plcHide m:val="1"/>
                  <m:mcs>
                    <m:mc>
                      <m:mcPr>
                        <m:count m:val="1"/>
                        <m:mcJc m:val="center"/>
                      </m:mcPr>
                    </m:mc>
                  </m:mcs>
                  <m:ctrlPr>
                    <w:del w:id="2517" w:author="Author" w:date="2019-04-05T18:20:00Z">
                      <w:rPr>
                        <w:rFonts w:ascii="Cambria Math" w:hAnsi="Cambria Math"/>
                      </w:rPr>
                    </w:del>
                  </m:ctrlPr>
                </m:mPr>
                <m:mr>
                  <m:e>
                    <m:r>
                      <w:del w:id="2518" w:author="Author" w:date="2019-04-05T18:20:00Z">
                        <w:rPr>
                          <w:rFonts w:ascii="Cambria Math" w:hAnsi="Cambria Math"/>
                        </w:rPr>
                        <m:t>0.024</m:t>
                      </w:del>
                    </m:r>
                  </m:e>
                </m:mr>
                <m:mr>
                  <m:e>
                    <m:r>
                      <w:del w:id="2519" w:author="Author" w:date="2019-04-05T18:20:00Z">
                        <w:rPr>
                          <w:rFonts w:ascii="Cambria Math" w:hAnsi="Cambria Math"/>
                        </w:rPr>
                        <m:t>0.035</m:t>
                      </w:del>
                    </m:r>
                  </m:e>
                </m:mr>
                <m:mr>
                  <m:e>
                    <m:r>
                      <w:del w:id="2520" w:author="Author" w:date="2019-04-05T18:20:00Z">
                        <w:rPr>
                          <w:rFonts w:ascii="Cambria Math" w:hAnsi="Cambria Math"/>
                        </w:rPr>
                        <m:t>0.013</m:t>
                      </w:del>
                    </m:r>
                  </m:e>
                </m:mr>
              </m:m>
            </m:e>
          </m:d>
          <m:r>
            <w:del w:id="2521" w:author="Author" w:date="2019-04-05T18:20:00Z">
              <w:rPr>
                <w:rFonts w:ascii="Cambria Math" w:hAnsi="Cambria Math"/>
              </w:rPr>
              <m:t>=</m:t>
            </w:del>
          </m:r>
          <m:d>
            <m:dPr>
              <m:ctrlPr>
                <w:del w:id="2522" w:author="Author" w:date="2019-04-05T18:20:00Z">
                  <w:rPr>
                    <w:rFonts w:ascii="Cambria Math" w:hAnsi="Cambria Math"/>
                  </w:rPr>
                </w:del>
              </m:ctrlPr>
            </m:dPr>
            <m:e>
              <m:m>
                <m:mPr>
                  <m:plcHide m:val="1"/>
                  <m:mcs>
                    <m:mc>
                      <m:mcPr>
                        <m:count m:val="1"/>
                        <m:mcJc m:val="center"/>
                      </m:mcPr>
                    </m:mc>
                  </m:mcs>
                  <m:ctrlPr>
                    <w:del w:id="2523" w:author="Author" w:date="2019-04-05T18:20:00Z">
                      <w:rPr>
                        <w:rFonts w:ascii="Cambria Math" w:hAnsi="Cambria Math"/>
                      </w:rPr>
                    </w:del>
                  </m:ctrlPr>
                </m:mPr>
                <m:mr>
                  <m:e>
                    <m:r>
                      <w:del w:id="2524" w:author="Author" w:date="2019-04-05T18:20:00Z">
                        <w:rPr>
                          <w:rFonts w:ascii="Cambria Math" w:hAnsi="Cambria Math"/>
                        </w:rPr>
                        <m:t>0.024+0.035+0.0065</m:t>
                      </w:del>
                    </m:r>
                  </m:e>
                </m:mr>
                <m:mr>
                  <m:e>
                    <m:r>
                      <w:del w:id="2525" w:author="Author" w:date="2019-04-05T18:20:00Z">
                        <w:rPr>
                          <w:rFonts w:ascii="Cambria Math" w:hAnsi="Cambria Math"/>
                        </w:rPr>
                        <m:t>0+0+0.0065</m:t>
                      </w:del>
                    </m:r>
                  </m:e>
                </m:mr>
              </m:m>
            </m:e>
          </m:d>
          <m:r>
            <w:del w:id="2526" w:author="Author" w:date="2019-04-05T18:20:00Z">
              <w:rPr>
                <w:rFonts w:ascii="Cambria Math" w:hAnsi="Cambria Math"/>
              </w:rPr>
              <m:t>=</m:t>
            </w:del>
          </m:r>
          <m:d>
            <m:dPr>
              <m:ctrlPr>
                <w:del w:id="2527" w:author="Author" w:date="2019-04-05T18:20:00Z">
                  <w:rPr>
                    <w:rFonts w:ascii="Cambria Math" w:hAnsi="Cambria Math"/>
                  </w:rPr>
                </w:del>
              </m:ctrlPr>
            </m:dPr>
            <m:e>
              <m:m>
                <m:mPr>
                  <m:plcHide m:val="1"/>
                  <m:mcs>
                    <m:mc>
                      <m:mcPr>
                        <m:count m:val="1"/>
                        <m:mcJc m:val="center"/>
                      </m:mcPr>
                    </m:mc>
                  </m:mcs>
                  <m:ctrlPr>
                    <w:del w:id="2528" w:author="Author" w:date="2019-04-05T18:20:00Z">
                      <w:rPr>
                        <w:rFonts w:ascii="Cambria Math" w:hAnsi="Cambria Math"/>
                      </w:rPr>
                    </w:del>
                  </m:ctrlPr>
                </m:mPr>
                <m:mr>
                  <m:e>
                    <m:r>
                      <w:del w:id="2529" w:author="Author" w:date="2019-04-05T18:20:00Z">
                        <w:rPr>
                          <w:rFonts w:ascii="Cambria Math" w:hAnsi="Cambria Math"/>
                        </w:rPr>
                        <m:t>0.0655</m:t>
                      </w:del>
                    </m:r>
                  </m:e>
                </m:mr>
                <m:mr>
                  <m:e>
                    <m:r>
                      <w:del w:id="2530" w:author="Author" w:date="2019-04-05T18:20:00Z">
                        <w:rPr>
                          <w:rFonts w:ascii="Cambria Math" w:hAnsi="Cambria Math"/>
                        </w:rPr>
                        <m:t>0.0065</m:t>
                      </w:del>
                    </m:r>
                  </m:e>
                </m:mr>
              </m:m>
            </m:e>
          </m:d>
        </m:oMath>
      </m:oMathPara>
    </w:p>
    <w:p w14:paraId="14A6EB3C" w14:textId="7775E8E4" w:rsidR="00FA49B5" w:rsidRDefault="0013246A">
      <w:pPr>
        <w:pStyle w:val="BodyText"/>
        <w:rPr>
          <w:ins w:id="2531" w:author="Author" w:date="2019-04-05T18:20:00Z"/>
        </w:rPr>
      </w:pPr>
      <w:del w:id="2532" w:author="Author" w:date="2019-04-05T18:20:00Z">
        <w:r>
          <w:delText>Notice that accessibility values are provider-to-</w:delText>
        </w:r>
      </w:del>
      <m:oMath>
        <m:sSubSup>
          <m:sSubSupPr>
            <m:ctrlPr>
              <w:ins w:id="2533" w:author="Author" w:date="2019-04-05T18:20:00Z">
                <w:rPr>
                  <w:rFonts w:ascii="Cambria Math" w:hAnsi="Cambria Math"/>
                </w:rPr>
              </w:ins>
            </m:ctrlPr>
          </m:sSubSupPr>
          <m:e>
            <m:r>
              <w:ins w:id="2534" w:author="Author" w:date="2019-04-05T18:20:00Z">
                <m:rPr>
                  <m:sty m:val="b"/>
                </m:rPr>
                <w:rPr>
                  <w:rFonts w:ascii="Cambria Math" w:hAnsi="Cambria Math"/>
                </w:rPr>
                <m:t>A</m:t>
              </w:ins>
            </m:r>
          </m:e>
          <m:sub>
            <m:r>
              <w:ins w:id="2535" w:author="Author" w:date="2019-04-05T18:20:00Z">
                <w:rPr>
                  <w:rFonts w:ascii="Cambria Math" w:hAnsi="Cambria Math"/>
                </w:rPr>
                <m:t>sw</m:t>
              </w:ins>
            </m:r>
          </m:sub>
          <m:sup>
            <m:r>
              <w:ins w:id="2536" w:author="Author" w:date="2019-04-05T18:20:00Z">
                <w:rPr>
                  <w:rFonts w:ascii="Cambria Math" w:hAnsi="Cambria Math"/>
                </w:rPr>
                <m:t>*</m:t>
              </w:ins>
            </m:r>
          </m:sup>
        </m:sSubSup>
        <m:r>
          <w:ins w:id="2537" w:author="Author" w:date="2019-04-05T18:20:00Z">
            <w:rPr>
              <w:rFonts w:ascii="Cambria Math" w:hAnsi="Cambria Math"/>
            </w:rPr>
            <m:t>=</m:t>
          </w:ins>
        </m:r>
        <m:d>
          <m:dPr>
            <m:ctrlPr>
              <w:ins w:id="2538" w:author="Author" w:date="2019-04-05T18:20:00Z">
                <w:rPr>
                  <w:rFonts w:ascii="Cambria Math" w:hAnsi="Cambria Math"/>
                </w:rPr>
              </w:ins>
            </m:ctrlPr>
          </m:dPr>
          <m:e>
            <m:m>
              <m:mPr>
                <m:plcHide m:val="1"/>
                <m:mcs>
                  <m:mc>
                    <m:mcPr>
                      <m:count m:val="2"/>
                      <m:mcJc m:val="center"/>
                    </m:mcPr>
                  </m:mc>
                </m:mcs>
                <m:ctrlPr>
                  <w:ins w:id="2539" w:author="Author" w:date="2019-04-05T18:20:00Z">
                    <w:rPr>
                      <w:rFonts w:ascii="Cambria Math" w:hAnsi="Cambria Math"/>
                    </w:rPr>
                  </w:ins>
                </m:ctrlPr>
              </m:mPr>
              <m:mr>
                <m:e>
                  <m:r>
                    <w:ins w:id="2540" w:author="Author" w:date="2019-04-05T18:20:00Z">
                      <w:rPr>
                        <w:rFonts w:ascii="Cambria Math" w:hAnsi="Cambria Math"/>
                      </w:rPr>
                      <m:t>4/10</m:t>
                    </w:ins>
                  </m:r>
                </m:e>
                <m:e>
                  <m:r>
                    <w:ins w:id="2541" w:author="Author" w:date="2019-04-05T18:20:00Z">
                      <w:rPr>
                        <w:rFonts w:ascii="Cambria Math" w:hAnsi="Cambria Math"/>
                      </w:rPr>
                      <m:t>4/10</m:t>
                    </w:ins>
                  </m:r>
                </m:e>
              </m:mr>
              <m:mr>
                <m:e>
                  <m:r>
                    <w:ins w:id="2542" w:author="Author" w:date="2019-04-05T18:20:00Z">
                      <w:rPr>
                        <w:rFonts w:ascii="Cambria Math" w:hAnsi="Cambria Math"/>
                      </w:rPr>
                      <m:t>4/10</m:t>
                    </w:ins>
                  </m:r>
                </m:e>
                <m:e>
                  <m:r>
                    <w:ins w:id="2543" w:author="Author" w:date="2019-04-05T18:20:00Z">
                      <w:rPr>
                        <w:rFonts w:ascii="Cambria Math" w:hAnsi="Cambria Math"/>
                      </w:rPr>
                      <m:t>2/10</m:t>
                    </w:ins>
                  </m:r>
                </m:e>
              </m:mr>
              <m:mr>
                <m:e>
                  <m:r>
                    <w:ins w:id="2544" w:author="Author" w:date="2019-04-05T18:20:00Z">
                      <w:rPr>
                        <w:rFonts w:ascii="Cambria Math" w:hAnsi="Cambria Math"/>
                      </w:rPr>
                      <m:t>2/10</m:t>
                    </w:ins>
                  </m:r>
                </m:e>
                <m:e>
                  <m:r>
                    <w:ins w:id="2545" w:author="Author" w:date="2019-04-05T18:20:00Z">
                      <w:rPr>
                        <w:rFonts w:ascii="Cambria Math" w:hAnsi="Cambria Math"/>
                      </w:rPr>
                      <m:t>4/10</m:t>
                    </w:ins>
                  </m:r>
                </m:e>
              </m:mr>
            </m:m>
          </m:e>
        </m:d>
        <m:d>
          <m:dPr>
            <m:ctrlPr>
              <w:ins w:id="2546" w:author="Author" w:date="2019-04-05T18:20:00Z">
                <w:rPr>
                  <w:rFonts w:ascii="Cambria Math" w:hAnsi="Cambria Math"/>
                </w:rPr>
              </w:ins>
            </m:ctrlPr>
          </m:dPr>
          <m:e>
            <m:m>
              <m:mPr>
                <m:plcHide m:val="1"/>
                <m:mcs>
                  <m:mc>
                    <m:mcPr>
                      <m:count m:val="1"/>
                      <m:mcJc m:val="center"/>
                    </m:mcPr>
                  </m:mc>
                </m:mcs>
                <m:ctrlPr>
                  <w:ins w:id="2547" w:author="Author" w:date="2019-04-05T18:20:00Z">
                    <w:rPr>
                      <w:rFonts w:ascii="Cambria Math" w:hAnsi="Cambria Math"/>
                    </w:rPr>
                  </w:ins>
                </m:ctrlPr>
              </m:mPr>
              <m:mr>
                <m:e>
                  <m:r>
                    <w:ins w:id="2548" w:author="Author" w:date="2019-04-05T18:20:00Z">
                      <w:rPr>
                        <w:rFonts w:ascii="Cambria Math" w:hAnsi="Cambria Math"/>
                      </w:rPr>
                      <m:t>10/150</m:t>
                    </w:ins>
                  </m:r>
                </m:e>
              </m:mr>
              <m:mr>
                <m:e>
                  <m:r>
                    <w:ins w:id="2549" w:author="Author" w:date="2019-04-05T18:20:00Z">
                      <w:rPr>
                        <w:rFonts w:ascii="Cambria Math" w:hAnsi="Cambria Math"/>
                      </w:rPr>
                      <m:t>10/150</m:t>
                    </w:ins>
                  </m:r>
                </m:e>
              </m:mr>
            </m:m>
          </m:e>
        </m:d>
        <m:r>
          <w:ins w:id="2550" w:author="Author" w:date="2019-04-05T18:20:00Z">
            <w:rPr>
              <w:rFonts w:ascii="Cambria Math" w:hAnsi="Cambria Math"/>
            </w:rPr>
            <m:t>=</m:t>
          </w:ins>
        </m:r>
        <m:d>
          <m:dPr>
            <m:ctrlPr>
              <w:ins w:id="2551" w:author="Author" w:date="2019-04-05T18:20:00Z">
                <w:rPr>
                  <w:rFonts w:ascii="Cambria Math" w:hAnsi="Cambria Math"/>
                </w:rPr>
              </w:ins>
            </m:ctrlPr>
          </m:dPr>
          <m:e>
            <m:m>
              <m:mPr>
                <m:plcHide m:val="1"/>
                <m:mcs>
                  <m:mc>
                    <m:mcPr>
                      <m:count m:val="1"/>
                      <m:mcJc m:val="center"/>
                    </m:mcPr>
                  </m:mc>
                </m:mcs>
                <m:ctrlPr>
                  <w:ins w:id="2552" w:author="Author" w:date="2019-04-05T18:20:00Z">
                    <w:rPr>
                      <w:rFonts w:ascii="Cambria Math" w:hAnsi="Cambria Math"/>
                    </w:rPr>
                  </w:ins>
                </m:ctrlPr>
              </m:mPr>
              <m:mr>
                <m:e>
                  <m:r>
                    <w:ins w:id="2553" w:author="Author" w:date="2019-04-05T18:20:00Z">
                      <w:rPr>
                        <w:rFonts w:ascii="Cambria Math" w:hAnsi="Cambria Math"/>
                      </w:rPr>
                      <m:t>4/150+4/150</m:t>
                    </w:ins>
                  </m:r>
                </m:e>
              </m:mr>
              <m:mr>
                <m:e>
                  <m:r>
                    <w:ins w:id="2554" w:author="Author" w:date="2019-04-05T18:20:00Z">
                      <w:rPr>
                        <w:rFonts w:ascii="Cambria Math" w:hAnsi="Cambria Math"/>
                      </w:rPr>
                      <m:t>4/150+2/150</m:t>
                    </w:ins>
                  </m:r>
                </m:e>
              </m:mr>
              <m:mr>
                <m:e>
                  <m:r>
                    <w:ins w:id="2555" w:author="Author" w:date="2019-04-05T18:20:00Z">
                      <w:rPr>
                        <w:rFonts w:ascii="Cambria Math" w:hAnsi="Cambria Math"/>
                      </w:rPr>
                      <m:t>2/150+4/150</m:t>
                    </w:ins>
                  </m:r>
                </m:e>
              </m:mr>
            </m:m>
          </m:e>
        </m:d>
        <m:r>
          <w:ins w:id="2556" w:author="Author" w:date="2019-04-05T18:20:00Z">
            <w:rPr>
              <w:rFonts w:ascii="Cambria Math" w:hAnsi="Cambria Math"/>
            </w:rPr>
            <m:t>=</m:t>
          </w:ins>
        </m:r>
        <m:d>
          <m:dPr>
            <m:ctrlPr>
              <w:ins w:id="2557" w:author="Author" w:date="2019-04-05T18:20:00Z">
                <w:rPr>
                  <w:rFonts w:ascii="Cambria Math" w:hAnsi="Cambria Math"/>
                </w:rPr>
              </w:ins>
            </m:ctrlPr>
          </m:dPr>
          <m:e>
            <m:m>
              <m:mPr>
                <m:plcHide m:val="1"/>
                <m:mcs>
                  <m:mc>
                    <m:mcPr>
                      <m:count m:val="1"/>
                      <m:mcJc m:val="center"/>
                    </m:mcPr>
                  </m:mc>
                </m:mcs>
                <m:ctrlPr>
                  <w:ins w:id="2558" w:author="Author" w:date="2019-04-05T18:20:00Z">
                    <w:rPr>
                      <w:rFonts w:ascii="Cambria Math" w:hAnsi="Cambria Math"/>
                    </w:rPr>
                  </w:ins>
                </m:ctrlPr>
              </m:mPr>
              <m:mr>
                <m:e>
                  <m:r>
                    <w:ins w:id="2559" w:author="Author" w:date="2019-04-05T18:20:00Z">
                      <w:rPr>
                        <w:rFonts w:ascii="Cambria Math" w:hAnsi="Cambria Math"/>
                      </w:rPr>
                      <m:t>0.053</m:t>
                    </w:ins>
                  </m:r>
                </m:e>
              </m:mr>
              <m:mr>
                <m:e>
                  <m:r>
                    <w:ins w:id="2560" w:author="Author" w:date="2019-04-05T18:20:00Z">
                      <w:rPr>
                        <w:rFonts w:ascii="Cambria Math" w:hAnsi="Cambria Math"/>
                      </w:rPr>
                      <m:t>0.040</m:t>
                    </w:ins>
                  </m:r>
                </m:e>
              </m:mr>
              <m:mr>
                <m:e>
                  <m:r>
                    <w:ins w:id="2561" w:author="Author" w:date="2019-04-05T18:20:00Z">
                      <w:rPr>
                        <w:rFonts w:ascii="Cambria Math" w:hAnsi="Cambria Math"/>
                      </w:rPr>
                      <m:t>0.040</m:t>
                    </w:ins>
                  </m:r>
                </m:e>
              </m:mr>
            </m:m>
          </m:e>
        </m:d>
      </m:oMath>
    </w:p>
    <w:p w14:paraId="629B22DA" w14:textId="69B5FF83" w:rsidR="00FA49B5" w:rsidRDefault="0013246A">
      <w:pPr>
        <w:pStyle w:val="FirstParagraph"/>
        <w:rPr>
          <w:ins w:id="2562" w:author="Author" w:date="2019-04-05T18:20:00Z"/>
        </w:rPr>
      </w:pPr>
      <w:ins w:id="2563" w:author="Author" w:date="2019-04-05T18:20:00Z">
        <w:r>
          <w:t>Again, the sum of accessibility is consistent with the level of service available from all clinics in the region. As with the Local PPRs, accessibility is</w:t>
        </w:r>
        <w:r>
          <w:t xml:space="preserve"> interpreted as </w:t>
        </w:r>
      </w:ins>
      <w:r>
        <w:t>population</w:t>
      </w:r>
      <w:ins w:id="2564" w:author="Author" w:date="2019-04-05T18:20:00Z">
        <w:r>
          <w:t>-to-provider</w:t>
        </w:r>
      </w:ins>
      <w:r>
        <w:t xml:space="preserve"> ratios </w:t>
      </w:r>
      <w:del w:id="2565" w:author="Author" w:date="2019-04-05T18:20:00Z">
        <w:r>
          <w:delText xml:space="preserve">as perceived from the perspective of </w:delText>
        </w:r>
      </w:del>
      <w:ins w:id="2566" w:author="Author" w:date="2019-04-05T18:20:00Z">
        <w:r>
          <w:t xml:space="preserve">for </w:t>
        </w:r>
      </w:ins>
      <w:r>
        <w:t>each population center</w:t>
      </w:r>
      <w:del w:id="2567" w:author="Author" w:date="2019-04-05T18:20:00Z">
        <w:r>
          <w:delText>,</w:delText>
        </w:r>
      </w:del>
      <w:ins w:id="2568" w:author="Author" w:date="2019-04-05T18:20:00Z">
        <w:r>
          <w:t xml:space="preserve"> in such a way that all calculations are with total demand and total level of service. In particular, accessibility can be interpreted as the share of level of service that a populatio</w:t>
        </w:r>
        <w:r>
          <w:t>n center receives from all the clinics that service it.</w:t>
        </w:r>
      </w:ins>
    </w:p>
    <w:p w14:paraId="7494FF07" w14:textId="6ADAAAFA" w:rsidR="00FA49B5" w:rsidRDefault="0013246A">
      <w:pPr>
        <w:pStyle w:val="BodyText"/>
        <w:rPr>
          <w:ins w:id="2569" w:author="Author" w:date="2019-04-05T18:20:00Z"/>
        </w:rPr>
      </w:pPr>
      <w:ins w:id="2570" w:author="Author" w:date="2019-04-05T18:20:00Z">
        <w:r>
          <w:t>For the sake of comparison, levels of service</w:t>
        </w:r>
      </w:ins>
      <w:r>
        <w:t xml:space="preserve"> and </w:t>
      </w:r>
      <w:del w:id="2571" w:author="Author" w:date="2019-04-05T18:20:00Z">
        <w:r>
          <w:delText>therefore</w:delText>
        </w:r>
      </w:del>
      <w:ins w:id="2572" w:author="Author" w:date="2019-04-05T18:20:00Z">
        <w:r>
          <w:t>accessibility</w:t>
        </w:r>
      </w:ins>
      <w:r>
        <w:t xml:space="preserve"> are </w:t>
      </w:r>
      <w:del w:id="2573" w:author="Author" w:date="2019-04-05T18:20:00Z">
        <w:r>
          <w:rPr>
            <w:i/>
          </w:rPr>
          <w:delText>local</w:delText>
        </w:r>
        <w:r>
          <w:delText xml:space="preserve"> versions of the provider-</w:delText>
        </w:r>
      </w:del>
      <w:ins w:id="2574" w:author="Author" w:date="2019-04-05T18:20:00Z">
        <w:r>
          <w:t>reported for the simulated example in Tables  and .</w:t>
        </w:r>
      </w:ins>
    </w:p>
    <w:p w14:paraId="130896B9" w14:textId="224D4ED0" w:rsidR="00FA49B5" w:rsidRDefault="0013246A">
      <w:pPr>
        <w:pStyle w:val="BodyText"/>
        <w:rPr>
          <w:ins w:id="2575" w:author="Author" w:date="2019-04-05T18:20:00Z"/>
        </w:rPr>
      </w:pPr>
      <w:ins w:id="2576" w:author="Author" w:date="2019-04-05T18:20:00Z">
        <w:r>
          <w:t xml:space="preserve">An important point </w:t>
        </w:r>
      </w:ins>
      <w:r>
        <w:t>to</w:t>
      </w:r>
      <w:del w:id="2577" w:author="Author" w:date="2019-04-05T18:20:00Z">
        <w:r>
          <w:delText>-popula</w:delText>
        </w:r>
        <w:r>
          <w:delText>tion ratio. Furthermore, the total accessibility in the system</w:delText>
        </w:r>
      </w:del>
      <w:ins w:id="2578" w:author="Author" w:date="2019-04-05T18:20:00Z">
        <w:r>
          <w:t xml:space="preserve"> remark is the following. The use of row- and column-standa</w:t>
        </w:r>
        <w:r>
          <w:t>rdized impedance weights assumes that the full population of every population center within the catchment of a clinic will receive service. However, the allocation, although proportional, is different when binary or stepwise impedance weights are standardi</w:t>
        </w:r>
        <w:r>
          <w:t>zed. When binary weights are employed, the underlying idea is that potential for use</w:t>
        </w:r>
      </w:ins>
      <w:r>
        <w:t xml:space="preserve"> is identical </w:t>
      </w:r>
      <w:ins w:id="2579" w:author="Author" w:date="2019-04-05T18:20:00Z">
        <w:r>
          <w:t xml:space="preserve">within the catchment area irrespective of distance. When stepwise weights are used, proportionally more of the population is allocated </w:t>
        </w:r>
      </w:ins>
      <w:r>
        <w:t xml:space="preserve">to </w:t>
      </w:r>
      <w:del w:id="2580" w:author="Author" w:date="2019-04-05T18:20:00Z">
        <w:r>
          <w:delText>the system-wide level of service,</w:delText>
        </w:r>
      </w:del>
      <w:ins w:id="2581" w:author="Author" w:date="2019-04-05T18:20:00Z">
        <w:r>
          <w:t>closer clinics. Depe</w:t>
        </w:r>
        <w:r>
          <w:t>nding on the definition of cost of travel, this allows a research to accommodate directional effects as well. For example, use of network travel time would tend to favor movement away from congested locations.</w:t>
        </w:r>
      </w:ins>
    </w:p>
    <w:p w14:paraId="4B8AEF54" w14:textId="77777777" w:rsidR="00FA49B5" w:rsidRDefault="0013246A">
      <w:pPr>
        <w:pStyle w:val="Heading2"/>
        <w:rPr>
          <w:ins w:id="2582" w:author="Author" w:date="2019-04-05T18:20:00Z"/>
        </w:rPr>
      </w:pPr>
      <w:bookmarkStart w:id="2583" w:name="suboptimal-systems"/>
      <w:bookmarkEnd w:id="2583"/>
      <w:ins w:id="2584" w:author="Author" w:date="2019-04-05T18:20:00Z">
        <w:r>
          <w:t>Suboptimal Systems</w:t>
        </w:r>
      </w:ins>
    </w:p>
    <w:p w14:paraId="2C0C453B" w14:textId="0AD5411B" w:rsidR="00FA49B5" w:rsidRDefault="0013246A">
      <w:pPr>
        <w:pStyle w:val="FirstParagraph"/>
        <w:rPr>
          <w:ins w:id="2585" w:author="Author" w:date="2019-04-05T18:20:00Z"/>
        </w:rPr>
      </w:pPr>
      <w:ins w:id="2586" w:author="Author" w:date="2019-04-05T18:20:00Z">
        <w:r>
          <w:t>The research of Delamater [</w:t>
        </w:r>
        <w:r>
          <w:t>-@Delamater2013] illustrates how accessibility estimates can be misleading when systems are not optimally configured. We understand this to mean that some population centers are located too far away from service points to actually benefit from them. In the</w:t>
        </w:r>
        <w:r>
          <w:t xml:space="preserve"> modified 2SFCA method (M2SFCA), Delamater addresses this issue by increasing the friction of distance. A slight inconsistency in this approach is that some of the centers that contribute to demand fail to benefit from the service due to the increased fric</w:t>
        </w:r>
        <w:r>
          <w:t>tion to</w:t>
        </w:r>
      </w:ins>
      <w:r>
        <w:t xml:space="preserve"> which </w:t>
      </w:r>
      <w:del w:id="2587" w:author="Author" w:date="2019-04-05T18:20:00Z">
        <w:r>
          <w:delText>in turn is consistent with the supply and demand values of the system. To summarize, then, the adjustment</w:delText>
        </w:r>
      </w:del>
      <w:ins w:id="2588" w:author="Author" w:date="2019-04-05T18:20:00Z">
        <w:r>
          <w:t>the allocation of the level of service is subjected. Our suggestion in the case of suboptimal systems is to use an impedance function that reflects limiting conditions. For instance, in urban settings a travel time longer than 2 hours might b</w:t>
        </w:r>
        <w:r>
          <w:t>e considered too long to be serviced by any clinic.</w:t>
        </w:r>
      </w:ins>
    </w:p>
    <w:p w14:paraId="6DC8A87F" w14:textId="77777777" w:rsidR="00FA49B5" w:rsidRDefault="0013246A">
      <w:pPr>
        <w:pStyle w:val="Heading2"/>
        <w:rPr>
          <w:ins w:id="2589" w:author="Author" w:date="2019-04-05T18:20:00Z"/>
        </w:rPr>
      </w:pPr>
      <w:bookmarkStart w:id="2590" w:name="system-efficiency"/>
      <w:bookmarkEnd w:id="2590"/>
      <w:ins w:id="2591" w:author="Author" w:date="2019-04-05T18:20:00Z">
        <w:r>
          <w:t>System Efficiency</w:t>
        </w:r>
      </w:ins>
    </w:p>
    <w:p w14:paraId="45F4F597" w14:textId="322F5D7C" w:rsidR="00FA49B5" w:rsidRDefault="0013246A">
      <w:pPr>
        <w:pStyle w:val="FirstParagraph"/>
        <w:rPr>
          <w:ins w:id="2592" w:author="Author" w:date="2019-04-05T18:20:00Z"/>
        </w:rPr>
      </w:pPr>
      <w:ins w:id="2593" w:author="Author" w:date="2019-04-05T18:20:00Z">
        <w:r>
          <w:t>The approach</w:t>
        </w:r>
      </w:ins>
      <w:r>
        <w:t xml:space="preserve"> proposed </w:t>
      </w:r>
      <w:del w:id="2594" w:author="Author" w:date="2019-04-05T18:20:00Z">
        <w:r>
          <w:delText>succeeds at preserving</w:delText>
        </w:r>
        <w:r>
          <w:delText xml:space="preserve"> the level of demand to the total population, and the level of service to the total resources available in the system. In this way, it</w:delText>
        </w:r>
      </w:del>
      <w:ins w:id="2595" w:author="Author" w:date="2019-04-05T18:20:00Z">
        <w:r>
          <w:t>in this paper allocates population and level of service proportionally and exactly. This assumes that the population sorts itself into clinics in the most efficient</w:t>
        </w:r>
        <w:r>
          <w:t xml:space="preserve"> way. But what if some members of the population lack full information about the spatial distribution of clinics? Or have some bias towards centric locations? The vagaries of human behavior could create excess demand in some locations, and as a consequence</w:t>
        </w:r>
        <w:r>
          <w:t xml:space="preserve"> supply surpluses in others. Situations like this can be accommodated in a relatively straightforward way using our approach.</w:t>
        </w:r>
      </w:ins>
    </w:p>
    <w:p w14:paraId="617E7998" w14:textId="77777777" w:rsidR="00FA49B5" w:rsidRDefault="0013246A">
      <w:pPr>
        <w:pStyle w:val="BodyText"/>
        <w:rPr>
          <w:ins w:id="2596" w:author="Author" w:date="2019-04-05T18:20:00Z"/>
        </w:rPr>
      </w:pPr>
      <w:ins w:id="2597" w:author="Author" w:date="2019-04-05T18:20:00Z">
        <w:r>
          <w:t xml:space="preserve">Here, we describe the use of </w:t>
        </w:r>
        <w:r>
          <w:rPr>
            <w:i/>
          </w:rPr>
          <w:t>slack factors</w:t>
        </w:r>
        <w:r>
          <w:t>. Demand and level of service are allocated proportionally and exhaustively (i.e., 100%)</w:t>
        </w:r>
        <w:r>
          <w:t>. But the standardization could allow for some slack, by inflating demand and/or supply in a controlled way.</w:t>
        </w:r>
      </w:ins>
    </w:p>
    <w:p w14:paraId="4C0BB0F5" w14:textId="77777777" w:rsidR="00FA49B5" w:rsidRDefault="0013246A">
      <w:pPr>
        <w:pStyle w:val="BodyText"/>
        <w:rPr>
          <w:ins w:id="2598" w:author="Author" w:date="2019-04-05T18:20:00Z"/>
        </w:rPr>
      </w:pPr>
      <w:ins w:id="2599" w:author="Author" w:date="2019-04-05T18:20:00Z">
        <w:r>
          <w:t>Our proposal to standardize the weights was as follows, for the case of rows and columns respectively:</w:t>
        </w:r>
      </w:ins>
    </w:p>
    <w:p w14:paraId="779080B1" w14:textId="77777777" w:rsidR="00FA49B5" w:rsidRDefault="0013246A">
      <w:pPr>
        <w:pStyle w:val="BodyText"/>
        <w:rPr>
          <w:ins w:id="2600" w:author="Author" w:date="2019-04-05T18:20:00Z"/>
        </w:rPr>
      </w:pPr>
      <m:oMathPara>
        <m:oMathParaPr>
          <m:jc m:val="center"/>
        </m:oMathParaPr>
        <m:oMath>
          <m:sSup>
            <m:sSupPr>
              <m:ctrlPr>
                <w:ins w:id="2601" w:author="Author" w:date="2019-04-05T18:20:00Z">
                  <w:rPr>
                    <w:rFonts w:ascii="Cambria Math" w:hAnsi="Cambria Math"/>
                  </w:rPr>
                </w:ins>
              </m:ctrlPr>
            </m:sSupPr>
            <m:e>
              <m:r>
                <w:ins w:id="2602" w:author="Author" w:date="2019-04-05T18:20:00Z">
                  <m:rPr>
                    <m:sty m:val="b"/>
                  </m:rPr>
                  <w:rPr>
                    <w:rFonts w:ascii="Cambria Math" w:hAnsi="Cambria Math"/>
                  </w:rPr>
                  <m:t>W</m:t>
                </w:ins>
              </m:r>
            </m:e>
            <m:sup>
              <m:r>
                <w:ins w:id="2603" w:author="Author" w:date="2019-04-05T18:20:00Z">
                  <w:rPr>
                    <w:rFonts w:ascii="Cambria Math" w:hAnsi="Cambria Math"/>
                  </w:rPr>
                  <m:t>i</m:t>
                </w:ins>
              </m:r>
            </m:sup>
          </m:sSup>
          <m:r>
            <w:ins w:id="2604" w:author="Author" w:date="2019-04-05T18:20:00Z">
              <w:rPr>
                <w:rFonts w:ascii="Cambria Math" w:hAnsi="Cambria Math"/>
              </w:rPr>
              <m:t>=</m:t>
            </w:ins>
          </m:r>
          <m:d>
            <m:dPr>
              <m:ctrlPr>
                <w:ins w:id="2605" w:author="Author" w:date="2019-04-05T18:20:00Z">
                  <w:rPr>
                    <w:rFonts w:ascii="Cambria Math" w:hAnsi="Cambria Math"/>
                  </w:rPr>
                </w:ins>
              </m:ctrlPr>
            </m:dPr>
            <m:e>
              <m:m>
                <m:mPr>
                  <m:plcHide m:val="1"/>
                  <m:mcs>
                    <m:mc>
                      <m:mcPr>
                        <m:count m:val="3"/>
                        <m:mcJc m:val="center"/>
                      </m:mcPr>
                    </m:mc>
                  </m:mcs>
                  <m:ctrlPr>
                    <w:ins w:id="2606" w:author="Author" w:date="2019-04-05T18:20:00Z">
                      <w:rPr>
                        <w:rFonts w:ascii="Cambria Math" w:hAnsi="Cambria Math"/>
                      </w:rPr>
                    </w:ins>
                  </m:ctrlPr>
                </m:mPr>
                <m:mr>
                  <m:e>
                    <m:f>
                      <m:fPr>
                        <m:ctrlPr>
                          <w:ins w:id="2607" w:author="Author" w:date="2019-04-05T18:20:00Z">
                            <w:rPr>
                              <w:rFonts w:ascii="Cambria Math" w:hAnsi="Cambria Math"/>
                            </w:rPr>
                          </w:ins>
                        </m:ctrlPr>
                      </m:fPr>
                      <m:num>
                        <m:sSub>
                          <m:sSubPr>
                            <m:ctrlPr>
                              <w:ins w:id="2608" w:author="Author" w:date="2019-04-05T18:20:00Z">
                                <w:rPr>
                                  <w:rFonts w:ascii="Cambria Math" w:hAnsi="Cambria Math"/>
                                </w:rPr>
                              </w:ins>
                            </m:ctrlPr>
                          </m:sSubPr>
                          <m:e>
                            <m:r>
                              <w:ins w:id="2609" w:author="Author" w:date="2019-04-05T18:20:00Z">
                                <w:rPr>
                                  <w:rFonts w:ascii="Cambria Math" w:hAnsi="Cambria Math"/>
                                </w:rPr>
                                <m:t>W</m:t>
                              </w:ins>
                            </m:r>
                          </m:e>
                          <m:sub>
                            <m:r>
                              <w:ins w:id="2610" w:author="Author" w:date="2019-04-05T18:20:00Z">
                                <w:rPr>
                                  <w:rFonts w:ascii="Cambria Math" w:hAnsi="Cambria Math"/>
                                </w:rPr>
                                <m:t>11</m:t>
                              </w:ins>
                            </m:r>
                          </m:sub>
                        </m:sSub>
                      </m:num>
                      <m:den>
                        <m:nary>
                          <m:naryPr>
                            <m:chr m:val="∑"/>
                            <m:limLoc m:val="undOvr"/>
                            <m:supHide m:val="1"/>
                            <m:ctrlPr>
                              <w:ins w:id="2611" w:author="Author" w:date="2019-04-05T18:20:00Z">
                                <w:rPr>
                                  <w:rFonts w:ascii="Cambria Math" w:hAnsi="Cambria Math"/>
                                </w:rPr>
                              </w:ins>
                            </m:ctrlPr>
                          </m:naryPr>
                          <m:sub>
                            <m:r>
                              <w:ins w:id="2612" w:author="Author" w:date="2019-04-05T18:20:00Z">
                                <w:rPr>
                                  <w:rFonts w:ascii="Cambria Math" w:hAnsi="Cambria Math"/>
                                </w:rPr>
                                <m:t>j</m:t>
                              </w:ins>
                            </m:r>
                          </m:sub>
                          <m:sup/>
                          <m:e>
                            <m:sSub>
                              <m:sSubPr>
                                <m:ctrlPr>
                                  <w:ins w:id="2613" w:author="Author" w:date="2019-04-05T18:20:00Z">
                                    <w:rPr>
                                      <w:rFonts w:ascii="Cambria Math" w:hAnsi="Cambria Math"/>
                                    </w:rPr>
                                  </w:ins>
                                </m:ctrlPr>
                              </m:sSubPr>
                              <m:e>
                                <m:r>
                                  <w:ins w:id="2614" w:author="Author" w:date="2019-04-05T18:20:00Z">
                                    <w:rPr>
                                      <w:rFonts w:ascii="Cambria Math" w:hAnsi="Cambria Math"/>
                                    </w:rPr>
                                    <m:t>W</m:t>
                                  </w:ins>
                                </m:r>
                              </m:e>
                              <m:sub>
                                <m:r>
                                  <w:ins w:id="2615" w:author="Author" w:date="2019-04-05T18:20:00Z">
                                    <w:rPr>
                                      <w:rFonts w:ascii="Cambria Math" w:hAnsi="Cambria Math"/>
                                    </w:rPr>
                                    <m:t>1</m:t>
                                  </w:ins>
                                </m:r>
                                <m:r>
                                  <w:ins w:id="2616" w:author="Author" w:date="2019-04-05T18:20:00Z">
                                    <w:rPr>
                                      <w:rFonts w:ascii="Cambria Math" w:hAnsi="Cambria Math"/>
                                    </w:rPr>
                                    <m:t>j</m:t>
                                  </w:ins>
                                </m:r>
                              </m:sub>
                            </m:sSub>
                          </m:e>
                        </m:nary>
                      </m:den>
                    </m:f>
                  </m:e>
                  <m:e>
                    <m:r>
                      <w:ins w:id="2617" w:author="Author" w:date="2019-04-05T18:20:00Z">
                        <w:rPr>
                          <w:rFonts w:ascii="Cambria Math" w:hAnsi="Cambria Math"/>
                        </w:rPr>
                        <m:t>⋯</m:t>
                      </w:ins>
                    </m:r>
                  </m:e>
                  <m:e>
                    <m:f>
                      <m:fPr>
                        <m:ctrlPr>
                          <w:ins w:id="2618" w:author="Author" w:date="2019-04-05T18:20:00Z">
                            <w:rPr>
                              <w:rFonts w:ascii="Cambria Math" w:hAnsi="Cambria Math"/>
                            </w:rPr>
                          </w:ins>
                        </m:ctrlPr>
                      </m:fPr>
                      <m:num>
                        <m:sSub>
                          <m:sSubPr>
                            <m:ctrlPr>
                              <w:ins w:id="2619" w:author="Author" w:date="2019-04-05T18:20:00Z">
                                <w:rPr>
                                  <w:rFonts w:ascii="Cambria Math" w:hAnsi="Cambria Math"/>
                                </w:rPr>
                              </w:ins>
                            </m:ctrlPr>
                          </m:sSubPr>
                          <m:e>
                            <m:r>
                              <w:ins w:id="2620" w:author="Author" w:date="2019-04-05T18:20:00Z">
                                <w:rPr>
                                  <w:rFonts w:ascii="Cambria Math" w:hAnsi="Cambria Math"/>
                                </w:rPr>
                                <m:t>W</m:t>
                              </w:ins>
                            </m:r>
                          </m:e>
                          <m:sub>
                            <m:r>
                              <w:ins w:id="2621" w:author="Author" w:date="2019-04-05T18:20:00Z">
                                <w:rPr>
                                  <w:rFonts w:ascii="Cambria Math" w:hAnsi="Cambria Math"/>
                                </w:rPr>
                                <m:t>1</m:t>
                              </w:ins>
                            </m:r>
                            <m:r>
                              <w:ins w:id="2622" w:author="Author" w:date="2019-04-05T18:20:00Z">
                                <w:rPr>
                                  <w:rFonts w:ascii="Cambria Math" w:hAnsi="Cambria Math"/>
                                </w:rPr>
                                <m:t>J</m:t>
                              </w:ins>
                            </m:r>
                          </m:sub>
                        </m:sSub>
                      </m:num>
                      <m:den>
                        <m:nary>
                          <m:naryPr>
                            <m:chr m:val="∑"/>
                            <m:limLoc m:val="undOvr"/>
                            <m:supHide m:val="1"/>
                            <m:ctrlPr>
                              <w:ins w:id="2623" w:author="Author" w:date="2019-04-05T18:20:00Z">
                                <w:rPr>
                                  <w:rFonts w:ascii="Cambria Math" w:hAnsi="Cambria Math"/>
                                </w:rPr>
                              </w:ins>
                            </m:ctrlPr>
                          </m:naryPr>
                          <m:sub>
                            <m:r>
                              <w:ins w:id="2624" w:author="Author" w:date="2019-04-05T18:20:00Z">
                                <w:rPr>
                                  <w:rFonts w:ascii="Cambria Math" w:hAnsi="Cambria Math"/>
                                </w:rPr>
                                <m:t>j</m:t>
                              </w:ins>
                            </m:r>
                          </m:sub>
                          <m:sup/>
                          <m:e>
                            <m:sSub>
                              <m:sSubPr>
                                <m:ctrlPr>
                                  <w:ins w:id="2625" w:author="Author" w:date="2019-04-05T18:20:00Z">
                                    <w:rPr>
                                      <w:rFonts w:ascii="Cambria Math" w:hAnsi="Cambria Math"/>
                                    </w:rPr>
                                  </w:ins>
                                </m:ctrlPr>
                              </m:sSubPr>
                              <m:e>
                                <m:r>
                                  <w:ins w:id="2626" w:author="Author" w:date="2019-04-05T18:20:00Z">
                                    <w:rPr>
                                      <w:rFonts w:ascii="Cambria Math" w:hAnsi="Cambria Math"/>
                                    </w:rPr>
                                    <m:t>W</m:t>
                                  </w:ins>
                                </m:r>
                              </m:e>
                              <m:sub>
                                <m:r>
                                  <w:ins w:id="2627" w:author="Author" w:date="2019-04-05T18:20:00Z">
                                    <w:rPr>
                                      <w:rFonts w:ascii="Cambria Math" w:hAnsi="Cambria Math"/>
                                    </w:rPr>
                                    <m:t>1</m:t>
                                  </w:ins>
                                </m:r>
                                <m:r>
                                  <w:ins w:id="2628" w:author="Author" w:date="2019-04-05T18:20:00Z">
                                    <w:rPr>
                                      <w:rFonts w:ascii="Cambria Math" w:hAnsi="Cambria Math"/>
                                    </w:rPr>
                                    <m:t>j</m:t>
                                  </w:ins>
                                </m:r>
                              </m:sub>
                            </m:sSub>
                          </m:e>
                        </m:nary>
                      </m:den>
                    </m:f>
                  </m:e>
                </m:mr>
                <m:mr>
                  <m:e>
                    <m:r>
                      <w:ins w:id="2629" w:author="Author" w:date="2019-04-05T18:20:00Z">
                        <w:rPr>
                          <w:rFonts w:ascii="Cambria Math" w:hAnsi="Cambria Math"/>
                        </w:rPr>
                        <m:t>⋮</m:t>
                      </w:ins>
                    </m:r>
                  </m:e>
                  <m:e>
                    <m:r>
                      <w:ins w:id="2630" w:author="Author" w:date="2019-04-05T18:20:00Z">
                        <w:rPr>
                          <w:rFonts w:ascii="Cambria Math" w:hAnsi="Cambria Math"/>
                        </w:rPr>
                        <m:t>⋱</m:t>
                      </w:ins>
                    </m:r>
                  </m:e>
                  <m:e>
                    <m:r>
                      <w:ins w:id="2631" w:author="Author" w:date="2019-04-05T18:20:00Z">
                        <w:rPr>
                          <w:rFonts w:ascii="Cambria Math" w:hAnsi="Cambria Math"/>
                        </w:rPr>
                        <m:t>⋮</m:t>
                      </w:ins>
                    </m:r>
                  </m:e>
                </m:mr>
                <m:mr>
                  <m:e>
                    <m:f>
                      <m:fPr>
                        <m:ctrlPr>
                          <w:ins w:id="2632" w:author="Author" w:date="2019-04-05T18:20:00Z">
                            <w:rPr>
                              <w:rFonts w:ascii="Cambria Math" w:hAnsi="Cambria Math"/>
                            </w:rPr>
                          </w:ins>
                        </m:ctrlPr>
                      </m:fPr>
                      <m:num>
                        <m:sSub>
                          <m:sSubPr>
                            <m:ctrlPr>
                              <w:ins w:id="2633" w:author="Author" w:date="2019-04-05T18:20:00Z">
                                <w:rPr>
                                  <w:rFonts w:ascii="Cambria Math" w:hAnsi="Cambria Math"/>
                                </w:rPr>
                              </w:ins>
                            </m:ctrlPr>
                          </m:sSubPr>
                          <m:e>
                            <m:r>
                              <w:ins w:id="2634" w:author="Author" w:date="2019-04-05T18:20:00Z">
                                <w:rPr>
                                  <w:rFonts w:ascii="Cambria Math" w:hAnsi="Cambria Math"/>
                                </w:rPr>
                                <m:t>W</m:t>
                              </w:ins>
                            </m:r>
                          </m:e>
                          <m:sub>
                            <m:r>
                              <w:ins w:id="2635" w:author="Author" w:date="2019-04-05T18:20:00Z">
                                <w:rPr>
                                  <w:rFonts w:ascii="Cambria Math" w:hAnsi="Cambria Math"/>
                                </w:rPr>
                                <m:t>N</m:t>
                              </w:ins>
                            </m:r>
                            <m:r>
                              <w:ins w:id="2636" w:author="Author" w:date="2019-04-05T18:20:00Z">
                                <w:rPr>
                                  <w:rFonts w:ascii="Cambria Math" w:hAnsi="Cambria Math"/>
                                </w:rPr>
                                <m:t>1</m:t>
                              </w:ins>
                            </m:r>
                          </m:sub>
                        </m:sSub>
                      </m:num>
                      <m:den>
                        <m:nary>
                          <m:naryPr>
                            <m:chr m:val="∑"/>
                            <m:limLoc m:val="undOvr"/>
                            <m:supHide m:val="1"/>
                            <m:ctrlPr>
                              <w:ins w:id="2637" w:author="Author" w:date="2019-04-05T18:20:00Z">
                                <w:rPr>
                                  <w:rFonts w:ascii="Cambria Math" w:hAnsi="Cambria Math"/>
                                </w:rPr>
                              </w:ins>
                            </m:ctrlPr>
                          </m:naryPr>
                          <m:sub>
                            <m:r>
                              <w:ins w:id="2638" w:author="Author" w:date="2019-04-05T18:20:00Z">
                                <w:rPr>
                                  <w:rFonts w:ascii="Cambria Math" w:hAnsi="Cambria Math"/>
                                </w:rPr>
                                <m:t>j</m:t>
                              </w:ins>
                            </m:r>
                          </m:sub>
                          <m:sup/>
                          <m:e>
                            <m:sSub>
                              <m:sSubPr>
                                <m:ctrlPr>
                                  <w:ins w:id="2639" w:author="Author" w:date="2019-04-05T18:20:00Z">
                                    <w:rPr>
                                      <w:rFonts w:ascii="Cambria Math" w:hAnsi="Cambria Math"/>
                                    </w:rPr>
                                  </w:ins>
                                </m:ctrlPr>
                              </m:sSubPr>
                              <m:e>
                                <m:r>
                                  <w:ins w:id="2640" w:author="Author" w:date="2019-04-05T18:20:00Z">
                                    <w:rPr>
                                      <w:rFonts w:ascii="Cambria Math" w:hAnsi="Cambria Math"/>
                                    </w:rPr>
                                    <m:t>W</m:t>
                                  </w:ins>
                                </m:r>
                              </m:e>
                              <m:sub>
                                <m:r>
                                  <w:ins w:id="2641" w:author="Author" w:date="2019-04-05T18:20:00Z">
                                    <w:rPr>
                                      <w:rFonts w:ascii="Cambria Math" w:hAnsi="Cambria Math"/>
                                    </w:rPr>
                                    <m:t>N</m:t>
                                  </w:ins>
                                </m:r>
                                <m:r>
                                  <w:ins w:id="2642" w:author="Author" w:date="2019-04-05T18:20:00Z">
                                    <w:rPr>
                                      <w:rFonts w:ascii="Cambria Math" w:hAnsi="Cambria Math"/>
                                    </w:rPr>
                                    <m:t>j</m:t>
                                  </w:ins>
                                </m:r>
                              </m:sub>
                            </m:sSub>
                          </m:e>
                        </m:nary>
                      </m:den>
                    </m:f>
                  </m:e>
                  <m:e>
                    <m:r>
                      <w:ins w:id="2643" w:author="Author" w:date="2019-04-05T18:20:00Z">
                        <w:rPr>
                          <w:rFonts w:ascii="Cambria Math" w:hAnsi="Cambria Math"/>
                        </w:rPr>
                        <m:t>⋯</m:t>
                      </w:ins>
                    </m:r>
                  </m:e>
                  <m:e>
                    <m:f>
                      <m:fPr>
                        <m:ctrlPr>
                          <w:ins w:id="2644" w:author="Author" w:date="2019-04-05T18:20:00Z">
                            <w:rPr>
                              <w:rFonts w:ascii="Cambria Math" w:hAnsi="Cambria Math"/>
                            </w:rPr>
                          </w:ins>
                        </m:ctrlPr>
                      </m:fPr>
                      <m:num>
                        <m:sSub>
                          <m:sSubPr>
                            <m:ctrlPr>
                              <w:ins w:id="2645" w:author="Author" w:date="2019-04-05T18:20:00Z">
                                <w:rPr>
                                  <w:rFonts w:ascii="Cambria Math" w:hAnsi="Cambria Math"/>
                                </w:rPr>
                              </w:ins>
                            </m:ctrlPr>
                          </m:sSubPr>
                          <m:e>
                            <m:r>
                              <w:ins w:id="2646" w:author="Author" w:date="2019-04-05T18:20:00Z">
                                <w:rPr>
                                  <w:rFonts w:ascii="Cambria Math" w:hAnsi="Cambria Math"/>
                                </w:rPr>
                                <m:t>W</m:t>
                              </w:ins>
                            </m:r>
                          </m:e>
                          <m:sub>
                            <m:r>
                              <w:ins w:id="2647" w:author="Author" w:date="2019-04-05T18:20:00Z">
                                <w:rPr>
                                  <w:rFonts w:ascii="Cambria Math" w:hAnsi="Cambria Math"/>
                                </w:rPr>
                                <m:t>NJ</m:t>
                              </w:ins>
                            </m:r>
                          </m:sub>
                        </m:sSub>
                      </m:num>
                      <m:den>
                        <m:nary>
                          <m:naryPr>
                            <m:chr m:val="∑"/>
                            <m:limLoc m:val="undOvr"/>
                            <m:supHide m:val="1"/>
                            <m:ctrlPr>
                              <w:ins w:id="2648" w:author="Author" w:date="2019-04-05T18:20:00Z">
                                <w:rPr>
                                  <w:rFonts w:ascii="Cambria Math" w:hAnsi="Cambria Math"/>
                                </w:rPr>
                              </w:ins>
                            </m:ctrlPr>
                          </m:naryPr>
                          <m:sub>
                            <m:r>
                              <w:ins w:id="2649" w:author="Author" w:date="2019-04-05T18:20:00Z">
                                <w:rPr>
                                  <w:rFonts w:ascii="Cambria Math" w:hAnsi="Cambria Math"/>
                                </w:rPr>
                                <m:t>j</m:t>
                              </w:ins>
                            </m:r>
                          </m:sub>
                          <m:sup/>
                          <m:e>
                            <m:sSub>
                              <m:sSubPr>
                                <m:ctrlPr>
                                  <w:ins w:id="2650" w:author="Author" w:date="2019-04-05T18:20:00Z">
                                    <w:rPr>
                                      <w:rFonts w:ascii="Cambria Math" w:hAnsi="Cambria Math"/>
                                    </w:rPr>
                                  </w:ins>
                                </m:ctrlPr>
                              </m:sSubPr>
                              <m:e>
                                <m:r>
                                  <w:ins w:id="2651" w:author="Author" w:date="2019-04-05T18:20:00Z">
                                    <w:rPr>
                                      <w:rFonts w:ascii="Cambria Math" w:hAnsi="Cambria Math"/>
                                    </w:rPr>
                                    <m:t>W</m:t>
                                  </w:ins>
                                </m:r>
                              </m:e>
                              <m:sub>
                                <m:r>
                                  <w:ins w:id="2652" w:author="Author" w:date="2019-04-05T18:20:00Z">
                                    <w:rPr>
                                      <w:rFonts w:ascii="Cambria Math" w:hAnsi="Cambria Math"/>
                                    </w:rPr>
                                    <m:t>Nj</m:t>
                                  </w:ins>
                                </m:r>
                              </m:sub>
                            </m:sSub>
                          </m:e>
                        </m:nary>
                      </m:den>
                    </m:f>
                  </m:e>
                </m:mr>
              </m:m>
            </m:e>
          </m:d>
          <m:r>
            <w:ins w:id="2653" w:author="Author" w:date="2019-04-05T18:20:00Z">
              <m:rPr>
                <m:sty m:val="p"/>
              </m:rPr>
              <w:rPr>
                <w:rFonts w:ascii="Cambria Math" w:hAnsi="Cambria Math"/>
              </w:rPr>
              <m:t xml:space="preserve"> and </m:t>
            </w:ins>
          </m:r>
          <m:sSup>
            <m:sSupPr>
              <m:ctrlPr>
                <w:ins w:id="2654" w:author="Author" w:date="2019-04-05T18:20:00Z">
                  <w:rPr>
                    <w:rFonts w:ascii="Cambria Math" w:hAnsi="Cambria Math"/>
                  </w:rPr>
                </w:ins>
              </m:ctrlPr>
            </m:sSupPr>
            <m:e>
              <m:r>
                <w:ins w:id="2655" w:author="Author" w:date="2019-04-05T18:20:00Z">
                  <m:rPr>
                    <m:sty m:val="b"/>
                  </m:rPr>
                  <w:rPr>
                    <w:rFonts w:ascii="Cambria Math" w:hAnsi="Cambria Math"/>
                  </w:rPr>
                  <m:t>W</m:t>
                </w:ins>
              </m:r>
            </m:e>
            <m:sup>
              <m:r>
                <w:ins w:id="2656" w:author="Author" w:date="2019-04-05T18:20:00Z">
                  <w:rPr>
                    <w:rFonts w:ascii="Cambria Math" w:hAnsi="Cambria Math"/>
                  </w:rPr>
                  <m:t>j</m:t>
                </w:ins>
              </m:r>
            </m:sup>
          </m:sSup>
          <m:r>
            <w:ins w:id="2657" w:author="Author" w:date="2019-04-05T18:20:00Z">
              <w:rPr>
                <w:rFonts w:ascii="Cambria Math" w:hAnsi="Cambria Math"/>
              </w:rPr>
              <m:t>=</m:t>
            </w:ins>
          </m:r>
          <m:d>
            <m:dPr>
              <m:ctrlPr>
                <w:ins w:id="2658" w:author="Author" w:date="2019-04-05T18:20:00Z">
                  <w:rPr>
                    <w:rFonts w:ascii="Cambria Math" w:hAnsi="Cambria Math"/>
                  </w:rPr>
                </w:ins>
              </m:ctrlPr>
            </m:dPr>
            <m:e>
              <m:m>
                <m:mPr>
                  <m:plcHide m:val="1"/>
                  <m:mcs>
                    <m:mc>
                      <m:mcPr>
                        <m:count m:val="3"/>
                        <m:mcJc m:val="center"/>
                      </m:mcPr>
                    </m:mc>
                  </m:mcs>
                  <m:ctrlPr>
                    <w:ins w:id="2659" w:author="Author" w:date="2019-04-05T18:20:00Z">
                      <w:rPr>
                        <w:rFonts w:ascii="Cambria Math" w:hAnsi="Cambria Math"/>
                      </w:rPr>
                    </w:ins>
                  </m:ctrlPr>
                </m:mPr>
                <m:mr>
                  <m:e>
                    <m:f>
                      <m:fPr>
                        <m:ctrlPr>
                          <w:ins w:id="2660" w:author="Author" w:date="2019-04-05T18:20:00Z">
                            <w:rPr>
                              <w:rFonts w:ascii="Cambria Math" w:hAnsi="Cambria Math"/>
                            </w:rPr>
                          </w:ins>
                        </m:ctrlPr>
                      </m:fPr>
                      <m:num>
                        <m:sSub>
                          <m:sSubPr>
                            <m:ctrlPr>
                              <w:ins w:id="2661" w:author="Author" w:date="2019-04-05T18:20:00Z">
                                <w:rPr>
                                  <w:rFonts w:ascii="Cambria Math" w:hAnsi="Cambria Math"/>
                                </w:rPr>
                              </w:ins>
                            </m:ctrlPr>
                          </m:sSubPr>
                          <m:e>
                            <m:r>
                              <w:ins w:id="2662" w:author="Author" w:date="2019-04-05T18:20:00Z">
                                <w:rPr>
                                  <w:rFonts w:ascii="Cambria Math" w:hAnsi="Cambria Math"/>
                                </w:rPr>
                                <m:t>W</m:t>
                              </w:ins>
                            </m:r>
                          </m:e>
                          <m:sub>
                            <m:r>
                              <w:ins w:id="2663" w:author="Author" w:date="2019-04-05T18:20:00Z">
                                <w:rPr>
                                  <w:rFonts w:ascii="Cambria Math" w:hAnsi="Cambria Math"/>
                                </w:rPr>
                                <m:t>11</m:t>
                              </w:ins>
                            </m:r>
                          </m:sub>
                        </m:sSub>
                      </m:num>
                      <m:den>
                        <m:nary>
                          <m:naryPr>
                            <m:chr m:val="∑"/>
                            <m:limLoc m:val="undOvr"/>
                            <m:supHide m:val="1"/>
                            <m:ctrlPr>
                              <w:ins w:id="2664" w:author="Author" w:date="2019-04-05T18:20:00Z">
                                <w:rPr>
                                  <w:rFonts w:ascii="Cambria Math" w:hAnsi="Cambria Math"/>
                                </w:rPr>
                              </w:ins>
                            </m:ctrlPr>
                          </m:naryPr>
                          <m:sub>
                            <m:r>
                              <w:ins w:id="2665" w:author="Author" w:date="2019-04-05T18:20:00Z">
                                <w:rPr>
                                  <w:rFonts w:ascii="Cambria Math" w:hAnsi="Cambria Math"/>
                                </w:rPr>
                                <m:t>i</m:t>
                              </w:ins>
                            </m:r>
                          </m:sub>
                          <m:sup/>
                          <m:e>
                            <m:sSub>
                              <m:sSubPr>
                                <m:ctrlPr>
                                  <w:ins w:id="2666" w:author="Author" w:date="2019-04-05T18:20:00Z">
                                    <w:rPr>
                                      <w:rFonts w:ascii="Cambria Math" w:hAnsi="Cambria Math"/>
                                    </w:rPr>
                                  </w:ins>
                                </m:ctrlPr>
                              </m:sSubPr>
                              <m:e>
                                <m:r>
                                  <w:ins w:id="2667" w:author="Author" w:date="2019-04-05T18:20:00Z">
                                    <w:rPr>
                                      <w:rFonts w:ascii="Cambria Math" w:hAnsi="Cambria Math"/>
                                    </w:rPr>
                                    <m:t>W</m:t>
                                  </w:ins>
                                </m:r>
                              </m:e>
                              <m:sub>
                                <m:r>
                                  <w:ins w:id="2668" w:author="Author" w:date="2019-04-05T18:20:00Z">
                                    <w:rPr>
                                      <w:rFonts w:ascii="Cambria Math" w:hAnsi="Cambria Math"/>
                                    </w:rPr>
                                    <m:t>i</m:t>
                                  </w:ins>
                                </m:r>
                                <m:r>
                                  <w:ins w:id="2669" w:author="Author" w:date="2019-04-05T18:20:00Z">
                                    <w:rPr>
                                      <w:rFonts w:ascii="Cambria Math" w:hAnsi="Cambria Math"/>
                                    </w:rPr>
                                    <m:t>1</m:t>
                                  </w:ins>
                                </m:r>
                              </m:sub>
                            </m:sSub>
                          </m:e>
                        </m:nary>
                      </m:den>
                    </m:f>
                  </m:e>
                  <m:e>
                    <m:r>
                      <w:ins w:id="2670" w:author="Author" w:date="2019-04-05T18:20:00Z">
                        <w:rPr>
                          <w:rFonts w:ascii="Cambria Math" w:hAnsi="Cambria Math"/>
                        </w:rPr>
                        <m:t>⋯</m:t>
                      </w:ins>
                    </m:r>
                  </m:e>
                  <m:e>
                    <m:f>
                      <m:fPr>
                        <m:ctrlPr>
                          <w:ins w:id="2671" w:author="Author" w:date="2019-04-05T18:20:00Z">
                            <w:rPr>
                              <w:rFonts w:ascii="Cambria Math" w:hAnsi="Cambria Math"/>
                            </w:rPr>
                          </w:ins>
                        </m:ctrlPr>
                      </m:fPr>
                      <m:num>
                        <m:sSub>
                          <m:sSubPr>
                            <m:ctrlPr>
                              <w:ins w:id="2672" w:author="Author" w:date="2019-04-05T18:20:00Z">
                                <w:rPr>
                                  <w:rFonts w:ascii="Cambria Math" w:hAnsi="Cambria Math"/>
                                </w:rPr>
                              </w:ins>
                            </m:ctrlPr>
                          </m:sSubPr>
                          <m:e>
                            <m:r>
                              <w:ins w:id="2673" w:author="Author" w:date="2019-04-05T18:20:00Z">
                                <w:rPr>
                                  <w:rFonts w:ascii="Cambria Math" w:hAnsi="Cambria Math"/>
                                </w:rPr>
                                <m:t>W</m:t>
                              </w:ins>
                            </m:r>
                          </m:e>
                          <m:sub>
                            <m:r>
                              <w:ins w:id="2674" w:author="Author" w:date="2019-04-05T18:20:00Z">
                                <w:rPr>
                                  <w:rFonts w:ascii="Cambria Math" w:hAnsi="Cambria Math"/>
                                </w:rPr>
                                <m:t>1</m:t>
                              </w:ins>
                            </m:r>
                            <m:r>
                              <w:ins w:id="2675" w:author="Author" w:date="2019-04-05T18:20:00Z">
                                <w:rPr>
                                  <w:rFonts w:ascii="Cambria Math" w:hAnsi="Cambria Math"/>
                                </w:rPr>
                                <m:t>J</m:t>
                              </w:ins>
                            </m:r>
                          </m:sub>
                        </m:sSub>
                      </m:num>
                      <m:den>
                        <m:nary>
                          <m:naryPr>
                            <m:chr m:val="∑"/>
                            <m:limLoc m:val="undOvr"/>
                            <m:supHide m:val="1"/>
                            <m:ctrlPr>
                              <w:ins w:id="2676" w:author="Author" w:date="2019-04-05T18:20:00Z">
                                <w:rPr>
                                  <w:rFonts w:ascii="Cambria Math" w:hAnsi="Cambria Math"/>
                                </w:rPr>
                              </w:ins>
                            </m:ctrlPr>
                          </m:naryPr>
                          <m:sub>
                            <m:r>
                              <w:ins w:id="2677" w:author="Author" w:date="2019-04-05T18:20:00Z">
                                <w:rPr>
                                  <w:rFonts w:ascii="Cambria Math" w:hAnsi="Cambria Math"/>
                                </w:rPr>
                                <m:t>i</m:t>
                              </w:ins>
                            </m:r>
                          </m:sub>
                          <m:sup/>
                          <m:e>
                            <m:sSub>
                              <m:sSubPr>
                                <m:ctrlPr>
                                  <w:ins w:id="2678" w:author="Author" w:date="2019-04-05T18:20:00Z">
                                    <w:rPr>
                                      <w:rFonts w:ascii="Cambria Math" w:hAnsi="Cambria Math"/>
                                    </w:rPr>
                                  </w:ins>
                                </m:ctrlPr>
                              </m:sSubPr>
                              <m:e>
                                <m:r>
                                  <w:ins w:id="2679" w:author="Author" w:date="2019-04-05T18:20:00Z">
                                    <w:rPr>
                                      <w:rFonts w:ascii="Cambria Math" w:hAnsi="Cambria Math"/>
                                    </w:rPr>
                                    <m:t>W</m:t>
                                  </w:ins>
                                </m:r>
                              </m:e>
                              <m:sub>
                                <m:r>
                                  <w:ins w:id="2680" w:author="Author" w:date="2019-04-05T18:20:00Z">
                                    <w:rPr>
                                      <w:rFonts w:ascii="Cambria Math" w:hAnsi="Cambria Math"/>
                                    </w:rPr>
                                    <m:t>iJ</m:t>
                                  </w:ins>
                                </m:r>
                              </m:sub>
                            </m:sSub>
                          </m:e>
                        </m:nary>
                      </m:den>
                    </m:f>
                  </m:e>
                </m:mr>
                <m:mr>
                  <m:e>
                    <m:r>
                      <w:ins w:id="2681" w:author="Author" w:date="2019-04-05T18:20:00Z">
                        <w:rPr>
                          <w:rFonts w:ascii="Cambria Math" w:hAnsi="Cambria Math"/>
                        </w:rPr>
                        <m:t>⋮</m:t>
                      </w:ins>
                    </m:r>
                  </m:e>
                  <m:e>
                    <m:r>
                      <w:ins w:id="2682" w:author="Author" w:date="2019-04-05T18:20:00Z">
                        <w:rPr>
                          <w:rFonts w:ascii="Cambria Math" w:hAnsi="Cambria Math"/>
                        </w:rPr>
                        <m:t>⋱</m:t>
                      </w:ins>
                    </m:r>
                  </m:e>
                  <m:e>
                    <m:r>
                      <w:ins w:id="2683" w:author="Author" w:date="2019-04-05T18:20:00Z">
                        <w:rPr>
                          <w:rFonts w:ascii="Cambria Math" w:hAnsi="Cambria Math"/>
                        </w:rPr>
                        <m:t>⋮</m:t>
                      </w:ins>
                    </m:r>
                  </m:e>
                </m:mr>
                <m:mr>
                  <m:e>
                    <m:f>
                      <m:fPr>
                        <m:ctrlPr>
                          <w:ins w:id="2684" w:author="Author" w:date="2019-04-05T18:20:00Z">
                            <w:rPr>
                              <w:rFonts w:ascii="Cambria Math" w:hAnsi="Cambria Math"/>
                            </w:rPr>
                          </w:ins>
                        </m:ctrlPr>
                      </m:fPr>
                      <m:num>
                        <m:sSub>
                          <m:sSubPr>
                            <m:ctrlPr>
                              <w:ins w:id="2685" w:author="Author" w:date="2019-04-05T18:20:00Z">
                                <w:rPr>
                                  <w:rFonts w:ascii="Cambria Math" w:hAnsi="Cambria Math"/>
                                </w:rPr>
                              </w:ins>
                            </m:ctrlPr>
                          </m:sSubPr>
                          <m:e>
                            <m:r>
                              <w:ins w:id="2686" w:author="Author" w:date="2019-04-05T18:20:00Z">
                                <w:rPr>
                                  <w:rFonts w:ascii="Cambria Math" w:hAnsi="Cambria Math"/>
                                </w:rPr>
                                <m:t>W</m:t>
                              </w:ins>
                            </m:r>
                          </m:e>
                          <m:sub>
                            <m:r>
                              <w:ins w:id="2687" w:author="Author" w:date="2019-04-05T18:20:00Z">
                                <w:rPr>
                                  <w:rFonts w:ascii="Cambria Math" w:hAnsi="Cambria Math"/>
                                </w:rPr>
                                <m:t>N</m:t>
                              </w:ins>
                            </m:r>
                            <m:r>
                              <w:ins w:id="2688" w:author="Author" w:date="2019-04-05T18:20:00Z">
                                <w:rPr>
                                  <w:rFonts w:ascii="Cambria Math" w:hAnsi="Cambria Math"/>
                                </w:rPr>
                                <m:t>1</m:t>
                              </w:ins>
                            </m:r>
                          </m:sub>
                        </m:sSub>
                      </m:num>
                      <m:den>
                        <m:nary>
                          <m:naryPr>
                            <m:chr m:val="∑"/>
                            <m:limLoc m:val="undOvr"/>
                            <m:supHide m:val="1"/>
                            <m:ctrlPr>
                              <w:ins w:id="2689" w:author="Author" w:date="2019-04-05T18:20:00Z">
                                <w:rPr>
                                  <w:rFonts w:ascii="Cambria Math" w:hAnsi="Cambria Math"/>
                                </w:rPr>
                              </w:ins>
                            </m:ctrlPr>
                          </m:naryPr>
                          <m:sub>
                            <m:r>
                              <w:ins w:id="2690" w:author="Author" w:date="2019-04-05T18:20:00Z">
                                <w:rPr>
                                  <w:rFonts w:ascii="Cambria Math" w:hAnsi="Cambria Math"/>
                                </w:rPr>
                                <m:t>i</m:t>
                              </w:ins>
                            </m:r>
                          </m:sub>
                          <m:sup/>
                          <m:e>
                            <m:sSub>
                              <m:sSubPr>
                                <m:ctrlPr>
                                  <w:ins w:id="2691" w:author="Author" w:date="2019-04-05T18:20:00Z">
                                    <w:rPr>
                                      <w:rFonts w:ascii="Cambria Math" w:hAnsi="Cambria Math"/>
                                    </w:rPr>
                                  </w:ins>
                                </m:ctrlPr>
                              </m:sSubPr>
                              <m:e>
                                <m:r>
                                  <w:ins w:id="2692" w:author="Author" w:date="2019-04-05T18:20:00Z">
                                    <w:rPr>
                                      <w:rFonts w:ascii="Cambria Math" w:hAnsi="Cambria Math"/>
                                    </w:rPr>
                                    <m:t>W</m:t>
                                  </w:ins>
                                </m:r>
                              </m:e>
                              <m:sub>
                                <m:r>
                                  <w:ins w:id="2693" w:author="Author" w:date="2019-04-05T18:20:00Z">
                                    <w:rPr>
                                      <w:rFonts w:ascii="Cambria Math" w:hAnsi="Cambria Math"/>
                                    </w:rPr>
                                    <m:t>i</m:t>
                                  </w:ins>
                                </m:r>
                                <m:r>
                                  <w:ins w:id="2694" w:author="Author" w:date="2019-04-05T18:20:00Z">
                                    <w:rPr>
                                      <w:rFonts w:ascii="Cambria Math" w:hAnsi="Cambria Math"/>
                                    </w:rPr>
                                    <m:t>1</m:t>
                                  </w:ins>
                                </m:r>
                              </m:sub>
                            </m:sSub>
                          </m:e>
                        </m:nary>
                      </m:den>
                    </m:f>
                  </m:e>
                  <m:e>
                    <m:r>
                      <w:ins w:id="2695" w:author="Author" w:date="2019-04-05T18:20:00Z">
                        <w:rPr>
                          <w:rFonts w:ascii="Cambria Math" w:hAnsi="Cambria Math"/>
                        </w:rPr>
                        <m:t>⋯</m:t>
                      </w:ins>
                    </m:r>
                  </m:e>
                  <m:e>
                    <m:f>
                      <m:fPr>
                        <m:ctrlPr>
                          <w:ins w:id="2696" w:author="Author" w:date="2019-04-05T18:20:00Z">
                            <w:rPr>
                              <w:rFonts w:ascii="Cambria Math" w:hAnsi="Cambria Math"/>
                            </w:rPr>
                          </w:ins>
                        </m:ctrlPr>
                      </m:fPr>
                      <m:num>
                        <m:sSub>
                          <m:sSubPr>
                            <m:ctrlPr>
                              <w:ins w:id="2697" w:author="Author" w:date="2019-04-05T18:20:00Z">
                                <w:rPr>
                                  <w:rFonts w:ascii="Cambria Math" w:hAnsi="Cambria Math"/>
                                </w:rPr>
                              </w:ins>
                            </m:ctrlPr>
                          </m:sSubPr>
                          <m:e>
                            <m:r>
                              <w:ins w:id="2698" w:author="Author" w:date="2019-04-05T18:20:00Z">
                                <w:rPr>
                                  <w:rFonts w:ascii="Cambria Math" w:hAnsi="Cambria Math"/>
                                </w:rPr>
                                <m:t>W</m:t>
                              </w:ins>
                            </m:r>
                          </m:e>
                          <m:sub>
                            <m:r>
                              <w:ins w:id="2699" w:author="Author" w:date="2019-04-05T18:20:00Z">
                                <w:rPr>
                                  <w:rFonts w:ascii="Cambria Math" w:hAnsi="Cambria Math"/>
                                </w:rPr>
                                <m:t>NJ</m:t>
                              </w:ins>
                            </m:r>
                          </m:sub>
                        </m:sSub>
                      </m:num>
                      <m:den>
                        <m:nary>
                          <m:naryPr>
                            <m:chr m:val="∑"/>
                            <m:limLoc m:val="undOvr"/>
                            <m:supHide m:val="1"/>
                            <m:ctrlPr>
                              <w:ins w:id="2700" w:author="Author" w:date="2019-04-05T18:20:00Z">
                                <w:rPr>
                                  <w:rFonts w:ascii="Cambria Math" w:hAnsi="Cambria Math"/>
                                </w:rPr>
                              </w:ins>
                            </m:ctrlPr>
                          </m:naryPr>
                          <m:sub>
                            <m:r>
                              <w:ins w:id="2701" w:author="Author" w:date="2019-04-05T18:20:00Z">
                                <w:rPr>
                                  <w:rFonts w:ascii="Cambria Math" w:hAnsi="Cambria Math"/>
                                </w:rPr>
                                <m:t>i</m:t>
                              </w:ins>
                            </m:r>
                          </m:sub>
                          <m:sup/>
                          <m:e>
                            <m:sSub>
                              <m:sSubPr>
                                <m:ctrlPr>
                                  <w:ins w:id="2702" w:author="Author" w:date="2019-04-05T18:20:00Z">
                                    <w:rPr>
                                      <w:rFonts w:ascii="Cambria Math" w:hAnsi="Cambria Math"/>
                                    </w:rPr>
                                  </w:ins>
                                </m:ctrlPr>
                              </m:sSubPr>
                              <m:e>
                                <m:r>
                                  <w:ins w:id="2703" w:author="Author" w:date="2019-04-05T18:20:00Z">
                                    <w:rPr>
                                      <w:rFonts w:ascii="Cambria Math" w:hAnsi="Cambria Math"/>
                                    </w:rPr>
                                    <m:t>W</m:t>
                                  </w:ins>
                                </m:r>
                              </m:e>
                              <m:sub>
                                <m:r>
                                  <w:ins w:id="2704" w:author="Author" w:date="2019-04-05T18:20:00Z">
                                    <w:rPr>
                                      <w:rFonts w:ascii="Cambria Math" w:hAnsi="Cambria Math"/>
                                    </w:rPr>
                                    <m:t>iJ</m:t>
                                  </w:ins>
                                </m:r>
                              </m:sub>
                            </m:sSub>
                          </m:e>
                        </m:nary>
                      </m:den>
                    </m:f>
                  </m:e>
                </m:mr>
              </m:m>
            </m:e>
          </m:d>
        </m:oMath>
      </m:oMathPara>
    </w:p>
    <w:p w14:paraId="7DA5F065" w14:textId="77777777" w:rsidR="00FA49B5" w:rsidRDefault="0013246A">
      <w:pPr>
        <w:pStyle w:val="FirstParagraph"/>
        <w:rPr>
          <w:ins w:id="2705" w:author="Author" w:date="2019-04-05T18:20:00Z"/>
        </w:rPr>
      </w:pPr>
      <w:ins w:id="2706" w:author="Author" w:date="2019-04-05T18:20:00Z">
        <w:r>
          <w:t xml:space="preserve">A set of slack factors, say </w:t>
        </w:r>
        <m:oMath>
          <m:sSubSup>
            <m:sSubSupPr>
              <m:ctrlPr>
                <w:rPr>
                  <w:rFonts w:ascii="Cambria Math" w:hAnsi="Cambria Math"/>
                </w:rPr>
              </m:ctrlPr>
            </m:sSubSupPr>
            <m:e>
              <m:r>
                <w:rPr>
                  <w:rFonts w:ascii="Cambria Math" w:hAnsi="Cambria Math"/>
                </w:rPr>
                <m:t>k</m:t>
              </m:r>
            </m:e>
            <m:sub>
              <m:r>
                <w:rPr>
                  <w:rFonts w:ascii="Cambria Math" w:hAnsi="Cambria Math"/>
                </w:rPr>
                <m:t>i</m:t>
              </m:r>
            </m:sub>
            <m:sup>
              <m:r>
                <w:rPr>
                  <w:rFonts w:ascii="Cambria Math" w:hAnsi="Cambria Math"/>
                </w:rPr>
                <m:t>i</m:t>
              </m:r>
            </m:sup>
          </m:sSubSup>
        </m:oMath>
        <w:r>
          <w:t>, could be introduced in the following manner:</w:t>
        </w:r>
      </w:ins>
    </w:p>
    <w:p w14:paraId="62045AAF" w14:textId="77777777" w:rsidR="00FA49B5" w:rsidRDefault="0013246A">
      <w:pPr>
        <w:pStyle w:val="BodyText"/>
        <w:rPr>
          <w:ins w:id="2707" w:author="Author" w:date="2019-04-05T18:20:00Z"/>
        </w:rPr>
      </w:pPr>
      <m:oMathPara>
        <m:oMathParaPr>
          <m:jc m:val="center"/>
        </m:oMathParaPr>
        <m:oMath>
          <m:sSup>
            <m:sSupPr>
              <m:ctrlPr>
                <w:ins w:id="2708" w:author="Author" w:date="2019-04-05T18:20:00Z">
                  <w:rPr>
                    <w:rFonts w:ascii="Cambria Math" w:hAnsi="Cambria Math"/>
                  </w:rPr>
                </w:ins>
              </m:ctrlPr>
            </m:sSupPr>
            <m:e>
              <m:r>
                <w:ins w:id="2709" w:author="Author" w:date="2019-04-05T18:20:00Z">
                  <m:rPr>
                    <m:sty m:val="b"/>
                  </m:rPr>
                  <w:rPr>
                    <w:rFonts w:ascii="Cambria Math" w:hAnsi="Cambria Math"/>
                  </w:rPr>
                  <m:t>W</m:t>
                </w:ins>
              </m:r>
            </m:e>
            <m:sup>
              <m:r>
                <w:ins w:id="2710" w:author="Author" w:date="2019-04-05T18:20:00Z">
                  <w:rPr>
                    <w:rFonts w:ascii="Cambria Math" w:hAnsi="Cambria Math"/>
                  </w:rPr>
                  <m:t>i</m:t>
                </w:ins>
              </m:r>
            </m:sup>
          </m:sSup>
          <m:r>
            <w:ins w:id="2711" w:author="Author" w:date="2019-04-05T18:20:00Z">
              <w:rPr>
                <w:rFonts w:ascii="Cambria Math" w:hAnsi="Cambria Math"/>
              </w:rPr>
              <m:t>=</m:t>
            </w:ins>
          </m:r>
          <m:d>
            <m:dPr>
              <m:ctrlPr>
                <w:ins w:id="2712" w:author="Author" w:date="2019-04-05T18:20:00Z">
                  <w:rPr>
                    <w:rFonts w:ascii="Cambria Math" w:hAnsi="Cambria Math"/>
                  </w:rPr>
                </w:ins>
              </m:ctrlPr>
            </m:dPr>
            <m:e>
              <m:m>
                <m:mPr>
                  <m:plcHide m:val="1"/>
                  <m:mcs>
                    <m:mc>
                      <m:mcPr>
                        <m:count m:val="3"/>
                        <m:mcJc m:val="center"/>
                      </m:mcPr>
                    </m:mc>
                  </m:mcs>
                  <m:ctrlPr>
                    <w:ins w:id="2713" w:author="Author" w:date="2019-04-05T18:20:00Z">
                      <w:rPr>
                        <w:rFonts w:ascii="Cambria Math" w:hAnsi="Cambria Math"/>
                      </w:rPr>
                    </w:ins>
                  </m:ctrlPr>
                </m:mPr>
                <m:mr>
                  <m:e>
                    <m:f>
                      <m:fPr>
                        <m:ctrlPr>
                          <w:ins w:id="2714" w:author="Author" w:date="2019-04-05T18:20:00Z">
                            <w:rPr>
                              <w:rFonts w:ascii="Cambria Math" w:hAnsi="Cambria Math"/>
                            </w:rPr>
                          </w:ins>
                        </m:ctrlPr>
                      </m:fPr>
                      <m:num>
                        <m:sSubSup>
                          <m:sSubSupPr>
                            <m:ctrlPr>
                              <w:ins w:id="2715" w:author="Author" w:date="2019-04-05T18:20:00Z">
                                <w:rPr>
                                  <w:rFonts w:ascii="Cambria Math" w:hAnsi="Cambria Math"/>
                                </w:rPr>
                              </w:ins>
                            </m:ctrlPr>
                          </m:sSubSupPr>
                          <m:e>
                            <m:r>
                              <w:ins w:id="2716" w:author="Author" w:date="2019-04-05T18:20:00Z">
                                <w:rPr>
                                  <w:rFonts w:ascii="Cambria Math" w:hAnsi="Cambria Math"/>
                                </w:rPr>
                                <m:t>k</m:t>
                              </w:ins>
                            </m:r>
                          </m:e>
                          <m:sub>
                            <m:r>
                              <w:ins w:id="2717" w:author="Author" w:date="2019-04-05T18:20:00Z">
                                <w:rPr>
                                  <w:rFonts w:ascii="Cambria Math" w:hAnsi="Cambria Math"/>
                                </w:rPr>
                                <m:t>1</m:t>
                              </w:ins>
                            </m:r>
                          </m:sub>
                          <m:sup>
                            <m:r>
                              <w:ins w:id="2718" w:author="Author" w:date="2019-04-05T18:20:00Z">
                                <w:rPr>
                                  <w:rFonts w:ascii="Cambria Math" w:hAnsi="Cambria Math"/>
                                </w:rPr>
                                <m:t>i</m:t>
                              </w:ins>
                            </m:r>
                          </m:sup>
                        </m:sSubSup>
                        <m:sSub>
                          <m:sSubPr>
                            <m:ctrlPr>
                              <w:ins w:id="2719" w:author="Author" w:date="2019-04-05T18:20:00Z">
                                <w:rPr>
                                  <w:rFonts w:ascii="Cambria Math" w:hAnsi="Cambria Math"/>
                                </w:rPr>
                              </w:ins>
                            </m:ctrlPr>
                          </m:sSubPr>
                          <m:e>
                            <m:r>
                              <w:ins w:id="2720" w:author="Author" w:date="2019-04-05T18:20:00Z">
                                <w:rPr>
                                  <w:rFonts w:ascii="Cambria Math" w:hAnsi="Cambria Math"/>
                                </w:rPr>
                                <m:t>W</m:t>
                              </w:ins>
                            </m:r>
                          </m:e>
                          <m:sub>
                            <m:r>
                              <w:ins w:id="2721" w:author="Author" w:date="2019-04-05T18:20:00Z">
                                <w:rPr>
                                  <w:rFonts w:ascii="Cambria Math" w:hAnsi="Cambria Math"/>
                                </w:rPr>
                                <m:t>11</m:t>
                              </w:ins>
                            </m:r>
                          </m:sub>
                        </m:sSub>
                      </m:num>
                      <m:den>
                        <m:nary>
                          <m:naryPr>
                            <m:chr m:val="∑"/>
                            <m:limLoc m:val="undOvr"/>
                            <m:supHide m:val="1"/>
                            <m:ctrlPr>
                              <w:ins w:id="2722" w:author="Author" w:date="2019-04-05T18:20:00Z">
                                <w:rPr>
                                  <w:rFonts w:ascii="Cambria Math" w:hAnsi="Cambria Math"/>
                                </w:rPr>
                              </w:ins>
                            </m:ctrlPr>
                          </m:naryPr>
                          <m:sub>
                            <m:r>
                              <w:ins w:id="2723" w:author="Author" w:date="2019-04-05T18:20:00Z">
                                <w:rPr>
                                  <w:rFonts w:ascii="Cambria Math" w:hAnsi="Cambria Math"/>
                                </w:rPr>
                                <m:t>j</m:t>
                              </w:ins>
                            </m:r>
                          </m:sub>
                          <m:sup/>
                          <m:e>
                            <m:sSub>
                              <m:sSubPr>
                                <m:ctrlPr>
                                  <w:ins w:id="2724" w:author="Author" w:date="2019-04-05T18:20:00Z">
                                    <w:rPr>
                                      <w:rFonts w:ascii="Cambria Math" w:hAnsi="Cambria Math"/>
                                    </w:rPr>
                                  </w:ins>
                                </m:ctrlPr>
                              </m:sSubPr>
                              <m:e>
                                <m:r>
                                  <w:ins w:id="2725" w:author="Author" w:date="2019-04-05T18:20:00Z">
                                    <w:rPr>
                                      <w:rFonts w:ascii="Cambria Math" w:hAnsi="Cambria Math"/>
                                    </w:rPr>
                                    <m:t>W</m:t>
                                  </w:ins>
                                </m:r>
                              </m:e>
                              <m:sub>
                                <m:r>
                                  <w:ins w:id="2726" w:author="Author" w:date="2019-04-05T18:20:00Z">
                                    <w:rPr>
                                      <w:rFonts w:ascii="Cambria Math" w:hAnsi="Cambria Math"/>
                                    </w:rPr>
                                    <m:t>1</m:t>
                                  </w:ins>
                                </m:r>
                                <m:r>
                                  <w:ins w:id="2727" w:author="Author" w:date="2019-04-05T18:20:00Z">
                                    <w:rPr>
                                      <w:rFonts w:ascii="Cambria Math" w:hAnsi="Cambria Math"/>
                                    </w:rPr>
                                    <m:t>j</m:t>
                                  </w:ins>
                                </m:r>
                              </m:sub>
                            </m:sSub>
                          </m:e>
                        </m:nary>
                      </m:den>
                    </m:f>
                  </m:e>
                  <m:e>
                    <m:r>
                      <w:ins w:id="2728" w:author="Author" w:date="2019-04-05T18:20:00Z">
                        <w:rPr>
                          <w:rFonts w:ascii="Cambria Math" w:hAnsi="Cambria Math"/>
                        </w:rPr>
                        <m:t>⋯</m:t>
                      </w:ins>
                    </m:r>
                  </m:e>
                  <m:e>
                    <m:f>
                      <m:fPr>
                        <m:ctrlPr>
                          <w:ins w:id="2729" w:author="Author" w:date="2019-04-05T18:20:00Z">
                            <w:rPr>
                              <w:rFonts w:ascii="Cambria Math" w:hAnsi="Cambria Math"/>
                            </w:rPr>
                          </w:ins>
                        </m:ctrlPr>
                      </m:fPr>
                      <m:num>
                        <m:sSubSup>
                          <m:sSubSupPr>
                            <m:ctrlPr>
                              <w:ins w:id="2730" w:author="Author" w:date="2019-04-05T18:20:00Z">
                                <w:rPr>
                                  <w:rFonts w:ascii="Cambria Math" w:hAnsi="Cambria Math"/>
                                </w:rPr>
                              </w:ins>
                            </m:ctrlPr>
                          </m:sSubSupPr>
                          <m:e>
                            <m:r>
                              <w:ins w:id="2731" w:author="Author" w:date="2019-04-05T18:20:00Z">
                                <w:rPr>
                                  <w:rFonts w:ascii="Cambria Math" w:hAnsi="Cambria Math"/>
                                </w:rPr>
                                <m:t>k</m:t>
                              </w:ins>
                            </m:r>
                          </m:e>
                          <m:sub>
                            <m:r>
                              <w:ins w:id="2732" w:author="Author" w:date="2019-04-05T18:20:00Z">
                                <w:rPr>
                                  <w:rFonts w:ascii="Cambria Math" w:hAnsi="Cambria Math"/>
                                </w:rPr>
                                <m:t>1</m:t>
                              </w:ins>
                            </m:r>
                          </m:sub>
                          <m:sup>
                            <m:r>
                              <w:ins w:id="2733" w:author="Author" w:date="2019-04-05T18:20:00Z">
                                <w:rPr>
                                  <w:rFonts w:ascii="Cambria Math" w:hAnsi="Cambria Math"/>
                                </w:rPr>
                                <m:t>i</m:t>
                              </w:ins>
                            </m:r>
                          </m:sup>
                        </m:sSubSup>
                        <m:sSub>
                          <m:sSubPr>
                            <m:ctrlPr>
                              <w:ins w:id="2734" w:author="Author" w:date="2019-04-05T18:20:00Z">
                                <w:rPr>
                                  <w:rFonts w:ascii="Cambria Math" w:hAnsi="Cambria Math"/>
                                </w:rPr>
                              </w:ins>
                            </m:ctrlPr>
                          </m:sSubPr>
                          <m:e>
                            <m:r>
                              <w:ins w:id="2735" w:author="Author" w:date="2019-04-05T18:20:00Z">
                                <w:rPr>
                                  <w:rFonts w:ascii="Cambria Math" w:hAnsi="Cambria Math"/>
                                </w:rPr>
                                <m:t>W</m:t>
                              </w:ins>
                            </m:r>
                          </m:e>
                          <m:sub>
                            <m:r>
                              <w:ins w:id="2736" w:author="Author" w:date="2019-04-05T18:20:00Z">
                                <w:rPr>
                                  <w:rFonts w:ascii="Cambria Math" w:hAnsi="Cambria Math"/>
                                </w:rPr>
                                <m:t>1</m:t>
                              </w:ins>
                            </m:r>
                            <m:r>
                              <w:ins w:id="2737" w:author="Author" w:date="2019-04-05T18:20:00Z">
                                <w:rPr>
                                  <w:rFonts w:ascii="Cambria Math" w:hAnsi="Cambria Math"/>
                                </w:rPr>
                                <m:t>J</m:t>
                              </w:ins>
                            </m:r>
                          </m:sub>
                        </m:sSub>
                      </m:num>
                      <m:den>
                        <m:nary>
                          <m:naryPr>
                            <m:chr m:val="∑"/>
                            <m:limLoc m:val="undOvr"/>
                            <m:supHide m:val="1"/>
                            <m:ctrlPr>
                              <w:ins w:id="2738" w:author="Author" w:date="2019-04-05T18:20:00Z">
                                <w:rPr>
                                  <w:rFonts w:ascii="Cambria Math" w:hAnsi="Cambria Math"/>
                                </w:rPr>
                              </w:ins>
                            </m:ctrlPr>
                          </m:naryPr>
                          <m:sub>
                            <m:r>
                              <w:ins w:id="2739" w:author="Author" w:date="2019-04-05T18:20:00Z">
                                <w:rPr>
                                  <w:rFonts w:ascii="Cambria Math" w:hAnsi="Cambria Math"/>
                                </w:rPr>
                                <m:t>j</m:t>
                              </w:ins>
                            </m:r>
                          </m:sub>
                          <m:sup/>
                          <m:e>
                            <m:sSub>
                              <m:sSubPr>
                                <m:ctrlPr>
                                  <w:ins w:id="2740" w:author="Author" w:date="2019-04-05T18:20:00Z">
                                    <w:rPr>
                                      <w:rFonts w:ascii="Cambria Math" w:hAnsi="Cambria Math"/>
                                    </w:rPr>
                                  </w:ins>
                                </m:ctrlPr>
                              </m:sSubPr>
                              <m:e>
                                <m:r>
                                  <w:ins w:id="2741" w:author="Author" w:date="2019-04-05T18:20:00Z">
                                    <w:rPr>
                                      <w:rFonts w:ascii="Cambria Math" w:hAnsi="Cambria Math"/>
                                    </w:rPr>
                                    <m:t>W</m:t>
                                  </w:ins>
                                </m:r>
                              </m:e>
                              <m:sub>
                                <m:r>
                                  <w:ins w:id="2742" w:author="Author" w:date="2019-04-05T18:20:00Z">
                                    <w:rPr>
                                      <w:rFonts w:ascii="Cambria Math" w:hAnsi="Cambria Math"/>
                                    </w:rPr>
                                    <m:t>1</m:t>
                                  </w:ins>
                                </m:r>
                                <m:r>
                                  <w:ins w:id="2743" w:author="Author" w:date="2019-04-05T18:20:00Z">
                                    <w:rPr>
                                      <w:rFonts w:ascii="Cambria Math" w:hAnsi="Cambria Math"/>
                                    </w:rPr>
                                    <m:t>j</m:t>
                                  </w:ins>
                                </m:r>
                              </m:sub>
                            </m:sSub>
                          </m:e>
                        </m:nary>
                      </m:den>
                    </m:f>
                  </m:e>
                </m:mr>
                <m:mr>
                  <m:e>
                    <m:r>
                      <w:ins w:id="2744" w:author="Author" w:date="2019-04-05T18:20:00Z">
                        <w:rPr>
                          <w:rFonts w:ascii="Cambria Math" w:hAnsi="Cambria Math"/>
                        </w:rPr>
                        <m:t>⋮</m:t>
                      </w:ins>
                    </m:r>
                  </m:e>
                  <m:e>
                    <m:r>
                      <w:ins w:id="2745" w:author="Author" w:date="2019-04-05T18:20:00Z">
                        <w:rPr>
                          <w:rFonts w:ascii="Cambria Math" w:hAnsi="Cambria Math"/>
                        </w:rPr>
                        <m:t>⋱</m:t>
                      </w:ins>
                    </m:r>
                  </m:e>
                  <m:e>
                    <m:r>
                      <w:ins w:id="2746" w:author="Author" w:date="2019-04-05T18:20:00Z">
                        <w:rPr>
                          <w:rFonts w:ascii="Cambria Math" w:hAnsi="Cambria Math"/>
                        </w:rPr>
                        <m:t>⋮</m:t>
                      </w:ins>
                    </m:r>
                  </m:e>
                </m:mr>
                <m:mr>
                  <m:e>
                    <m:f>
                      <m:fPr>
                        <m:ctrlPr>
                          <w:ins w:id="2747" w:author="Author" w:date="2019-04-05T18:20:00Z">
                            <w:rPr>
                              <w:rFonts w:ascii="Cambria Math" w:hAnsi="Cambria Math"/>
                            </w:rPr>
                          </w:ins>
                        </m:ctrlPr>
                      </m:fPr>
                      <m:num>
                        <m:sSubSup>
                          <m:sSubSupPr>
                            <m:ctrlPr>
                              <w:ins w:id="2748" w:author="Author" w:date="2019-04-05T18:20:00Z">
                                <w:rPr>
                                  <w:rFonts w:ascii="Cambria Math" w:hAnsi="Cambria Math"/>
                                </w:rPr>
                              </w:ins>
                            </m:ctrlPr>
                          </m:sSubSupPr>
                          <m:e>
                            <m:r>
                              <w:ins w:id="2749" w:author="Author" w:date="2019-04-05T18:20:00Z">
                                <w:rPr>
                                  <w:rFonts w:ascii="Cambria Math" w:hAnsi="Cambria Math"/>
                                </w:rPr>
                                <m:t>k</m:t>
                              </w:ins>
                            </m:r>
                          </m:e>
                          <m:sub>
                            <m:r>
                              <w:ins w:id="2750" w:author="Author" w:date="2019-04-05T18:20:00Z">
                                <w:rPr>
                                  <w:rFonts w:ascii="Cambria Math" w:hAnsi="Cambria Math"/>
                                </w:rPr>
                                <m:t>N</m:t>
                              </w:ins>
                            </m:r>
                          </m:sub>
                          <m:sup>
                            <m:r>
                              <w:ins w:id="2751" w:author="Author" w:date="2019-04-05T18:20:00Z">
                                <w:rPr>
                                  <w:rFonts w:ascii="Cambria Math" w:hAnsi="Cambria Math"/>
                                </w:rPr>
                                <m:t>i</m:t>
                              </w:ins>
                            </m:r>
                          </m:sup>
                        </m:sSubSup>
                        <m:sSub>
                          <m:sSubPr>
                            <m:ctrlPr>
                              <w:ins w:id="2752" w:author="Author" w:date="2019-04-05T18:20:00Z">
                                <w:rPr>
                                  <w:rFonts w:ascii="Cambria Math" w:hAnsi="Cambria Math"/>
                                </w:rPr>
                              </w:ins>
                            </m:ctrlPr>
                          </m:sSubPr>
                          <m:e>
                            <m:r>
                              <w:ins w:id="2753" w:author="Author" w:date="2019-04-05T18:20:00Z">
                                <w:rPr>
                                  <w:rFonts w:ascii="Cambria Math" w:hAnsi="Cambria Math"/>
                                </w:rPr>
                                <m:t>W</m:t>
                              </w:ins>
                            </m:r>
                          </m:e>
                          <m:sub>
                            <m:r>
                              <w:ins w:id="2754" w:author="Author" w:date="2019-04-05T18:20:00Z">
                                <w:rPr>
                                  <w:rFonts w:ascii="Cambria Math" w:hAnsi="Cambria Math"/>
                                </w:rPr>
                                <m:t>N</m:t>
                              </w:ins>
                            </m:r>
                            <m:r>
                              <w:ins w:id="2755" w:author="Author" w:date="2019-04-05T18:20:00Z">
                                <w:rPr>
                                  <w:rFonts w:ascii="Cambria Math" w:hAnsi="Cambria Math"/>
                                </w:rPr>
                                <m:t>1</m:t>
                              </w:ins>
                            </m:r>
                          </m:sub>
                        </m:sSub>
                      </m:num>
                      <m:den>
                        <m:nary>
                          <m:naryPr>
                            <m:chr m:val="∑"/>
                            <m:limLoc m:val="undOvr"/>
                            <m:supHide m:val="1"/>
                            <m:ctrlPr>
                              <w:ins w:id="2756" w:author="Author" w:date="2019-04-05T18:20:00Z">
                                <w:rPr>
                                  <w:rFonts w:ascii="Cambria Math" w:hAnsi="Cambria Math"/>
                                </w:rPr>
                              </w:ins>
                            </m:ctrlPr>
                          </m:naryPr>
                          <m:sub>
                            <m:r>
                              <w:ins w:id="2757" w:author="Author" w:date="2019-04-05T18:20:00Z">
                                <w:rPr>
                                  <w:rFonts w:ascii="Cambria Math" w:hAnsi="Cambria Math"/>
                                </w:rPr>
                                <m:t>j</m:t>
                              </w:ins>
                            </m:r>
                          </m:sub>
                          <m:sup/>
                          <m:e>
                            <m:sSub>
                              <m:sSubPr>
                                <m:ctrlPr>
                                  <w:ins w:id="2758" w:author="Author" w:date="2019-04-05T18:20:00Z">
                                    <w:rPr>
                                      <w:rFonts w:ascii="Cambria Math" w:hAnsi="Cambria Math"/>
                                    </w:rPr>
                                  </w:ins>
                                </m:ctrlPr>
                              </m:sSubPr>
                              <m:e>
                                <m:r>
                                  <w:ins w:id="2759" w:author="Author" w:date="2019-04-05T18:20:00Z">
                                    <w:rPr>
                                      <w:rFonts w:ascii="Cambria Math" w:hAnsi="Cambria Math"/>
                                    </w:rPr>
                                    <m:t>W</m:t>
                                  </w:ins>
                                </m:r>
                              </m:e>
                              <m:sub>
                                <m:r>
                                  <w:ins w:id="2760" w:author="Author" w:date="2019-04-05T18:20:00Z">
                                    <w:rPr>
                                      <w:rFonts w:ascii="Cambria Math" w:hAnsi="Cambria Math"/>
                                    </w:rPr>
                                    <m:t>Nj</m:t>
                                  </w:ins>
                                </m:r>
                              </m:sub>
                            </m:sSub>
                          </m:e>
                        </m:nary>
                      </m:den>
                    </m:f>
                  </m:e>
                  <m:e>
                    <m:r>
                      <w:ins w:id="2761" w:author="Author" w:date="2019-04-05T18:20:00Z">
                        <w:rPr>
                          <w:rFonts w:ascii="Cambria Math" w:hAnsi="Cambria Math"/>
                        </w:rPr>
                        <m:t>⋯</m:t>
                      </w:ins>
                    </m:r>
                  </m:e>
                  <m:e>
                    <m:f>
                      <m:fPr>
                        <m:ctrlPr>
                          <w:ins w:id="2762" w:author="Author" w:date="2019-04-05T18:20:00Z">
                            <w:rPr>
                              <w:rFonts w:ascii="Cambria Math" w:hAnsi="Cambria Math"/>
                            </w:rPr>
                          </w:ins>
                        </m:ctrlPr>
                      </m:fPr>
                      <m:num>
                        <m:sSubSup>
                          <m:sSubSupPr>
                            <m:ctrlPr>
                              <w:ins w:id="2763" w:author="Author" w:date="2019-04-05T18:20:00Z">
                                <w:rPr>
                                  <w:rFonts w:ascii="Cambria Math" w:hAnsi="Cambria Math"/>
                                </w:rPr>
                              </w:ins>
                            </m:ctrlPr>
                          </m:sSubSupPr>
                          <m:e>
                            <m:r>
                              <w:ins w:id="2764" w:author="Author" w:date="2019-04-05T18:20:00Z">
                                <w:rPr>
                                  <w:rFonts w:ascii="Cambria Math" w:hAnsi="Cambria Math"/>
                                </w:rPr>
                                <m:t>k</m:t>
                              </w:ins>
                            </m:r>
                          </m:e>
                          <m:sub>
                            <m:r>
                              <w:ins w:id="2765" w:author="Author" w:date="2019-04-05T18:20:00Z">
                                <w:rPr>
                                  <w:rFonts w:ascii="Cambria Math" w:hAnsi="Cambria Math"/>
                                </w:rPr>
                                <m:t>N</m:t>
                              </w:ins>
                            </m:r>
                          </m:sub>
                          <m:sup>
                            <m:r>
                              <w:ins w:id="2766" w:author="Author" w:date="2019-04-05T18:20:00Z">
                                <w:rPr>
                                  <w:rFonts w:ascii="Cambria Math" w:hAnsi="Cambria Math"/>
                                </w:rPr>
                                <m:t>i</m:t>
                              </w:ins>
                            </m:r>
                          </m:sup>
                        </m:sSubSup>
                        <m:sSub>
                          <m:sSubPr>
                            <m:ctrlPr>
                              <w:ins w:id="2767" w:author="Author" w:date="2019-04-05T18:20:00Z">
                                <w:rPr>
                                  <w:rFonts w:ascii="Cambria Math" w:hAnsi="Cambria Math"/>
                                </w:rPr>
                              </w:ins>
                            </m:ctrlPr>
                          </m:sSubPr>
                          <m:e>
                            <m:r>
                              <w:ins w:id="2768" w:author="Author" w:date="2019-04-05T18:20:00Z">
                                <w:rPr>
                                  <w:rFonts w:ascii="Cambria Math" w:hAnsi="Cambria Math"/>
                                </w:rPr>
                                <m:t>W</m:t>
                              </w:ins>
                            </m:r>
                          </m:e>
                          <m:sub>
                            <m:r>
                              <w:ins w:id="2769" w:author="Author" w:date="2019-04-05T18:20:00Z">
                                <w:rPr>
                                  <w:rFonts w:ascii="Cambria Math" w:hAnsi="Cambria Math"/>
                                </w:rPr>
                                <m:t>NJ</m:t>
                              </w:ins>
                            </m:r>
                          </m:sub>
                        </m:sSub>
                      </m:num>
                      <m:den>
                        <m:nary>
                          <m:naryPr>
                            <m:chr m:val="∑"/>
                            <m:limLoc m:val="undOvr"/>
                            <m:supHide m:val="1"/>
                            <m:ctrlPr>
                              <w:ins w:id="2770" w:author="Author" w:date="2019-04-05T18:20:00Z">
                                <w:rPr>
                                  <w:rFonts w:ascii="Cambria Math" w:hAnsi="Cambria Math"/>
                                </w:rPr>
                              </w:ins>
                            </m:ctrlPr>
                          </m:naryPr>
                          <m:sub>
                            <m:r>
                              <w:ins w:id="2771" w:author="Author" w:date="2019-04-05T18:20:00Z">
                                <w:rPr>
                                  <w:rFonts w:ascii="Cambria Math" w:hAnsi="Cambria Math"/>
                                </w:rPr>
                                <m:t>j</m:t>
                              </w:ins>
                            </m:r>
                          </m:sub>
                          <m:sup/>
                          <m:e>
                            <m:sSub>
                              <m:sSubPr>
                                <m:ctrlPr>
                                  <w:ins w:id="2772" w:author="Author" w:date="2019-04-05T18:20:00Z">
                                    <w:rPr>
                                      <w:rFonts w:ascii="Cambria Math" w:hAnsi="Cambria Math"/>
                                    </w:rPr>
                                  </w:ins>
                                </m:ctrlPr>
                              </m:sSubPr>
                              <m:e>
                                <m:r>
                                  <w:ins w:id="2773" w:author="Author" w:date="2019-04-05T18:20:00Z">
                                    <w:rPr>
                                      <w:rFonts w:ascii="Cambria Math" w:hAnsi="Cambria Math"/>
                                    </w:rPr>
                                    <m:t>W</m:t>
                                  </w:ins>
                                </m:r>
                              </m:e>
                              <m:sub>
                                <m:r>
                                  <w:ins w:id="2774" w:author="Author" w:date="2019-04-05T18:20:00Z">
                                    <w:rPr>
                                      <w:rFonts w:ascii="Cambria Math" w:hAnsi="Cambria Math"/>
                                    </w:rPr>
                                    <m:t>Nj</m:t>
                                  </w:ins>
                                </m:r>
                              </m:sub>
                            </m:sSub>
                          </m:e>
                        </m:nary>
                      </m:den>
                    </m:f>
                  </m:e>
                </m:mr>
              </m:m>
            </m:e>
          </m:d>
        </m:oMath>
      </m:oMathPara>
    </w:p>
    <w:p w14:paraId="5C17DF7D" w14:textId="77777777" w:rsidR="00FA49B5" w:rsidRDefault="0013246A">
      <w:pPr>
        <w:pStyle w:val="FirstParagraph"/>
        <w:rPr>
          <w:ins w:id="2775" w:author="Author" w:date="2019-04-05T18:20:00Z"/>
        </w:rPr>
      </w:pPr>
      <w:ins w:id="2776" w:author="Author" w:date="2019-04-05T18:20:00Z">
        <w:r>
          <w:t xml:space="preserve">A value of </w:t>
        </w:r>
        <m:oMath>
          <m:sSubSup>
            <m:sSubSupPr>
              <m:ctrlPr>
                <w:rPr>
                  <w:rFonts w:ascii="Cambria Math" w:hAnsi="Cambria Math"/>
                </w:rPr>
              </m:ctrlPr>
            </m:sSubSupPr>
            <m:e>
              <m:r>
                <w:rPr>
                  <w:rFonts w:ascii="Cambria Math" w:hAnsi="Cambria Math"/>
                </w:rPr>
                <m:t>k</m:t>
              </m:r>
            </m:e>
            <m:sub>
              <m:r>
                <w:rPr>
                  <w:rFonts w:ascii="Cambria Math" w:hAnsi="Cambria Math"/>
                </w:rPr>
                <m:t>1</m:t>
              </m:r>
            </m:sub>
            <m:sup>
              <m:r>
                <w:rPr>
                  <w:rFonts w:ascii="Cambria Math" w:hAnsi="Cambria Math"/>
                </w:rPr>
                <m:t>i</m:t>
              </m:r>
            </m:sup>
          </m:sSubSup>
          <m:r>
            <w:rPr>
              <w:rFonts w:ascii="Cambria Math" w:hAnsi="Cambria Math"/>
            </w:rPr>
            <m:t>=1.10</m:t>
          </m:r>
        </m:oMath>
        <w:r>
          <w:t xml:space="preserve"> would inflate the demand of population center </w:t>
        </w:r>
        <m:oMath>
          <m:r>
            <w:rPr>
              <w:rFonts w:ascii="Cambria Math" w:hAnsi="Cambria Math"/>
            </w:rPr>
            <m:t>i</m:t>
          </m:r>
          <m:r>
            <w:rPr>
              <w:rFonts w:ascii="Cambria Math" w:hAnsi="Cambria Math"/>
            </w:rPr>
            <m:t>=1</m:t>
          </m:r>
        </m:oMath>
        <w:r>
          <w:t xml:space="preserve"> by 10%, whereas a value of </w:t>
        </w:r>
        <m:oMath>
          <m:sSubSup>
            <m:sSubSupPr>
              <m:ctrlPr>
                <w:rPr>
                  <w:rFonts w:ascii="Cambria Math" w:hAnsi="Cambria Math"/>
                </w:rPr>
              </m:ctrlPr>
            </m:sSubSupPr>
            <m:e>
              <m:r>
                <w:rPr>
                  <w:rFonts w:ascii="Cambria Math" w:hAnsi="Cambria Math"/>
                </w:rPr>
                <m:t>k</m:t>
              </m:r>
            </m:e>
            <m:sub>
              <m:r>
                <w:rPr>
                  <w:rFonts w:ascii="Cambria Math" w:hAnsi="Cambria Math"/>
                </w:rPr>
                <m:t>1</m:t>
              </m:r>
            </m:sub>
            <m:sup>
              <m:r>
                <w:rPr>
                  <w:rFonts w:ascii="Cambria Math" w:hAnsi="Cambria Math"/>
                </w:rPr>
                <m:t>i</m:t>
              </m:r>
            </m:sup>
          </m:sSubSup>
          <m:r>
            <w:rPr>
              <w:rFonts w:ascii="Cambria Math" w:hAnsi="Cambria Math"/>
            </w:rPr>
            <m:t>=1.20</m:t>
          </m:r>
        </m:oMath>
        <w:r>
          <w:t xml:space="preserve"> would inflate the demand by 20%. In a similar way, a set of slack factors </w:t>
        </w:r>
        <m:oMath>
          <m:sSubSup>
            <m:sSubSupPr>
              <m:ctrlPr>
                <w:rPr>
                  <w:rFonts w:ascii="Cambria Math" w:hAnsi="Cambria Math"/>
                </w:rPr>
              </m:ctrlPr>
            </m:sSubSupPr>
            <m:e>
              <m:r>
                <w:rPr>
                  <w:rFonts w:ascii="Cambria Math" w:hAnsi="Cambria Math"/>
                </w:rPr>
                <m:t>k</m:t>
              </m:r>
            </m:e>
            <m:sub>
              <m:r>
                <w:rPr>
                  <w:rFonts w:ascii="Cambria Math" w:hAnsi="Cambria Math"/>
                </w:rPr>
                <m:t>i</m:t>
              </m:r>
            </m:sub>
            <m:sup>
              <m:r>
                <w:rPr>
                  <w:rFonts w:ascii="Cambria Math" w:hAnsi="Cambria Math"/>
                </w:rPr>
                <m:t>j</m:t>
              </m:r>
            </m:sup>
          </m:sSubSup>
        </m:oMath>
        <w:r>
          <w:t xml:space="preserve"> could be introduced to modulate the allocation of supply:</w:t>
        </w:r>
      </w:ins>
    </w:p>
    <w:p w14:paraId="1AE5982D" w14:textId="77777777" w:rsidR="00FA49B5" w:rsidRDefault="0013246A">
      <w:pPr>
        <w:pStyle w:val="BodyText"/>
        <w:rPr>
          <w:ins w:id="2777" w:author="Author" w:date="2019-04-05T18:20:00Z"/>
        </w:rPr>
      </w:pPr>
      <m:oMathPara>
        <m:oMathParaPr>
          <m:jc m:val="center"/>
        </m:oMathParaPr>
        <m:oMath>
          <m:sSup>
            <m:sSupPr>
              <m:ctrlPr>
                <w:ins w:id="2778" w:author="Author" w:date="2019-04-05T18:20:00Z">
                  <w:rPr>
                    <w:rFonts w:ascii="Cambria Math" w:hAnsi="Cambria Math"/>
                  </w:rPr>
                </w:ins>
              </m:ctrlPr>
            </m:sSupPr>
            <m:e>
              <m:r>
                <w:ins w:id="2779" w:author="Author" w:date="2019-04-05T18:20:00Z">
                  <m:rPr>
                    <m:sty m:val="b"/>
                  </m:rPr>
                  <w:rPr>
                    <w:rFonts w:ascii="Cambria Math" w:hAnsi="Cambria Math"/>
                  </w:rPr>
                  <m:t>W</m:t>
                </w:ins>
              </m:r>
            </m:e>
            <m:sup>
              <m:r>
                <w:ins w:id="2780" w:author="Author" w:date="2019-04-05T18:20:00Z">
                  <w:rPr>
                    <w:rFonts w:ascii="Cambria Math" w:hAnsi="Cambria Math"/>
                  </w:rPr>
                  <m:t>j</m:t>
                </w:ins>
              </m:r>
            </m:sup>
          </m:sSup>
          <m:r>
            <w:ins w:id="2781" w:author="Author" w:date="2019-04-05T18:20:00Z">
              <w:rPr>
                <w:rFonts w:ascii="Cambria Math" w:hAnsi="Cambria Math"/>
              </w:rPr>
              <m:t>=</m:t>
            </w:ins>
          </m:r>
          <m:d>
            <m:dPr>
              <m:ctrlPr>
                <w:ins w:id="2782" w:author="Author" w:date="2019-04-05T18:20:00Z">
                  <w:rPr>
                    <w:rFonts w:ascii="Cambria Math" w:hAnsi="Cambria Math"/>
                  </w:rPr>
                </w:ins>
              </m:ctrlPr>
            </m:dPr>
            <m:e>
              <m:m>
                <m:mPr>
                  <m:plcHide m:val="1"/>
                  <m:mcs>
                    <m:mc>
                      <m:mcPr>
                        <m:count m:val="3"/>
                        <m:mcJc m:val="center"/>
                      </m:mcPr>
                    </m:mc>
                  </m:mcs>
                  <m:ctrlPr>
                    <w:ins w:id="2783" w:author="Author" w:date="2019-04-05T18:20:00Z">
                      <w:rPr>
                        <w:rFonts w:ascii="Cambria Math" w:hAnsi="Cambria Math"/>
                      </w:rPr>
                    </w:ins>
                  </m:ctrlPr>
                </m:mPr>
                <m:mr>
                  <m:e>
                    <m:f>
                      <m:fPr>
                        <m:ctrlPr>
                          <w:ins w:id="2784" w:author="Author" w:date="2019-04-05T18:20:00Z">
                            <w:rPr>
                              <w:rFonts w:ascii="Cambria Math" w:hAnsi="Cambria Math"/>
                            </w:rPr>
                          </w:ins>
                        </m:ctrlPr>
                      </m:fPr>
                      <m:num>
                        <m:sSubSup>
                          <m:sSubSupPr>
                            <m:ctrlPr>
                              <w:ins w:id="2785" w:author="Author" w:date="2019-04-05T18:20:00Z">
                                <w:rPr>
                                  <w:rFonts w:ascii="Cambria Math" w:hAnsi="Cambria Math"/>
                                </w:rPr>
                              </w:ins>
                            </m:ctrlPr>
                          </m:sSubSupPr>
                          <m:e>
                            <m:r>
                              <w:ins w:id="2786" w:author="Author" w:date="2019-04-05T18:20:00Z">
                                <w:rPr>
                                  <w:rFonts w:ascii="Cambria Math" w:hAnsi="Cambria Math"/>
                                </w:rPr>
                                <m:t>k</m:t>
                              </w:ins>
                            </m:r>
                          </m:e>
                          <m:sub>
                            <m:r>
                              <w:ins w:id="2787" w:author="Author" w:date="2019-04-05T18:20:00Z">
                                <w:rPr>
                                  <w:rFonts w:ascii="Cambria Math" w:hAnsi="Cambria Math"/>
                                </w:rPr>
                                <m:t>1</m:t>
                              </w:ins>
                            </m:r>
                          </m:sub>
                          <m:sup>
                            <m:r>
                              <w:ins w:id="2788" w:author="Author" w:date="2019-04-05T18:20:00Z">
                                <w:rPr>
                                  <w:rFonts w:ascii="Cambria Math" w:hAnsi="Cambria Math"/>
                                </w:rPr>
                                <m:t>j</m:t>
                              </w:ins>
                            </m:r>
                          </m:sup>
                        </m:sSubSup>
                        <m:sSub>
                          <m:sSubPr>
                            <m:ctrlPr>
                              <w:ins w:id="2789" w:author="Author" w:date="2019-04-05T18:20:00Z">
                                <w:rPr>
                                  <w:rFonts w:ascii="Cambria Math" w:hAnsi="Cambria Math"/>
                                </w:rPr>
                              </w:ins>
                            </m:ctrlPr>
                          </m:sSubPr>
                          <m:e>
                            <m:r>
                              <w:ins w:id="2790" w:author="Author" w:date="2019-04-05T18:20:00Z">
                                <w:rPr>
                                  <w:rFonts w:ascii="Cambria Math" w:hAnsi="Cambria Math"/>
                                </w:rPr>
                                <m:t>W</m:t>
                              </w:ins>
                            </m:r>
                          </m:e>
                          <m:sub>
                            <m:r>
                              <w:ins w:id="2791" w:author="Author" w:date="2019-04-05T18:20:00Z">
                                <w:rPr>
                                  <w:rFonts w:ascii="Cambria Math" w:hAnsi="Cambria Math"/>
                                </w:rPr>
                                <m:t>11</m:t>
                              </w:ins>
                            </m:r>
                          </m:sub>
                        </m:sSub>
                      </m:num>
                      <m:den>
                        <m:nary>
                          <m:naryPr>
                            <m:chr m:val="∑"/>
                            <m:limLoc m:val="undOvr"/>
                            <m:supHide m:val="1"/>
                            <m:ctrlPr>
                              <w:ins w:id="2792" w:author="Author" w:date="2019-04-05T18:20:00Z">
                                <w:rPr>
                                  <w:rFonts w:ascii="Cambria Math" w:hAnsi="Cambria Math"/>
                                </w:rPr>
                              </w:ins>
                            </m:ctrlPr>
                          </m:naryPr>
                          <m:sub>
                            <m:r>
                              <w:ins w:id="2793" w:author="Author" w:date="2019-04-05T18:20:00Z">
                                <w:rPr>
                                  <w:rFonts w:ascii="Cambria Math" w:hAnsi="Cambria Math"/>
                                </w:rPr>
                                <m:t>i</m:t>
                              </w:ins>
                            </m:r>
                          </m:sub>
                          <m:sup/>
                          <m:e>
                            <m:sSub>
                              <m:sSubPr>
                                <m:ctrlPr>
                                  <w:ins w:id="2794" w:author="Author" w:date="2019-04-05T18:20:00Z">
                                    <w:rPr>
                                      <w:rFonts w:ascii="Cambria Math" w:hAnsi="Cambria Math"/>
                                    </w:rPr>
                                  </w:ins>
                                </m:ctrlPr>
                              </m:sSubPr>
                              <m:e>
                                <m:r>
                                  <w:ins w:id="2795" w:author="Author" w:date="2019-04-05T18:20:00Z">
                                    <w:rPr>
                                      <w:rFonts w:ascii="Cambria Math" w:hAnsi="Cambria Math"/>
                                    </w:rPr>
                                    <m:t>W</m:t>
                                  </w:ins>
                                </m:r>
                              </m:e>
                              <m:sub>
                                <m:r>
                                  <w:ins w:id="2796" w:author="Author" w:date="2019-04-05T18:20:00Z">
                                    <w:rPr>
                                      <w:rFonts w:ascii="Cambria Math" w:hAnsi="Cambria Math"/>
                                    </w:rPr>
                                    <m:t>i</m:t>
                                  </w:ins>
                                </m:r>
                                <m:r>
                                  <w:ins w:id="2797" w:author="Author" w:date="2019-04-05T18:20:00Z">
                                    <w:rPr>
                                      <w:rFonts w:ascii="Cambria Math" w:hAnsi="Cambria Math"/>
                                    </w:rPr>
                                    <m:t>1</m:t>
                                  </w:ins>
                                </m:r>
                              </m:sub>
                            </m:sSub>
                          </m:e>
                        </m:nary>
                      </m:den>
                    </m:f>
                  </m:e>
                  <m:e>
                    <m:r>
                      <w:ins w:id="2798" w:author="Author" w:date="2019-04-05T18:20:00Z">
                        <w:rPr>
                          <w:rFonts w:ascii="Cambria Math" w:hAnsi="Cambria Math"/>
                        </w:rPr>
                        <m:t>⋯</m:t>
                      </w:ins>
                    </m:r>
                  </m:e>
                  <m:e>
                    <m:f>
                      <m:fPr>
                        <m:ctrlPr>
                          <w:ins w:id="2799" w:author="Author" w:date="2019-04-05T18:20:00Z">
                            <w:rPr>
                              <w:rFonts w:ascii="Cambria Math" w:hAnsi="Cambria Math"/>
                            </w:rPr>
                          </w:ins>
                        </m:ctrlPr>
                      </m:fPr>
                      <m:num>
                        <m:sSubSup>
                          <m:sSubSupPr>
                            <m:ctrlPr>
                              <w:ins w:id="2800" w:author="Author" w:date="2019-04-05T18:20:00Z">
                                <w:rPr>
                                  <w:rFonts w:ascii="Cambria Math" w:hAnsi="Cambria Math"/>
                                </w:rPr>
                              </w:ins>
                            </m:ctrlPr>
                          </m:sSubSupPr>
                          <m:e>
                            <m:r>
                              <w:ins w:id="2801" w:author="Author" w:date="2019-04-05T18:20:00Z">
                                <w:rPr>
                                  <w:rFonts w:ascii="Cambria Math" w:hAnsi="Cambria Math"/>
                                </w:rPr>
                                <m:t>k</m:t>
                              </w:ins>
                            </m:r>
                          </m:e>
                          <m:sub>
                            <m:r>
                              <w:ins w:id="2802" w:author="Author" w:date="2019-04-05T18:20:00Z">
                                <w:rPr>
                                  <w:rFonts w:ascii="Cambria Math" w:hAnsi="Cambria Math"/>
                                </w:rPr>
                                <m:t>J</m:t>
                              </w:ins>
                            </m:r>
                          </m:sub>
                          <m:sup>
                            <m:r>
                              <w:ins w:id="2803" w:author="Author" w:date="2019-04-05T18:20:00Z">
                                <w:rPr>
                                  <w:rFonts w:ascii="Cambria Math" w:hAnsi="Cambria Math"/>
                                </w:rPr>
                                <m:t>j</m:t>
                              </w:ins>
                            </m:r>
                          </m:sup>
                        </m:sSubSup>
                        <m:sSub>
                          <m:sSubPr>
                            <m:ctrlPr>
                              <w:ins w:id="2804" w:author="Author" w:date="2019-04-05T18:20:00Z">
                                <w:rPr>
                                  <w:rFonts w:ascii="Cambria Math" w:hAnsi="Cambria Math"/>
                                </w:rPr>
                              </w:ins>
                            </m:ctrlPr>
                          </m:sSubPr>
                          <m:e>
                            <m:r>
                              <w:ins w:id="2805" w:author="Author" w:date="2019-04-05T18:20:00Z">
                                <w:rPr>
                                  <w:rFonts w:ascii="Cambria Math" w:hAnsi="Cambria Math"/>
                                </w:rPr>
                                <m:t>W</m:t>
                              </w:ins>
                            </m:r>
                          </m:e>
                          <m:sub>
                            <m:r>
                              <w:ins w:id="2806" w:author="Author" w:date="2019-04-05T18:20:00Z">
                                <w:rPr>
                                  <w:rFonts w:ascii="Cambria Math" w:hAnsi="Cambria Math"/>
                                </w:rPr>
                                <m:t>1</m:t>
                              </w:ins>
                            </m:r>
                            <m:sSub>
                              <m:sSubPr>
                                <m:ctrlPr>
                                  <w:ins w:id="2807" w:author="Author" w:date="2019-04-05T18:20:00Z">
                                    <w:rPr>
                                      <w:rFonts w:ascii="Cambria Math" w:hAnsi="Cambria Math"/>
                                    </w:rPr>
                                  </w:ins>
                                </m:ctrlPr>
                              </m:sSubPr>
                              <m:e>
                                <m:r>
                                  <w:ins w:id="2808" w:author="Author" w:date="2019-04-05T18:20:00Z">
                                    <w:rPr>
                                      <w:rFonts w:ascii="Cambria Math" w:hAnsi="Cambria Math"/>
                                    </w:rPr>
                                    <m:t>N</m:t>
                                  </w:ins>
                                </m:r>
                              </m:e>
                              <m:sub>
                                <m:r>
                                  <w:ins w:id="2809" w:author="Author" w:date="2019-04-05T18:20:00Z">
                                    <w:rPr>
                                      <w:rFonts w:ascii="Cambria Math" w:hAnsi="Cambria Math"/>
                                    </w:rPr>
                                    <m:t>J</m:t>
                                  </w:ins>
                                </m:r>
                              </m:sub>
                            </m:sSub>
                          </m:sub>
                        </m:sSub>
                      </m:num>
                      <m:den>
                        <m:nary>
                          <m:naryPr>
                            <m:chr m:val="∑"/>
                            <m:limLoc m:val="undOvr"/>
                            <m:supHide m:val="1"/>
                            <m:ctrlPr>
                              <w:ins w:id="2810" w:author="Author" w:date="2019-04-05T18:20:00Z">
                                <w:rPr>
                                  <w:rFonts w:ascii="Cambria Math" w:hAnsi="Cambria Math"/>
                                </w:rPr>
                              </w:ins>
                            </m:ctrlPr>
                          </m:naryPr>
                          <m:sub>
                            <m:r>
                              <w:ins w:id="2811" w:author="Author" w:date="2019-04-05T18:20:00Z">
                                <w:rPr>
                                  <w:rFonts w:ascii="Cambria Math" w:hAnsi="Cambria Math"/>
                                </w:rPr>
                                <m:t>i</m:t>
                              </w:ins>
                            </m:r>
                          </m:sub>
                          <m:sup/>
                          <m:e>
                            <m:sSub>
                              <m:sSubPr>
                                <m:ctrlPr>
                                  <w:ins w:id="2812" w:author="Author" w:date="2019-04-05T18:20:00Z">
                                    <w:rPr>
                                      <w:rFonts w:ascii="Cambria Math" w:hAnsi="Cambria Math"/>
                                    </w:rPr>
                                  </w:ins>
                                </m:ctrlPr>
                              </m:sSubPr>
                              <m:e>
                                <m:r>
                                  <w:ins w:id="2813" w:author="Author" w:date="2019-04-05T18:20:00Z">
                                    <w:rPr>
                                      <w:rFonts w:ascii="Cambria Math" w:hAnsi="Cambria Math"/>
                                    </w:rPr>
                                    <m:t>W</m:t>
                                  </w:ins>
                                </m:r>
                              </m:e>
                              <m:sub>
                                <m:r>
                                  <w:ins w:id="2814" w:author="Author" w:date="2019-04-05T18:20:00Z">
                                    <w:rPr>
                                      <w:rFonts w:ascii="Cambria Math" w:hAnsi="Cambria Math"/>
                                    </w:rPr>
                                    <m:t>iJ</m:t>
                                  </w:ins>
                                </m:r>
                              </m:sub>
                            </m:sSub>
                          </m:e>
                        </m:nary>
                      </m:den>
                    </m:f>
                  </m:e>
                </m:mr>
                <m:mr>
                  <m:e>
                    <m:r>
                      <w:ins w:id="2815" w:author="Author" w:date="2019-04-05T18:20:00Z">
                        <w:rPr>
                          <w:rFonts w:ascii="Cambria Math" w:hAnsi="Cambria Math"/>
                        </w:rPr>
                        <m:t>⋮</m:t>
                      </w:ins>
                    </m:r>
                  </m:e>
                  <m:e>
                    <m:r>
                      <w:ins w:id="2816" w:author="Author" w:date="2019-04-05T18:20:00Z">
                        <w:rPr>
                          <w:rFonts w:ascii="Cambria Math" w:hAnsi="Cambria Math"/>
                        </w:rPr>
                        <m:t>⋱</m:t>
                      </w:ins>
                    </m:r>
                  </m:e>
                  <m:e>
                    <m:r>
                      <w:ins w:id="2817" w:author="Author" w:date="2019-04-05T18:20:00Z">
                        <w:rPr>
                          <w:rFonts w:ascii="Cambria Math" w:hAnsi="Cambria Math"/>
                        </w:rPr>
                        <m:t>⋮</m:t>
                      </w:ins>
                    </m:r>
                  </m:e>
                </m:mr>
                <m:mr>
                  <m:e>
                    <m:f>
                      <m:fPr>
                        <m:ctrlPr>
                          <w:ins w:id="2818" w:author="Author" w:date="2019-04-05T18:20:00Z">
                            <w:rPr>
                              <w:rFonts w:ascii="Cambria Math" w:hAnsi="Cambria Math"/>
                            </w:rPr>
                          </w:ins>
                        </m:ctrlPr>
                      </m:fPr>
                      <m:num>
                        <m:sSubSup>
                          <m:sSubSupPr>
                            <m:ctrlPr>
                              <w:ins w:id="2819" w:author="Author" w:date="2019-04-05T18:20:00Z">
                                <w:rPr>
                                  <w:rFonts w:ascii="Cambria Math" w:hAnsi="Cambria Math"/>
                                </w:rPr>
                              </w:ins>
                            </m:ctrlPr>
                          </m:sSubSupPr>
                          <m:e>
                            <m:r>
                              <w:ins w:id="2820" w:author="Author" w:date="2019-04-05T18:20:00Z">
                                <w:rPr>
                                  <w:rFonts w:ascii="Cambria Math" w:hAnsi="Cambria Math"/>
                                </w:rPr>
                                <m:t>k</m:t>
                              </w:ins>
                            </m:r>
                          </m:e>
                          <m:sub>
                            <m:r>
                              <w:ins w:id="2821" w:author="Author" w:date="2019-04-05T18:20:00Z">
                                <w:rPr>
                                  <w:rFonts w:ascii="Cambria Math" w:hAnsi="Cambria Math"/>
                                </w:rPr>
                                <m:t>1</m:t>
                              </w:ins>
                            </m:r>
                          </m:sub>
                          <m:sup>
                            <m:r>
                              <w:ins w:id="2822" w:author="Author" w:date="2019-04-05T18:20:00Z">
                                <w:rPr>
                                  <w:rFonts w:ascii="Cambria Math" w:hAnsi="Cambria Math"/>
                                </w:rPr>
                                <m:t>j</m:t>
                              </w:ins>
                            </m:r>
                          </m:sup>
                        </m:sSubSup>
                        <m:sSub>
                          <m:sSubPr>
                            <m:ctrlPr>
                              <w:ins w:id="2823" w:author="Author" w:date="2019-04-05T18:20:00Z">
                                <w:rPr>
                                  <w:rFonts w:ascii="Cambria Math" w:hAnsi="Cambria Math"/>
                                </w:rPr>
                              </w:ins>
                            </m:ctrlPr>
                          </m:sSubPr>
                          <m:e>
                            <m:r>
                              <w:ins w:id="2824" w:author="Author" w:date="2019-04-05T18:20:00Z">
                                <w:rPr>
                                  <w:rFonts w:ascii="Cambria Math" w:hAnsi="Cambria Math"/>
                                </w:rPr>
                                <m:t>W</m:t>
                              </w:ins>
                            </m:r>
                          </m:e>
                          <m:sub>
                            <m:r>
                              <w:ins w:id="2825" w:author="Author" w:date="2019-04-05T18:20:00Z">
                                <w:rPr>
                                  <w:rFonts w:ascii="Cambria Math" w:hAnsi="Cambria Math"/>
                                </w:rPr>
                                <m:t>N</m:t>
                              </w:ins>
                            </m:r>
                            <m:r>
                              <w:ins w:id="2826" w:author="Author" w:date="2019-04-05T18:20:00Z">
                                <w:rPr>
                                  <w:rFonts w:ascii="Cambria Math" w:hAnsi="Cambria Math"/>
                                </w:rPr>
                                <m:t>1</m:t>
                              </w:ins>
                            </m:r>
                          </m:sub>
                        </m:sSub>
                      </m:num>
                      <m:den>
                        <m:nary>
                          <m:naryPr>
                            <m:chr m:val="∑"/>
                            <m:limLoc m:val="undOvr"/>
                            <m:supHide m:val="1"/>
                            <m:ctrlPr>
                              <w:ins w:id="2827" w:author="Author" w:date="2019-04-05T18:20:00Z">
                                <w:rPr>
                                  <w:rFonts w:ascii="Cambria Math" w:hAnsi="Cambria Math"/>
                                </w:rPr>
                              </w:ins>
                            </m:ctrlPr>
                          </m:naryPr>
                          <m:sub>
                            <m:r>
                              <w:ins w:id="2828" w:author="Author" w:date="2019-04-05T18:20:00Z">
                                <w:rPr>
                                  <w:rFonts w:ascii="Cambria Math" w:hAnsi="Cambria Math"/>
                                </w:rPr>
                                <m:t>i</m:t>
                              </w:ins>
                            </m:r>
                          </m:sub>
                          <m:sup/>
                          <m:e>
                            <m:sSub>
                              <m:sSubPr>
                                <m:ctrlPr>
                                  <w:ins w:id="2829" w:author="Author" w:date="2019-04-05T18:20:00Z">
                                    <w:rPr>
                                      <w:rFonts w:ascii="Cambria Math" w:hAnsi="Cambria Math"/>
                                    </w:rPr>
                                  </w:ins>
                                </m:ctrlPr>
                              </m:sSubPr>
                              <m:e>
                                <m:r>
                                  <w:ins w:id="2830" w:author="Author" w:date="2019-04-05T18:20:00Z">
                                    <w:rPr>
                                      <w:rFonts w:ascii="Cambria Math" w:hAnsi="Cambria Math"/>
                                    </w:rPr>
                                    <m:t>W</m:t>
                                  </w:ins>
                                </m:r>
                              </m:e>
                              <m:sub>
                                <m:r>
                                  <w:ins w:id="2831" w:author="Author" w:date="2019-04-05T18:20:00Z">
                                    <w:rPr>
                                      <w:rFonts w:ascii="Cambria Math" w:hAnsi="Cambria Math"/>
                                    </w:rPr>
                                    <m:t>i</m:t>
                                  </w:ins>
                                </m:r>
                                <m:r>
                                  <w:ins w:id="2832" w:author="Author" w:date="2019-04-05T18:20:00Z">
                                    <w:rPr>
                                      <w:rFonts w:ascii="Cambria Math" w:hAnsi="Cambria Math"/>
                                    </w:rPr>
                                    <m:t>1</m:t>
                                  </w:ins>
                                </m:r>
                              </m:sub>
                            </m:sSub>
                          </m:e>
                        </m:nary>
                      </m:den>
                    </m:f>
                  </m:e>
                  <m:e>
                    <m:r>
                      <w:ins w:id="2833" w:author="Author" w:date="2019-04-05T18:20:00Z">
                        <w:rPr>
                          <w:rFonts w:ascii="Cambria Math" w:hAnsi="Cambria Math"/>
                        </w:rPr>
                        <m:t>⋯</m:t>
                      </w:ins>
                    </m:r>
                  </m:e>
                  <m:e>
                    <m:f>
                      <m:fPr>
                        <m:ctrlPr>
                          <w:ins w:id="2834" w:author="Author" w:date="2019-04-05T18:20:00Z">
                            <w:rPr>
                              <w:rFonts w:ascii="Cambria Math" w:hAnsi="Cambria Math"/>
                            </w:rPr>
                          </w:ins>
                        </m:ctrlPr>
                      </m:fPr>
                      <m:num>
                        <m:sSubSup>
                          <m:sSubSupPr>
                            <m:ctrlPr>
                              <w:ins w:id="2835" w:author="Author" w:date="2019-04-05T18:20:00Z">
                                <w:rPr>
                                  <w:rFonts w:ascii="Cambria Math" w:hAnsi="Cambria Math"/>
                                </w:rPr>
                              </w:ins>
                            </m:ctrlPr>
                          </m:sSubSupPr>
                          <m:e>
                            <m:r>
                              <w:ins w:id="2836" w:author="Author" w:date="2019-04-05T18:20:00Z">
                                <w:rPr>
                                  <w:rFonts w:ascii="Cambria Math" w:hAnsi="Cambria Math"/>
                                </w:rPr>
                                <m:t>k</m:t>
                              </w:ins>
                            </m:r>
                          </m:e>
                          <m:sub>
                            <m:r>
                              <w:ins w:id="2837" w:author="Author" w:date="2019-04-05T18:20:00Z">
                                <w:rPr>
                                  <w:rFonts w:ascii="Cambria Math" w:hAnsi="Cambria Math"/>
                                </w:rPr>
                                <m:t>J</m:t>
                              </w:ins>
                            </m:r>
                          </m:sub>
                          <m:sup>
                            <m:r>
                              <w:ins w:id="2838" w:author="Author" w:date="2019-04-05T18:20:00Z">
                                <w:rPr>
                                  <w:rFonts w:ascii="Cambria Math" w:hAnsi="Cambria Math"/>
                                </w:rPr>
                                <m:t>j</m:t>
                              </w:ins>
                            </m:r>
                          </m:sup>
                        </m:sSubSup>
                        <m:sSub>
                          <m:sSubPr>
                            <m:ctrlPr>
                              <w:ins w:id="2839" w:author="Author" w:date="2019-04-05T18:20:00Z">
                                <w:rPr>
                                  <w:rFonts w:ascii="Cambria Math" w:hAnsi="Cambria Math"/>
                                </w:rPr>
                              </w:ins>
                            </m:ctrlPr>
                          </m:sSubPr>
                          <m:e>
                            <m:r>
                              <w:ins w:id="2840" w:author="Author" w:date="2019-04-05T18:20:00Z">
                                <w:rPr>
                                  <w:rFonts w:ascii="Cambria Math" w:hAnsi="Cambria Math"/>
                                </w:rPr>
                                <m:t>W</m:t>
                              </w:ins>
                            </m:r>
                          </m:e>
                          <m:sub>
                            <m:r>
                              <w:ins w:id="2841" w:author="Author" w:date="2019-04-05T18:20:00Z">
                                <w:rPr>
                                  <w:rFonts w:ascii="Cambria Math" w:hAnsi="Cambria Math"/>
                                </w:rPr>
                                <m:t>NJ</m:t>
                              </w:ins>
                            </m:r>
                          </m:sub>
                        </m:sSub>
                      </m:num>
                      <m:den>
                        <m:nary>
                          <m:naryPr>
                            <m:chr m:val="∑"/>
                            <m:limLoc m:val="undOvr"/>
                            <m:supHide m:val="1"/>
                            <m:ctrlPr>
                              <w:ins w:id="2842" w:author="Author" w:date="2019-04-05T18:20:00Z">
                                <w:rPr>
                                  <w:rFonts w:ascii="Cambria Math" w:hAnsi="Cambria Math"/>
                                </w:rPr>
                              </w:ins>
                            </m:ctrlPr>
                          </m:naryPr>
                          <m:sub>
                            <m:r>
                              <w:ins w:id="2843" w:author="Author" w:date="2019-04-05T18:20:00Z">
                                <w:rPr>
                                  <w:rFonts w:ascii="Cambria Math" w:hAnsi="Cambria Math"/>
                                </w:rPr>
                                <m:t>i</m:t>
                              </w:ins>
                            </m:r>
                          </m:sub>
                          <m:sup/>
                          <m:e>
                            <m:sSub>
                              <m:sSubPr>
                                <m:ctrlPr>
                                  <w:ins w:id="2844" w:author="Author" w:date="2019-04-05T18:20:00Z">
                                    <w:rPr>
                                      <w:rFonts w:ascii="Cambria Math" w:hAnsi="Cambria Math"/>
                                    </w:rPr>
                                  </w:ins>
                                </m:ctrlPr>
                              </m:sSubPr>
                              <m:e>
                                <m:r>
                                  <w:ins w:id="2845" w:author="Author" w:date="2019-04-05T18:20:00Z">
                                    <w:rPr>
                                      <w:rFonts w:ascii="Cambria Math" w:hAnsi="Cambria Math"/>
                                    </w:rPr>
                                    <m:t>W</m:t>
                                  </w:ins>
                                </m:r>
                              </m:e>
                              <m:sub>
                                <m:r>
                                  <w:ins w:id="2846" w:author="Author" w:date="2019-04-05T18:20:00Z">
                                    <w:rPr>
                                      <w:rFonts w:ascii="Cambria Math" w:hAnsi="Cambria Math"/>
                                    </w:rPr>
                                    <m:t>iJ</m:t>
                                  </w:ins>
                                </m:r>
                              </m:sub>
                            </m:sSub>
                          </m:e>
                        </m:nary>
                      </m:den>
                    </m:f>
                  </m:e>
                </m:mr>
              </m:m>
            </m:e>
          </m:d>
        </m:oMath>
      </m:oMathPara>
    </w:p>
    <w:p w14:paraId="750BC10C" w14:textId="5E222C1F" w:rsidR="00FA49B5" w:rsidRDefault="0013246A">
      <w:pPr>
        <w:pStyle w:val="FirstParagraph"/>
      </w:pPr>
      <w:ins w:id="2847" w:author="Author" w:date="2019-04-05T18:20:00Z">
        <w:r>
          <w:t xml:space="preserve">A value of </w:t>
        </w:r>
        <m:oMath>
          <m:sSubSup>
            <m:sSubSupPr>
              <m:ctrlPr>
                <w:rPr>
                  <w:rFonts w:ascii="Cambria Math" w:hAnsi="Cambria Math"/>
                </w:rPr>
              </m:ctrlPr>
            </m:sSubSupPr>
            <m:e>
              <m:r>
                <w:rPr>
                  <w:rFonts w:ascii="Cambria Math" w:hAnsi="Cambria Math"/>
                </w:rPr>
                <m:t>k</m:t>
              </m:r>
            </m:e>
            <m:sub>
              <m:r>
                <w:rPr>
                  <w:rFonts w:ascii="Cambria Math" w:hAnsi="Cambria Math"/>
                </w:rPr>
                <m:t>1</m:t>
              </m:r>
            </m:sub>
            <m:sup>
              <m:r>
                <w:rPr>
                  <w:rFonts w:ascii="Cambria Math" w:hAnsi="Cambria Math"/>
                </w:rPr>
                <m:t>j</m:t>
              </m:r>
            </m:sup>
          </m:sSubSup>
          <m:r>
            <w:rPr>
              <w:rFonts w:ascii="Cambria Math" w:hAnsi="Cambria Math"/>
            </w:rPr>
            <m:t>=0.9</m:t>
          </m:r>
        </m:oMath>
        <w:r>
          <w:t xml:space="preserve">, for example, would deflate the supply of clinic </w:t>
        </w:r>
        <m:oMath>
          <m:r>
            <w:rPr>
              <w:rFonts w:ascii="Cambria Math" w:hAnsi="Cambria Math"/>
            </w:rPr>
            <m:t>j</m:t>
          </m:r>
          <m:r>
            <w:rPr>
              <w:rFonts w:ascii="Cambria Math" w:hAnsi="Cambria Math"/>
            </w:rPr>
            <m:t>=1</m:t>
          </m:r>
        </m:oMath>
        <w:r>
          <w:t xml:space="preserve"> by 10%. The use of slack factors</w:t>
        </w:r>
      </w:ins>
      <w:r>
        <w:t xml:space="preserve"> provides </w:t>
      </w:r>
      <w:del w:id="2848" w:author="Author" w:date="2019-04-05T18:20:00Z">
        <w:r>
          <w:delText>a more intuitive interpretation of accessibility</w:delText>
        </w:r>
      </w:del>
      <w:ins w:id="2849" w:author="Author" w:date="2019-04-05T18:20:00Z">
        <w:r>
          <w:t>an interesting way of modulating demand and level of service</w:t>
        </w:r>
        <w:r>
          <w:t xml:space="preserve"> allocation in a very precise and controlled way, and presents interesting opportunities as well to introduce expert opinion or other empirical approaches to callibrate slack factors</w:t>
        </w:r>
      </w:ins>
      <w:r>
        <w:t>.</w:t>
      </w:r>
    </w:p>
    <w:p w14:paraId="5EF9ED3B" w14:textId="77777777" w:rsidR="00FA49B5" w:rsidRDefault="0013246A">
      <w:pPr>
        <w:pStyle w:val="Heading1"/>
      </w:pPr>
      <w:bookmarkStart w:id="2850" w:name="empirical-example"/>
      <w:bookmarkEnd w:id="2850"/>
      <w:r>
        <w:t>Empirical Example</w:t>
      </w:r>
    </w:p>
    <w:p w14:paraId="350EE4A6" w14:textId="5CA774D9" w:rsidR="00FA49B5" w:rsidRDefault="0013246A">
      <w:pPr>
        <w:pStyle w:val="FirstParagraph"/>
      </w:pPr>
      <w:r>
        <w:t xml:space="preserve">In </w:t>
      </w:r>
      <w:del w:id="2851" w:author="Author" w:date="2019-04-05T18:20:00Z">
        <w:r>
          <w:delText xml:space="preserve">this and </w:delText>
        </w:r>
      </w:del>
      <w:r>
        <w:t xml:space="preserve">the </w:t>
      </w:r>
      <w:del w:id="2852" w:author="Author" w:date="2019-04-05T18:20:00Z">
        <w:r>
          <w:delText>following sections</w:delText>
        </w:r>
      </w:del>
      <w:ins w:id="2853" w:author="Author" w:date="2019-04-05T18:20:00Z">
        <w:r>
          <w:t>reminder of the paper</w:t>
        </w:r>
      </w:ins>
      <w:r>
        <w:t xml:space="preserve"> we present an empirical e</w:t>
      </w:r>
      <w:r>
        <w:t>xample to illustrate the application of the methods</w:t>
      </w:r>
      <w:del w:id="2854" w:author="Author" w:date="2019-04-05T18:20:00Z">
        <w:r>
          <w:delText>.</w:delText>
        </w:r>
      </w:del>
      <w:ins w:id="2855" w:author="Author" w:date="2019-04-05T18:20:00Z">
        <w:r>
          <w:t xml:space="preserve"> presented above.</w:t>
        </w:r>
      </w:ins>
      <w:r>
        <w:t xml:space="preserve"> Based on the </w:t>
      </w:r>
      <w:ins w:id="2856" w:author="Author" w:date="2019-04-05T18:20:00Z">
        <w:r>
          <w:t xml:space="preserve">preceding </w:t>
        </w:r>
      </w:ins>
      <w:r>
        <w:t>discussion</w:t>
      </w:r>
      <w:del w:id="2857" w:author="Author" w:date="2019-04-05T18:20:00Z">
        <w:r>
          <w:delText xml:space="preserve"> above</w:delText>
        </w:r>
      </w:del>
      <w:r>
        <w:t xml:space="preserve">, the adjusted 2SFCA </w:t>
      </w:r>
      <w:ins w:id="2858" w:author="Author" w:date="2019-04-05T18:20:00Z">
        <w:r>
          <w:t xml:space="preserve">method </w:t>
        </w:r>
      </w:ins>
      <w:r>
        <w:t xml:space="preserve">employed </w:t>
      </w:r>
      <w:del w:id="2859" w:author="Author" w:date="2019-04-05T18:20:00Z">
        <w:r>
          <w:delText xml:space="preserve">in this research </w:delText>
        </w:r>
      </w:del>
      <w:r>
        <w:t>can be summarized as:</w:t>
      </w:r>
    </w:p>
    <w:p w14:paraId="17668395" w14:textId="77777777" w:rsidR="00FA49B5" w:rsidRDefault="0013246A">
      <w:pPr>
        <w:pStyle w:val="BodyText"/>
      </w:pPr>
      <m:oMathPara>
        <m:oMathParaPr>
          <m:jc m:val="center"/>
        </m:oMathParaPr>
        <m:oMath>
          <m:sSub>
            <m:sSubPr>
              <m:ctrlPr>
                <w:rPr>
                  <w:rFonts w:ascii="Cambria Math" w:hAnsi="Cambria Math"/>
                </w:rPr>
              </m:ctrlPr>
            </m:sSubPr>
            <m:e>
              <m:r>
                <w:rPr>
                  <w:rFonts w:ascii="Cambria Math" w:hAnsi="Cambria Math"/>
                </w:rPr>
                <m:t>L</m:t>
              </m:r>
            </m:e>
            <m:sub>
              <m:r>
                <w:rPr>
                  <w:rFonts w:ascii="Cambria Math" w:hAnsi="Cambria Math"/>
                </w:rPr>
                <m:t>j</m:t>
              </m:r>
            </m:sub>
          </m:sSub>
          <m:r>
            <w:rPr>
              <w:rFonts w:ascii="Cambria Math" w:hAnsi="Cambria Math"/>
            </w:rPr>
            <m:t>=</m:t>
          </m:r>
          <m:nary>
            <m:naryPr>
              <m:chr m:val="∑"/>
              <m:limLoc m:val="undOvr"/>
              <m:supHide m:val="1"/>
              <m:ctrlPr>
                <w:rPr>
                  <w:rFonts w:ascii="Cambria Math" w:hAnsi="Cambria Math"/>
                </w:rPr>
              </m:ctrlPr>
            </m:naryPr>
            <m:sub>
              <m:r>
                <w:rPr>
                  <w:rFonts w:ascii="Cambria Math" w:hAnsi="Cambria Math"/>
                </w:rPr>
                <m:t>i</m:t>
              </m:r>
            </m:sub>
            <m:sup/>
            <m:e>
              <m:f>
                <m:fPr>
                  <m:ctrlPr>
                    <w:rPr>
                      <w:rFonts w:ascii="Cambria Math" w:hAnsi="Cambria Math"/>
                    </w:rPr>
                  </m:ctrlPr>
                </m:fPr>
                <m:num>
                  <m:sSub>
                    <m:sSubPr>
                      <m:ctrlPr>
                        <w:rPr>
                          <w:rFonts w:ascii="Cambria Math" w:hAnsi="Cambria Math"/>
                        </w:rPr>
                      </m:ctrlPr>
                    </m:sSubPr>
                    <m:e>
                      <m:r>
                        <w:rPr>
                          <w:rFonts w:ascii="Cambria Math" w:hAnsi="Cambria Math"/>
                        </w:rPr>
                        <m:t>S</m:t>
                      </m:r>
                    </m:e>
                    <m:sub>
                      <m:r>
                        <w:rPr>
                          <w:rFonts w:ascii="Cambria Math" w:hAnsi="Cambria Math"/>
                        </w:rPr>
                        <m:t>j</m:t>
                      </m:r>
                    </m:sub>
                  </m:sSub>
                </m:num>
                <m:den>
                  <m:sSub>
                    <m:sSubPr>
                      <m:ctrlPr>
                        <w:rPr>
                          <w:rFonts w:ascii="Cambria Math" w:hAnsi="Cambria Math"/>
                        </w:rPr>
                      </m:ctrlPr>
                    </m:sSubPr>
                    <m:e>
                      <m:r>
                        <w:rPr>
                          <w:rFonts w:ascii="Cambria Math" w:hAnsi="Cambria Math"/>
                        </w:rPr>
                        <m:t>P</m:t>
                      </m:r>
                    </m:e>
                    <m:sub>
                      <m:r>
                        <w:rPr>
                          <w:rFonts w:ascii="Cambria Math" w:hAnsi="Cambria Math"/>
                        </w:rPr>
                        <m:t>i</m:t>
                      </m:r>
                    </m:sub>
                  </m:sSub>
                  <m:sSubSup>
                    <m:sSubSupPr>
                      <m:ctrlPr>
                        <w:rPr>
                          <w:rFonts w:ascii="Cambria Math" w:hAnsi="Cambria Math"/>
                        </w:rPr>
                      </m:ctrlPr>
                    </m:sSubSupPr>
                    <m:e>
                      <m:r>
                        <w:rPr>
                          <w:rFonts w:ascii="Cambria Math" w:hAnsi="Cambria Math"/>
                        </w:rPr>
                        <m:t>W</m:t>
                      </m:r>
                    </m:e>
                    <m:sub>
                      <m:r>
                        <w:rPr>
                          <w:rFonts w:ascii="Cambria Math" w:hAnsi="Cambria Math"/>
                        </w:rPr>
                        <m:t>ij</m:t>
                      </m:r>
                    </m:sub>
                    <m:sup>
                      <m:r>
                        <w:rPr>
                          <w:rFonts w:ascii="Cambria Math" w:hAnsi="Cambria Math"/>
                        </w:rPr>
                        <m:t>i</m:t>
                      </m:r>
                    </m:sup>
                  </m:sSubSup>
                </m:den>
              </m:f>
            </m:e>
          </m:nary>
        </m:oMath>
      </m:oMathPara>
    </w:p>
    <w:p w14:paraId="52D2A559" w14:textId="1F3A8D77" w:rsidR="00FA49B5" w:rsidRDefault="0013246A">
      <w:pPr>
        <w:pStyle w:val="FirstParagraph"/>
      </w:pPr>
      <w:r>
        <w:t>with</w:t>
      </w:r>
      <w:del w:id="2860" w:author="Author" w:date="2019-04-05T18:20:00Z">
        <w:r>
          <w:delText xml:space="preserve"> the incorporation of the</w:delText>
        </w:r>
      </w:del>
      <w:r>
        <w:t xml:space="preserve"> row-standardized impedance weights </w:t>
      </w:r>
      <m:oMath>
        <m:sSubSup>
          <m:sSubSupPr>
            <m:ctrlPr>
              <w:rPr>
                <w:rFonts w:ascii="Cambria Math" w:hAnsi="Cambria Math"/>
              </w:rPr>
            </m:ctrlPr>
          </m:sSubSupPr>
          <m:e>
            <m:r>
              <w:rPr>
                <w:rFonts w:ascii="Cambria Math" w:hAnsi="Cambria Math"/>
              </w:rPr>
              <m:t>W</m:t>
            </m:r>
          </m:e>
          <m:sub>
            <m:r>
              <w:rPr>
                <w:rFonts w:ascii="Cambria Math" w:hAnsi="Cambria Math"/>
              </w:rPr>
              <m:t>ij</m:t>
            </m:r>
          </m:sub>
          <m:sup>
            <m:r>
              <w:rPr>
                <w:rFonts w:ascii="Cambria Math" w:hAnsi="Cambria Math"/>
              </w:rPr>
              <m:t>i</m:t>
            </m:r>
          </m:sup>
        </m:sSubSup>
      </m:oMath>
      <w:r>
        <w:t xml:space="preserve"> in the first step, and</w:t>
      </w:r>
      <w:r>
        <w:t>:</w:t>
      </w:r>
    </w:p>
    <w:p w14:paraId="761E2657" w14:textId="77777777" w:rsidR="00FA49B5" w:rsidRDefault="0013246A">
      <w:pPr>
        <w:pStyle w:val="BodyText"/>
      </w:pPr>
      <m:oMathPara>
        <m:oMathParaPr>
          <m:jc m:val="center"/>
        </m:oMathParaPr>
        <m:oMath>
          <m:sSub>
            <m:sSubPr>
              <m:ctrlPr>
                <w:rPr>
                  <w:rFonts w:ascii="Cambria Math" w:hAnsi="Cambria Math"/>
                </w:rPr>
              </m:ctrlPr>
            </m:sSubPr>
            <m:e>
              <m:r>
                <w:rPr>
                  <w:rFonts w:ascii="Cambria Math" w:hAnsi="Cambria Math"/>
                </w:rPr>
                <m:t>A</m:t>
              </m:r>
            </m:e>
            <m:sub>
              <m:r>
                <w:rPr>
                  <w:rFonts w:ascii="Cambria Math" w:hAnsi="Cambria Math"/>
                </w:rPr>
                <m:t>i</m:t>
              </m:r>
            </m:sub>
          </m:sSub>
          <m:r>
            <w:rPr>
              <w:rFonts w:ascii="Cambria Math" w:hAnsi="Cambria Math"/>
            </w:rPr>
            <m:t>=</m:t>
          </m:r>
          <m:nary>
            <m:naryPr>
              <m:chr m:val="∑"/>
              <m:limLoc m:val="undOvr"/>
              <m:supHide m:val="1"/>
              <m:ctrlPr>
                <w:rPr>
                  <w:rFonts w:ascii="Cambria Math" w:hAnsi="Cambria Math"/>
                </w:rPr>
              </m:ctrlPr>
            </m:naryPr>
            <m:sub>
              <m:r>
                <w:rPr>
                  <w:rFonts w:ascii="Cambria Math" w:hAnsi="Cambria Math"/>
                </w:rPr>
                <m:t>j</m:t>
              </m:r>
            </m:sub>
            <m:sup/>
            <m:e>
              <m:sSub>
                <m:sSubPr>
                  <m:ctrlPr>
                    <w:rPr>
                      <w:rFonts w:ascii="Cambria Math" w:hAnsi="Cambria Math"/>
                    </w:rPr>
                  </m:ctrlPr>
                </m:sSubPr>
                <m:e>
                  <m:r>
                    <w:rPr>
                      <w:rFonts w:ascii="Cambria Math" w:hAnsi="Cambria Math"/>
                    </w:rPr>
                    <m:t>L</m:t>
                  </m:r>
                </m:e>
                <m:sub>
                  <m:r>
                    <w:rPr>
                      <w:rFonts w:ascii="Cambria Math" w:hAnsi="Cambria Math"/>
                    </w:rPr>
                    <m:t>j</m:t>
                  </m:r>
                </m:sub>
              </m:sSub>
              <m:sSubSup>
                <m:sSubSupPr>
                  <m:ctrlPr>
                    <w:rPr>
                      <w:rFonts w:ascii="Cambria Math" w:hAnsi="Cambria Math"/>
                    </w:rPr>
                  </m:ctrlPr>
                </m:sSubSupPr>
                <m:e>
                  <m:r>
                    <w:rPr>
                      <w:rFonts w:ascii="Cambria Math" w:hAnsi="Cambria Math"/>
                    </w:rPr>
                    <m:t>W</m:t>
                  </m:r>
                </m:e>
                <m:sub>
                  <m:r>
                    <w:rPr>
                      <w:rFonts w:ascii="Cambria Math" w:hAnsi="Cambria Math"/>
                    </w:rPr>
                    <m:t>ij</m:t>
                  </m:r>
                </m:sub>
                <m:sup>
                  <m:r>
                    <w:rPr>
                      <w:rFonts w:ascii="Cambria Math" w:hAnsi="Cambria Math"/>
                    </w:rPr>
                    <m:t>j</m:t>
                  </m:r>
                </m:sup>
              </m:sSubSup>
            </m:e>
          </m:nary>
        </m:oMath>
      </m:oMathPara>
    </w:p>
    <w:p w14:paraId="7DB1BDBB" w14:textId="47194628" w:rsidR="00FA49B5" w:rsidRDefault="0013246A">
      <w:pPr>
        <w:pStyle w:val="FirstParagraph"/>
        <w:rPr>
          <w:ins w:id="2861" w:author="Author" w:date="2019-04-05T18:20:00Z"/>
        </w:rPr>
      </w:pPr>
      <w:r>
        <w:t>with</w:t>
      </w:r>
      <w:del w:id="2862" w:author="Author" w:date="2019-04-05T18:20:00Z">
        <w:r>
          <w:delText xml:space="preserve"> the</w:delText>
        </w:r>
      </w:del>
      <w:r>
        <w:t xml:space="preserve"> colum-standardized impedance weights </w:t>
      </w:r>
      <m:oMath>
        <m:sSubSup>
          <m:sSubSupPr>
            <m:ctrlPr>
              <w:rPr>
                <w:rFonts w:ascii="Cambria Math" w:hAnsi="Cambria Math"/>
              </w:rPr>
            </m:ctrlPr>
          </m:sSubSupPr>
          <m:e>
            <m:r>
              <w:rPr>
                <w:rFonts w:ascii="Cambria Math" w:hAnsi="Cambria Math"/>
              </w:rPr>
              <m:t>W</m:t>
            </m:r>
          </m:e>
          <m:sub>
            <m:r>
              <w:rPr>
                <w:rFonts w:ascii="Cambria Math" w:hAnsi="Cambria Math"/>
              </w:rPr>
              <m:t>ij</m:t>
            </m:r>
          </m:sub>
          <m:sup>
            <m:r>
              <w:rPr>
                <w:rFonts w:ascii="Cambria Math" w:hAnsi="Cambria Math"/>
              </w:rPr>
              <m:t>j</m:t>
            </m:r>
          </m:sup>
        </m:sSubSup>
      </m:oMath>
      <w:r>
        <w:t xml:space="preserve"> </w:t>
      </w:r>
      <w:del w:id="2863" w:author="Author" w:date="2019-04-05T18:20:00Z">
        <w:r>
          <w:delText>incorporated into</w:delText>
        </w:r>
      </w:del>
      <w:ins w:id="2864" w:author="Author" w:date="2019-04-05T18:20:00Z">
        <w:r>
          <w:t>in</w:t>
        </w:r>
      </w:ins>
      <w:r>
        <w:t xml:space="preserve"> the second step. The same approach is used to re-weight the impedance function for the stepwise approach (i.e., E2SFCA).</w:t>
      </w:r>
      <w:del w:id="2865" w:author="Author" w:date="2019-04-05T18:20:00Z">
        <w:r>
          <w:delText xml:space="preserve"> </w:delText>
        </w:r>
      </w:del>
    </w:p>
    <w:p w14:paraId="26C89EF4" w14:textId="74EAE0C3" w:rsidR="00FA49B5" w:rsidRDefault="0013246A">
      <w:pPr>
        <w:pStyle w:val="BodyText"/>
        <w:pPrChange w:id="2866" w:author="Author" w:date="2019-04-05T18:20:00Z">
          <w:pPr>
            <w:pStyle w:val="FirstParagraph"/>
          </w:pPr>
        </w:pPrChange>
      </w:pPr>
      <w:r>
        <w:t>The case study is based on accessibility to family physicia</w:t>
      </w:r>
      <w:r>
        <w:t xml:space="preserve">ns in the Hamilton </w:t>
      </w:r>
      <w:ins w:id="2867" w:author="Author" w:date="2019-04-05T18:20:00Z">
        <w:r>
          <w:t>Census Metropolitan Area (</w:t>
        </w:r>
      </w:ins>
      <w:r>
        <w:t>CMA</w:t>
      </w:r>
      <w:del w:id="2868" w:author="Author" w:date="2019-04-05T18:20:00Z">
        <w:r>
          <w:delText>,</w:delText>
        </w:r>
      </w:del>
      <w:ins w:id="2869" w:author="Author" w:date="2019-04-05T18:20:00Z">
        <w:r>
          <w:t>),</w:t>
        </w:r>
      </w:ins>
      <w:r>
        <w:t xml:space="preserve"> in Ontario, Canada</w:t>
      </w:r>
      <w:del w:id="2870" w:author="Author" w:date="2019-04-05T18:20:00Z">
        <w:r>
          <w:delText xml:space="preserve"> using</w:delText>
        </w:r>
      </w:del>
      <w:ins w:id="2871" w:author="Author" w:date="2019-04-05T18:20:00Z">
        <w:r>
          <w:t>. For this, we use</w:t>
        </w:r>
      </w:ins>
      <w:r>
        <w:t xml:space="preserve"> data collected about the distribution of the population and primary health care clinics (i.e., family physicians) in the region. Time use data from Canada’s General Soc</w:t>
      </w:r>
      <w:r>
        <w:t>ial Survey</w:t>
      </w:r>
      <w:ins w:id="2872" w:author="Author" w:date="2019-04-05T18:20:00Z">
        <w:r>
          <w:t xml:space="preserve"> (GSS)</w:t>
        </w:r>
      </w:ins>
      <w:r>
        <w:t xml:space="preserve"> was also used to inform the selection of thresholds for the impedance functions. The data collection and preprocessing protocols are described next.</w:t>
      </w:r>
    </w:p>
    <w:p w14:paraId="7986BF65" w14:textId="77777777" w:rsidR="00FA49B5" w:rsidRDefault="0013246A">
      <w:pPr>
        <w:pStyle w:val="Heading2"/>
      </w:pPr>
      <w:bookmarkStart w:id="2873" w:name="family-physicians-and-clinic-locations"/>
      <w:bookmarkEnd w:id="2873"/>
      <w:r>
        <w:t>Family Physicians and Clinic Locations</w:t>
      </w:r>
    </w:p>
    <w:p w14:paraId="41696DD8" w14:textId="77777777" w:rsidR="00FA49B5" w:rsidRDefault="0013246A">
      <w:pPr>
        <w:pStyle w:val="FirstParagraph"/>
      </w:pPr>
      <w:r>
        <w:t xml:space="preserve">In regards to the supply of clinics, the locations </w:t>
      </w:r>
      <w:r>
        <w:t>of family physicians were obtained using the College of Physicians and Surgeons of Ontario (CPSO) database for the Province of Ontario. We chose this organization beacuse all physicians practicing in Ontario are required to register with the CPSO, as set o</w:t>
      </w:r>
      <w:r>
        <w:t>ut in the Ontario Regulation 865/93: Registration [@Ontario1991].</w:t>
      </w:r>
    </w:p>
    <w:p w14:paraId="04A7BD88" w14:textId="77777777" w:rsidR="00FA49B5" w:rsidRDefault="0013246A">
      <w:pPr>
        <w:pStyle w:val="BodyText"/>
      </w:pPr>
      <w:r>
        <w:t>Our search of CPSO’s database was conducted attending to the following criteria.</w:t>
      </w:r>
    </w:p>
    <w:p w14:paraId="321EB784" w14:textId="77777777" w:rsidR="00FA49B5" w:rsidRDefault="0013246A">
      <w:pPr>
        <w:numPr>
          <w:ilvl w:val="0"/>
          <w:numId w:val="3"/>
        </w:numPr>
        <w:pPrChange w:id="2874" w:author="Author" w:date="2019-04-05T18:20:00Z">
          <w:pPr>
            <w:numPr>
              <w:numId w:val="5"/>
            </w:numPr>
            <w:tabs>
              <w:tab w:val="num" w:pos="0"/>
            </w:tabs>
            <w:ind w:left="480" w:hanging="480"/>
          </w:pPr>
        </w:pPrChange>
      </w:pPr>
      <w:r>
        <w:t>Only physicians who are registered as family physicians were selected (this excluded specialists such as pedi</w:t>
      </w:r>
      <w:r>
        <w:t>atric physicians).</w:t>
      </w:r>
    </w:p>
    <w:p w14:paraId="5F7303C4" w14:textId="77777777" w:rsidR="00FA49B5" w:rsidRDefault="0013246A">
      <w:pPr>
        <w:numPr>
          <w:ilvl w:val="0"/>
          <w:numId w:val="3"/>
        </w:numPr>
        <w:pPrChange w:id="2875" w:author="Author" w:date="2019-04-05T18:20:00Z">
          <w:pPr>
            <w:numPr>
              <w:numId w:val="5"/>
            </w:numPr>
            <w:tabs>
              <w:tab w:val="num" w:pos="0"/>
            </w:tabs>
            <w:ind w:left="480" w:hanging="480"/>
          </w:pPr>
        </w:pPrChange>
      </w:pPr>
      <w:r>
        <w:t>The spatial extent of the search was determined using forward sortation areas (FSAs), which are the first three initial characters of a postal code. Using a GIS, the regions of interest were selected by choosing FSAs within a 10 kilomete</w:t>
      </w:r>
      <w:r>
        <w:t>r buffer distance from the Hamilton CMA boundary. This involved 72 different FSA regions. Each FSA region code was then searched in the CPSO database in addition to the family physician specification.</w:t>
      </w:r>
    </w:p>
    <w:p w14:paraId="5A64549D" w14:textId="77777777" w:rsidR="00FA49B5" w:rsidRDefault="0013246A">
      <w:pPr>
        <w:pStyle w:val="FirstParagraph"/>
      </w:pPr>
      <w:r>
        <w:t>The parameters of the search were deliberately conserva</w:t>
      </w:r>
      <w:r>
        <w:t>tive, and the search identified a total of 2,224 family physicians practicing in the region, of which, 864 are located in the Hamilton CMA. The resulting dataset was manually verified by the third author to ensure that the information was consistent and su</w:t>
      </w:r>
      <w:r>
        <w:t>itable for geocoding. Prior to geocoding, locational information was organized in three columns, containing street address, city name, and province name. After family physicians were geocoded, locations were further examined. When family physicians overlap</w:t>
      </w:r>
      <w:r>
        <w:t>ped or were within a 50 meter distance of each other we merged the records to identify 535 unique locations that we term “clinics”. Many of these clinics are not in the Hamilton CMA proper, but provide a buffer to minimize edge effects in the analysis. The</w:t>
      </w:r>
      <w:r>
        <w:t xml:space="preserve"> distribution of clinics and family physicians is shown in Fig  for the Hamilton CMA.</w:t>
      </w:r>
    </w:p>
    <w:p w14:paraId="560EDFC7" w14:textId="77777777" w:rsidR="00FA49B5" w:rsidRDefault="0013246A">
      <w:pPr>
        <w:pStyle w:val="Heading2"/>
      </w:pPr>
      <w:bookmarkStart w:id="2876" w:name="population"/>
      <w:bookmarkEnd w:id="2876"/>
      <w:r>
        <w:t>Population</w:t>
      </w:r>
    </w:p>
    <w:p w14:paraId="13ABBFD8" w14:textId="77777777" w:rsidR="00FA49B5" w:rsidRDefault="0013246A">
      <w:pPr>
        <w:pStyle w:val="FirstParagraph"/>
      </w:pPr>
      <w:r>
        <w:t xml:space="preserve">Population information was obtained from the 2011 Canadian Census. To maximize the spatial resolution, population data were acquired at the Dissemination Area (DA) level of geography for all DAs within the selected FSAs. As a result, this includes DAs not </w:t>
      </w:r>
      <w:r>
        <w:t>in the Hamilton CMA proper, but that provide a buffer against edge effects. From this, the region contains a population of 2,959,090, of which 720,725 are in the Hamilton CMA. The distribution of population in the Hamilton CMA is shown in Fig .</w:t>
      </w:r>
    </w:p>
    <w:p w14:paraId="3EEB802F" w14:textId="77777777" w:rsidR="00FA49B5" w:rsidRDefault="0013246A">
      <w:pPr>
        <w:pStyle w:val="Heading2"/>
      </w:pPr>
      <w:bookmarkStart w:id="2877" w:name="travel-time-matrix"/>
      <w:bookmarkEnd w:id="2877"/>
      <w:r>
        <w:t>Travel Time</w:t>
      </w:r>
      <w:r>
        <w:t xml:space="preserve"> Matrix</w:t>
      </w:r>
    </w:p>
    <w:p w14:paraId="6BA1662F" w14:textId="77777777" w:rsidR="00FA49B5" w:rsidRDefault="0013246A">
      <w:pPr>
        <w:pStyle w:val="FirstParagraph"/>
      </w:pPr>
      <w:r>
        <w:t xml:space="preserve">Calculation of impedance weights requires that we evaluate an impedance function at values of </w:t>
      </w:r>
      <m:oMath>
        <m:sSub>
          <m:sSubPr>
            <m:ctrlPr>
              <w:rPr>
                <w:rFonts w:ascii="Cambria Math" w:hAnsi="Cambria Math"/>
              </w:rPr>
            </m:ctrlPr>
          </m:sSubPr>
          <m:e>
            <m:r>
              <w:rPr>
                <w:rFonts w:ascii="Cambria Math" w:hAnsi="Cambria Math"/>
              </w:rPr>
              <m:t>d</m:t>
            </m:r>
          </m:e>
          <m:sub>
            <m:r>
              <w:rPr>
                <w:rFonts w:ascii="Cambria Math" w:hAnsi="Cambria Math"/>
              </w:rPr>
              <m:t>i</m:t>
            </m:r>
          </m:sub>
        </m:sSub>
        <m:r>
          <w:rPr>
            <w:rFonts w:ascii="Cambria Math" w:hAnsi="Cambria Math"/>
          </w:rPr>
          <m:t>j</m:t>
        </m:r>
      </m:oMath>
      <w:r>
        <w:t xml:space="preserve">, that is, the cost of travel between DA </w:t>
      </w:r>
      <m:oMath>
        <m:r>
          <w:rPr>
            <w:rFonts w:ascii="Cambria Math" w:hAnsi="Cambria Math"/>
          </w:rPr>
          <m:t>i</m:t>
        </m:r>
      </m:oMath>
      <w:r>
        <w:t xml:space="preserve"> and clinic </w:t>
      </w:r>
      <m:oMath>
        <m:r>
          <w:rPr>
            <w:rFonts w:ascii="Cambria Math" w:hAnsi="Cambria Math"/>
          </w:rPr>
          <m:t>j</m:t>
        </m:r>
      </m:oMath>
      <w:r>
        <w:t>. In this research we used travel time as our cost variable. To this end, we computed a mat</w:t>
      </w:r>
      <w:r>
        <w:t>rix of travel times measured over the road network. To calculate the travel time between population centers and clinics we used the DA centroids and the geocoded locations of clinics. Shortest paths on the network and subsequently travel times were compute</w:t>
      </w:r>
      <w:r>
        <w:t>d using a Geographic Information System.</w:t>
      </w:r>
    </w:p>
    <w:p w14:paraId="29DA147C" w14:textId="77777777" w:rsidR="00FA49B5" w:rsidRDefault="0013246A">
      <w:pPr>
        <w:pStyle w:val="Heading2"/>
      </w:pPr>
      <w:bookmarkStart w:id="2878" w:name="impedance-functions"/>
      <w:bookmarkEnd w:id="2878"/>
      <w:r>
        <w:t>Impedance Functions</w:t>
      </w:r>
    </w:p>
    <w:p w14:paraId="2E5092D1" w14:textId="71BDA148" w:rsidR="00FA49B5" w:rsidRDefault="0013246A">
      <w:pPr>
        <w:pStyle w:val="FirstParagraph"/>
      </w:pPr>
      <w:r>
        <w:t xml:space="preserve">For the experiments we </w:t>
      </w:r>
      <w:del w:id="2879" w:author="Author" w:date="2019-04-05T18:20:00Z">
        <w:r>
          <w:delText>used</w:delText>
        </w:r>
      </w:del>
      <w:ins w:id="2880" w:author="Author" w:date="2019-04-05T18:20:00Z">
        <w:r>
          <w:t>use</w:t>
        </w:r>
      </w:ins>
      <w:r>
        <w:t xml:space="preserve"> two different impedance functions, corresponding to the 2SFCA and E2SFCA algorithms. We do not implement the 3SFCA or the M2SFCA methods because, as noted above, they a</w:t>
      </w:r>
      <w:r>
        <w:t>re equivalent to using steeper impedances. For the 2SFCA apprach, impedance is given by a binary function, whereas for E2SFCA it is given by a stepwise function. The impedance functions require that we define cost (i.e., travel time) thresholds to implemen</w:t>
      </w:r>
      <w:r>
        <w:t xml:space="preserve">t them. To select the thresholds, we retrieved time use data from Canada’s General Social Survey Cycle 24 (see </w:t>
      </w:r>
      <w:hyperlink r:id="rId7">
        <w:r>
          <w:rPr>
            <w:rStyle w:val="Hyperlink"/>
          </w:rPr>
          <w:t>http://odesi2.scholarsportal.info/webview/</w:t>
        </w:r>
      </w:hyperlink>
      <w:r>
        <w:t>).</w:t>
      </w:r>
    </w:p>
    <w:p w14:paraId="641D377C" w14:textId="77777777" w:rsidR="00FA49B5" w:rsidRDefault="0013246A">
      <w:pPr>
        <w:pStyle w:val="BodyText"/>
      </w:pPr>
      <w:r>
        <w:t>From the time use files, we filtered a</w:t>
      </w:r>
      <w:r>
        <w:t>ll activity episodes corresponding to respondents living in CMAs/CAs (metropolitan regions) in Ontario. Next, we filtered all episodes taking place in a car (as driver) while traveling for personal care activities for household adults (which includes trave</w:t>
      </w:r>
      <w:r>
        <w:t>ling to see a doctor) and traveling for shopping or obtaining services (which includes traveling to go to health clinic or doctor’s office). It is worthwhile noting that travel by car accounts for over 95% of trips for the selected purposes in Ontario CMAs</w:t>
      </w:r>
      <w:r>
        <w:t>/CAs.</w:t>
      </w:r>
    </w:p>
    <w:p w14:paraId="4FE68EE6" w14:textId="12E13E85" w:rsidR="00FA49B5" w:rsidRDefault="0013246A">
      <w:pPr>
        <w:pStyle w:val="BodyText"/>
      </w:pPr>
      <w:r>
        <w:t xml:space="preserve">Once episodes were filtered by mode of travel and purpose of the trip, their durations (in minutes) were examined by means of quantile analysis, using episode weights to ensure </w:t>
      </w:r>
      <w:ins w:id="2881" w:author="Author" w:date="2019-04-05T18:20:00Z">
        <w:r>
          <w:t xml:space="preserve">the </w:t>
        </w:r>
      </w:ins>
      <w:r>
        <w:t>representativeness of the analysis. From the results, we learned that</w:t>
      </w:r>
      <w:r>
        <w:t xml:space="preserve"> 50% of all trips by car for the aforementioned purposes are less than 15 minutes long, and we selected this value as the threshold </w:t>
      </w:r>
      <m:oMath>
        <m:sSub>
          <m:sSubPr>
            <m:ctrlPr>
              <w:rPr>
                <w:rFonts w:ascii="Cambria Math" w:hAnsi="Cambria Math"/>
              </w:rPr>
            </m:ctrlPr>
          </m:sSubPr>
          <m:e>
            <m:r>
              <w:rPr>
                <w:rFonts w:ascii="Cambria Math" w:hAnsi="Cambria Math"/>
              </w:rPr>
              <m:t>d</m:t>
            </m:r>
          </m:e>
          <m:sub>
            <m:r>
              <w:rPr>
                <w:rFonts w:ascii="Cambria Math" w:hAnsi="Cambria Math"/>
              </w:rPr>
              <m:t>0</m:t>
            </m:r>
          </m:sub>
        </m:sSub>
      </m:oMath>
      <w:r>
        <w:t xml:space="preserve"> for the binary function. In other words, this part of the analysis assumes that any person who has to travel longer than</w:t>
      </w:r>
      <w:r>
        <w:t xml:space="preserve"> 15 minutes to reach a clinic is outside </w:t>
      </w:r>
      <w:del w:id="2882" w:author="Author" w:date="2019-04-05T18:20:00Z">
        <w:r>
          <w:delText xml:space="preserve">of </w:delText>
        </w:r>
      </w:del>
      <w:r>
        <w:t>its catchment area. We deem this value appropriate for the scale, density, and level of congestion of Hamilton CMA.</w:t>
      </w:r>
    </w:p>
    <w:p w14:paraId="5B04FB40" w14:textId="77777777" w:rsidR="00FA49B5" w:rsidRDefault="0013246A">
      <w:pPr>
        <w:pStyle w:val="BodyText"/>
      </w:pPr>
      <w:r>
        <w:t>Quantile analysis of trip durations was</w:t>
      </w:r>
      <w:ins w:id="2883" w:author="Author" w:date="2019-04-05T18:20:00Z">
        <w:r>
          <w:t xml:space="preserve"> also</w:t>
        </w:r>
      </w:ins>
      <w:r>
        <w:t xml:space="preserve"> used to calibrate a Gaussian function with standard de</w:t>
      </w:r>
      <w:r>
        <w:t>viation set at 15 minutes, to match the value selected for the binary impedance above. This produced the following stepwise function, with any trips longer than 45 minutes assumed to be outside of catchment:</w:t>
      </w:r>
    </w:p>
    <w:p w14:paraId="69279D17" w14:textId="77777777" w:rsidR="00FA49B5" w:rsidRDefault="0013246A">
      <w:pPr>
        <w:pStyle w:val="BodyText"/>
      </w:pPr>
      <m:oMathPara>
        <m:oMathParaPr>
          <m:jc m:val="center"/>
        </m:oMathParaPr>
        <m:oMath>
          <m:r>
            <w:rPr>
              <w:rFonts w:ascii="Cambria Math" w:hAnsi="Cambria Math"/>
            </w:rPr>
            <m:t>W</m:t>
          </m:r>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ij</m:t>
              </m:r>
            </m:sub>
          </m:sSub>
          <m:r>
            <w:rPr>
              <w:rFonts w:ascii="Cambria Math" w:hAnsi="Cambria Math"/>
            </w:rPr>
            <m:t>)=</m:t>
          </m:r>
          <m:d>
            <m:dPr>
              <m:begChr m:val="{"/>
              <m:endChr m:val=""/>
              <m:ctrlPr>
                <w:rPr>
                  <w:rFonts w:ascii="Cambria Math" w:hAnsi="Cambria Math"/>
                </w:rPr>
              </m:ctrlPr>
            </m:dPr>
            <m:e>
              <m:m>
                <m:mPr>
                  <m:plcHide m:val="1"/>
                  <m:mcs>
                    <m:mc>
                      <m:mcPr>
                        <m:count m:val="2"/>
                        <m:mcJc m:val="left"/>
                      </m:mcPr>
                    </m:mc>
                  </m:mcs>
                  <m:ctrlPr>
                    <w:rPr>
                      <w:rFonts w:ascii="Cambria Math" w:hAnsi="Cambria Math"/>
                    </w:rPr>
                  </m:ctrlPr>
                </m:mPr>
                <m:mr>
                  <m:e>
                    <m:r>
                      <w:rPr>
                        <w:rFonts w:ascii="Cambria Math" w:hAnsi="Cambria Math"/>
                      </w:rPr>
                      <m:t>0.946</m:t>
                    </m:r>
                  </m:e>
                  <m:e>
                    <m:r>
                      <w:rPr>
                        <w:rFonts w:ascii="Cambria Math" w:hAnsi="Cambria Math"/>
                      </w:rPr>
                      <m:t> </m:t>
                    </m:r>
                    <m:sSub>
                      <m:sSubPr>
                        <m:ctrlPr>
                          <w:rPr>
                            <w:rFonts w:ascii="Cambria Math" w:hAnsi="Cambria Math"/>
                          </w:rPr>
                        </m:ctrlPr>
                      </m:sSubPr>
                      <m:e>
                        <m:r>
                          <w:rPr>
                            <w:rFonts w:ascii="Cambria Math" w:hAnsi="Cambria Math"/>
                          </w:rPr>
                          <m:t>d</m:t>
                        </m:r>
                      </m:e>
                      <m:sub>
                        <m:r>
                          <w:rPr>
                            <w:rFonts w:ascii="Cambria Math" w:hAnsi="Cambria Math"/>
                          </w:rPr>
                          <m:t>ij</m:t>
                        </m:r>
                      </m:sub>
                    </m:sSub>
                    <m:r>
                      <w:rPr>
                        <w:rFonts w:ascii="Cambria Math" w:hAnsi="Cambria Math"/>
                      </w:rPr>
                      <m:t>≤5</m:t>
                    </m:r>
                  </m:e>
                </m:mr>
                <m:mr>
                  <m:e>
                    <m:r>
                      <w:rPr>
                        <w:rFonts w:ascii="Cambria Math" w:hAnsi="Cambria Math"/>
                      </w:rPr>
                      <m:t>0.801</m:t>
                    </m:r>
                  </m:e>
                  <m:e>
                    <m:r>
                      <w:rPr>
                        <w:rFonts w:ascii="Cambria Math" w:hAnsi="Cambria Math"/>
                      </w:rPr>
                      <m:t> </m:t>
                    </m:r>
                    <m:r>
                      <w:rPr>
                        <w:rFonts w:ascii="Cambria Math" w:hAnsi="Cambria Math"/>
                      </w:rPr>
                      <m:t>5&lt;</m:t>
                    </m:r>
                    <m:sSub>
                      <m:sSubPr>
                        <m:ctrlPr>
                          <w:rPr>
                            <w:rFonts w:ascii="Cambria Math" w:hAnsi="Cambria Math"/>
                          </w:rPr>
                        </m:ctrlPr>
                      </m:sSubPr>
                      <m:e>
                        <m:r>
                          <w:rPr>
                            <w:rFonts w:ascii="Cambria Math" w:hAnsi="Cambria Math"/>
                          </w:rPr>
                          <m:t>d</m:t>
                        </m:r>
                      </m:e>
                      <m:sub>
                        <m:r>
                          <w:rPr>
                            <w:rFonts w:ascii="Cambria Math" w:hAnsi="Cambria Math"/>
                          </w:rPr>
                          <m:t>ij</m:t>
                        </m:r>
                      </m:sub>
                    </m:sSub>
                    <m:r>
                      <w:rPr>
                        <w:rFonts w:ascii="Cambria Math" w:hAnsi="Cambria Math"/>
                      </w:rPr>
                      <m:t>≤10</m:t>
                    </m:r>
                  </m:e>
                </m:mr>
                <m:mr>
                  <m:e>
                    <m:r>
                      <w:rPr>
                        <w:rFonts w:ascii="Cambria Math" w:hAnsi="Cambria Math"/>
                      </w:rPr>
                      <m:t>0.607</m:t>
                    </m:r>
                  </m:e>
                  <m:e>
                    <m:r>
                      <w:rPr>
                        <w:rFonts w:ascii="Cambria Math" w:hAnsi="Cambria Math"/>
                      </w:rPr>
                      <m:t> </m:t>
                    </m:r>
                    <m:r>
                      <w:rPr>
                        <w:rFonts w:ascii="Cambria Math" w:hAnsi="Cambria Math"/>
                      </w:rPr>
                      <m:t>10&lt;</m:t>
                    </m:r>
                    <m:sSub>
                      <m:sSubPr>
                        <m:ctrlPr>
                          <w:rPr>
                            <w:rFonts w:ascii="Cambria Math" w:hAnsi="Cambria Math"/>
                          </w:rPr>
                        </m:ctrlPr>
                      </m:sSubPr>
                      <m:e>
                        <m:r>
                          <w:rPr>
                            <w:rFonts w:ascii="Cambria Math" w:hAnsi="Cambria Math"/>
                          </w:rPr>
                          <m:t>d</m:t>
                        </m:r>
                      </m:e>
                      <m:sub>
                        <m:r>
                          <w:rPr>
                            <w:rFonts w:ascii="Cambria Math" w:hAnsi="Cambria Math"/>
                          </w:rPr>
                          <m:t>ij</m:t>
                        </m:r>
                      </m:sub>
                    </m:sSub>
                    <m:r>
                      <w:rPr>
                        <w:rFonts w:ascii="Cambria Math" w:hAnsi="Cambria Math"/>
                      </w:rPr>
                      <m:t>≤15</m:t>
                    </m:r>
                  </m:e>
                </m:mr>
                <m:mr>
                  <m:e>
                    <m:r>
                      <w:rPr>
                        <w:rFonts w:ascii="Cambria Math" w:hAnsi="Cambria Math"/>
                      </w:rPr>
                      <m:t>0.411</m:t>
                    </m:r>
                  </m:e>
                  <m:e>
                    <m:r>
                      <w:rPr>
                        <w:rFonts w:ascii="Cambria Math" w:hAnsi="Cambria Math"/>
                      </w:rPr>
                      <m:t> </m:t>
                    </m:r>
                    <m:r>
                      <w:rPr>
                        <w:rFonts w:ascii="Cambria Math" w:hAnsi="Cambria Math"/>
                      </w:rPr>
                      <m:t>15&lt;</m:t>
                    </m:r>
                    <m:sSub>
                      <m:sSubPr>
                        <m:ctrlPr>
                          <w:rPr>
                            <w:rFonts w:ascii="Cambria Math" w:hAnsi="Cambria Math"/>
                          </w:rPr>
                        </m:ctrlPr>
                      </m:sSubPr>
                      <m:e>
                        <m:r>
                          <w:rPr>
                            <w:rFonts w:ascii="Cambria Math" w:hAnsi="Cambria Math"/>
                          </w:rPr>
                          <m:t>d</m:t>
                        </m:r>
                      </m:e>
                      <m:sub>
                        <m:r>
                          <w:rPr>
                            <w:rFonts w:ascii="Cambria Math" w:hAnsi="Cambria Math"/>
                          </w:rPr>
                          <m:t>ij</m:t>
                        </m:r>
                      </m:sub>
                    </m:sSub>
                    <m:r>
                      <w:rPr>
                        <w:rFonts w:ascii="Cambria Math" w:hAnsi="Cambria Math"/>
                      </w:rPr>
                      <m:t>≤20</m:t>
                    </m:r>
                  </m:e>
                </m:mr>
                <m:mr>
                  <m:e>
                    <m:r>
                      <w:rPr>
                        <w:rFonts w:ascii="Cambria Math" w:hAnsi="Cambria Math"/>
                      </w:rPr>
                      <m:t>0.135</m:t>
                    </m:r>
                  </m:e>
                  <m:e>
                    <m:r>
                      <w:rPr>
                        <w:rFonts w:ascii="Cambria Math" w:hAnsi="Cambria Math"/>
                      </w:rPr>
                      <m:t> </m:t>
                    </m:r>
                    <m:r>
                      <w:rPr>
                        <w:rFonts w:ascii="Cambria Math" w:hAnsi="Cambria Math"/>
                      </w:rPr>
                      <m:t>20&lt;</m:t>
                    </m:r>
                    <m:sSub>
                      <m:sSubPr>
                        <m:ctrlPr>
                          <w:rPr>
                            <w:rFonts w:ascii="Cambria Math" w:hAnsi="Cambria Math"/>
                          </w:rPr>
                        </m:ctrlPr>
                      </m:sSubPr>
                      <m:e>
                        <m:r>
                          <w:rPr>
                            <w:rFonts w:ascii="Cambria Math" w:hAnsi="Cambria Math"/>
                          </w:rPr>
                          <m:t>d</m:t>
                        </m:r>
                      </m:e>
                      <m:sub>
                        <m:r>
                          <w:rPr>
                            <w:rFonts w:ascii="Cambria Math" w:hAnsi="Cambria Math"/>
                          </w:rPr>
                          <m:t>ij</m:t>
                        </m:r>
                      </m:sub>
                    </m:sSub>
                    <m:r>
                      <w:rPr>
                        <w:rFonts w:ascii="Cambria Math" w:hAnsi="Cambria Math"/>
                      </w:rPr>
                      <m:t>≤30</m:t>
                    </m:r>
                  </m:e>
                </m:mr>
                <m:mr>
                  <m:e>
                    <m:r>
                      <w:rPr>
                        <w:rFonts w:ascii="Cambria Math" w:hAnsi="Cambria Math"/>
                      </w:rPr>
                      <m:t>0.011</m:t>
                    </m:r>
                  </m:e>
                  <m:e>
                    <m:r>
                      <w:rPr>
                        <w:rFonts w:ascii="Cambria Math" w:hAnsi="Cambria Math"/>
                      </w:rPr>
                      <m:t> </m:t>
                    </m:r>
                    <m:r>
                      <w:rPr>
                        <w:rFonts w:ascii="Cambria Math" w:hAnsi="Cambria Math"/>
                      </w:rPr>
                      <m:t>30&lt;</m:t>
                    </m:r>
                    <m:sSub>
                      <m:sSubPr>
                        <m:ctrlPr>
                          <w:rPr>
                            <w:rFonts w:ascii="Cambria Math" w:hAnsi="Cambria Math"/>
                          </w:rPr>
                        </m:ctrlPr>
                      </m:sSubPr>
                      <m:e>
                        <m:r>
                          <w:rPr>
                            <w:rFonts w:ascii="Cambria Math" w:hAnsi="Cambria Math"/>
                          </w:rPr>
                          <m:t>d</m:t>
                        </m:r>
                      </m:e>
                      <m:sub>
                        <m:r>
                          <w:rPr>
                            <w:rFonts w:ascii="Cambria Math" w:hAnsi="Cambria Math"/>
                          </w:rPr>
                          <m:t>ij</m:t>
                        </m:r>
                      </m:sub>
                    </m:sSub>
                    <m:r>
                      <w:rPr>
                        <w:rFonts w:ascii="Cambria Math" w:hAnsi="Cambria Math"/>
                      </w:rPr>
                      <m:t>≤45</m:t>
                    </m:r>
                  </m:e>
                </m:mr>
                <m:mr>
                  <m:e>
                    <m:r>
                      <w:rPr>
                        <w:rFonts w:ascii="Cambria Math" w:hAnsi="Cambria Math"/>
                      </w:rPr>
                      <m:t>0.00</m:t>
                    </m:r>
                  </m:e>
                  <m:e>
                    <m:r>
                      <w:rPr>
                        <w:rFonts w:ascii="Cambria Math" w:hAnsi="Cambria Math"/>
                      </w:rPr>
                      <m:t> </m:t>
                    </m:r>
                    <m:r>
                      <w:rPr>
                        <w:rFonts w:ascii="Cambria Math" w:hAnsi="Cambria Math"/>
                      </w:rPr>
                      <m:t>45&lt;</m:t>
                    </m:r>
                    <m:sSub>
                      <m:sSubPr>
                        <m:ctrlPr>
                          <w:rPr>
                            <w:rFonts w:ascii="Cambria Math" w:hAnsi="Cambria Math"/>
                          </w:rPr>
                        </m:ctrlPr>
                      </m:sSubPr>
                      <m:e>
                        <m:r>
                          <w:rPr>
                            <w:rFonts w:ascii="Cambria Math" w:hAnsi="Cambria Math"/>
                          </w:rPr>
                          <m:t>d</m:t>
                        </m:r>
                      </m:e>
                      <m:sub>
                        <m:r>
                          <w:rPr>
                            <w:rFonts w:ascii="Cambria Math" w:hAnsi="Cambria Math"/>
                          </w:rPr>
                          <m:t>ij</m:t>
                        </m:r>
                      </m:sub>
                    </m:sSub>
                  </m:e>
                </m:mr>
              </m:m>
            </m:e>
          </m:d>
        </m:oMath>
      </m:oMathPara>
    </w:p>
    <w:p w14:paraId="2FC26934" w14:textId="77777777" w:rsidR="00FA49B5" w:rsidRDefault="0013246A">
      <w:pPr>
        <w:pStyle w:val="FirstParagraph"/>
      </w:pPr>
      <w:r>
        <w:t xml:space="preserve">Notice how the stepwise function has weights greater than 0.5 for </w:t>
      </w:r>
      <m:oMath>
        <m:sSub>
          <m:sSubPr>
            <m:ctrlPr>
              <w:rPr>
                <w:rFonts w:ascii="Cambria Math" w:hAnsi="Cambria Math"/>
              </w:rPr>
            </m:ctrlPr>
          </m:sSubPr>
          <m:e>
            <m:r>
              <w:rPr>
                <w:rFonts w:ascii="Cambria Math" w:hAnsi="Cambria Math"/>
              </w:rPr>
              <m:t>d</m:t>
            </m:r>
          </m:e>
          <m:sub>
            <m:r>
              <w:rPr>
                <w:rFonts w:ascii="Cambria Math" w:hAnsi="Cambria Math"/>
              </w:rPr>
              <m:t>ij</m:t>
            </m:r>
          </m:sub>
        </m:sSub>
        <m:r>
          <w:rPr>
            <w:rFonts w:ascii="Cambria Math" w:hAnsi="Cambria Math"/>
          </w:rPr>
          <m:t>≤15</m:t>
        </m:r>
        <m:r>
          <w:rPr>
            <w:rFonts w:ascii="Cambria Math" w:hAnsi="Cambria Math"/>
          </w:rPr>
          <m:t>min</m:t>
        </m:r>
      </m:oMath>
      <w:r>
        <w:t xml:space="preserve"> and less than 0.5 for </w:t>
      </w:r>
      <m:oMath>
        <m:sSub>
          <m:sSubPr>
            <m:ctrlPr>
              <w:rPr>
                <w:rFonts w:ascii="Cambria Math" w:hAnsi="Cambria Math"/>
              </w:rPr>
            </m:ctrlPr>
          </m:sSubPr>
          <m:e>
            <m:r>
              <w:rPr>
                <w:rFonts w:ascii="Cambria Math" w:hAnsi="Cambria Math"/>
              </w:rPr>
              <m:t>d</m:t>
            </m:r>
          </m:e>
          <m:sub>
            <m:r>
              <w:rPr>
                <w:rFonts w:ascii="Cambria Math" w:hAnsi="Cambria Math"/>
              </w:rPr>
              <m:t>ij</m:t>
            </m:r>
          </m:sub>
        </m:sSub>
        <m:r>
          <w:rPr>
            <w:rFonts w:ascii="Cambria Math" w:hAnsi="Cambria Math"/>
          </w:rPr>
          <m:t>&gt;15</m:t>
        </m:r>
        <m:r>
          <w:rPr>
            <w:rFonts w:ascii="Cambria Math" w:hAnsi="Cambria Math"/>
          </w:rPr>
          <m:t>min</m:t>
        </m:r>
      </m:oMath>
      <w:r>
        <w:t>. This means that it will count fewer people than the bi</w:t>
      </w:r>
      <w:r>
        <w:t xml:space="preserve">nary function when </w:t>
      </w:r>
      <m:oMath>
        <m:sSub>
          <m:sSubPr>
            <m:ctrlPr>
              <w:rPr>
                <w:rFonts w:ascii="Cambria Math" w:hAnsi="Cambria Math"/>
              </w:rPr>
            </m:ctrlPr>
          </m:sSubPr>
          <m:e>
            <m:r>
              <w:rPr>
                <w:rFonts w:ascii="Cambria Math" w:hAnsi="Cambria Math"/>
              </w:rPr>
              <m:t>d</m:t>
            </m:r>
          </m:e>
          <m:sub>
            <m:r>
              <w:rPr>
                <w:rFonts w:ascii="Cambria Math" w:hAnsi="Cambria Math"/>
              </w:rPr>
              <m:t>ij</m:t>
            </m:r>
          </m:sub>
        </m:sSub>
        <m:r>
          <w:rPr>
            <w:rFonts w:ascii="Cambria Math" w:hAnsi="Cambria Math"/>
          </w:rPr>
          <m:t>≤15</m:t>
        </m:r>
        <m:r>
          <w:rPr>
            <w:rFonts w:ascii="Cambria Math" w:hAnsi="Cambria Math"/>
          </w:rPr>
          <m:t>min</m:t>
        </m:r>
      </m:oMath>
      <w:r>
        <w:t xml:space="preserve">, but more when </w:t>
      </w:r>
      <m:oMath>
        <m:sSub>
          <m:sSubPr>
            <m:ctrlPr>
              <w:rPr>
                <w:rFonts w:ascii="Cambria Math" w:hAnsi="Cambria Math"/>
              </w:rPr>
            </m:ctrlPr>
          </m:sSubPr>
          <m:e>
            <m:r>
              <w:rPr>
                <w:rFonts w:ascii="Cambria Math" w:hAnsi="Cambria Math"/>
              </w:rPr>
              <m:t>d</m:t>
            </m:r>
          </m:e>
          <m:sub>
            <m:r>
              <w:rPr>
                <w:rFonts w:ascii="Cambria Math" w:hAnsi="Cambria Math"/>
              </w:rPr>
              <m:t>ij</m:t>
            </m:r>
          </m:sub>
        </m:sSub>
        <m:r>
          <w:rPr>
            <w:rFonts w:ascii="Cambria Math" w:hAnsi="Cambria Math"/>
          </w:rPr>
          <m:t>&gt;15</m:t>
        </m:r>
        <m:r>
          <w:rPr>
            <w:rFonts w:ascii="Cambria Math" w:hAnsi="Cambria Math"/>
          </w:rPr>
          <m:t>min</m:t>
        </m:r>
      </m:oMath>
      <w:r>
        <w:t>.</w:t>
      </w:r>
    </w:p>
    <w:p w14:paraId="504AAE4E" w14:textId="77777777" w:rsidR="00FA49B5" w:rsidRDefault="0013246A">
      <w:pPr>
        <w:pStyle w:val="Heading1"/>
      </w:pPr>
      <w:bookmarkStart w:id="2884" w:name="results"/>
      <w:bookmarkEnd w:id="2884"/>
      <w:r>
        <w:t>Results</w:t>
      </w:r>
    </w:p>
    <w:p w14:paraId="5C0DCBF0" w14:textId="6628356D" w:rsidR="00FA49B5" w:rsidRDefault="0013246A">
      <w:pPr>
        <w:pStyle w:val="FirstParagraph"/>
      </w:pPr>
      <w:r>
        <w:t xml:space="preserve">We begin our discussion of the results by noting that with a total population of the region of </w:t>
      </w:r>
      <w:ins w:id="2885" w:author="Author" w:date="2019-04-05T18:20:00Z">
        <w:r>
          <w:t xml:space="preserve">2,959,090 </w:t>
        </w:r>
      </w:ins>
      <w:r>
        <w:t xml:space="preserve">and </w:t>
      </w:r>
      <w:ins w:id="2886" w:author="Author" w:date="2019-04-05T18:20:00Z">
        <w:r>
          <w:t xml:space="preserve">2,222 </w:t>
        </w:r>
      </w:ins>
      <w:r>
        <w:t xml:space="preserve">family physicians, the </w:t>
      </w:r>
      <w:del w:id="2887" w:author="Author" w:date="2019-04-05T18:20:00Z">
        <w:r>
          <w:delText>regional provider-to-population</w:delText>
        </w:r>
      </w:del>
      <w:ins w:id="2888" w:author="Author" w:date="2019-04-05T18:20:00Z">
        <w:r>
          <w:t>Regional Average PPR</w:t>
        </w:r>
      </w:ins>
      <w:r>
        <w:t xml:space="preserve"> ratio is</w:t>
      </w:r>
      <w:ins w:id="2889" w:author="Author" w:date="2019-04-05T18:20:00Z">
        <w:r>
          <w:t xml:space="preserve"> 0.751</w:t>
        </w:r>
      </w:ins>
      <w:r>
        <w:t xml:space="preserve"> family physicians per 1,000 people. This value is somewhat lower than the value of</w:t>
      </w:r>
      <w:r>
        <w:t xml:space="preserve"> 1.16 for Ontario reported by CIHI [-@CIHI2018] and lower than the 1.20 estimated based on the population and physician data for the Hamilton CMA, which we attribute to our conservative search criteria of family physicians in the rest of the region.</w:t>
      </w:r>
    </w:p>
    <w:p w14:paraId="18559BB8" w14:textId="14DD1337" w:rsidR="00FA49B5" w:rsidRDefault="0013246A">
      <w:pPr>
        <w:pStyle w:val="BodyText"/>
      </w:pPr>
      <w:r>
        <w:t xml:space="preserve">The </w:t>
      </w:r>
      <w:del w:id="2890" w:author="Author" w:date="2019-04-05T18:20:00Z">
        <w:r>
          <w:delText>level</w:delText>
        </w:r>
      </w:del>
      <w:ins w:id="2891" w:author="Author" w:date="2019-04-05T18:20:00Z">
        <w:r>
          <w:t>no</w:t>
        </w:r>
        <w:r>
          <w:t>minal levels</w:t>
        </w:r>
      </w:ins>
      <w:r>
        <w:t xml:space="preserve"> of demand</w:t>
      </w:r>
      <w:del w:id="2892" w:author="Author" w:date="2019-04-05T18:20:00Z">
        <w:r>
          <w:delText xml:space="preserve"> is</w:delText>
        </w:r>
      </w:del>
      <w:ins w:id="2893" w:author="Author" w:date="2019-04-05T18:20:00Z">
        <w:r>
          <w:t>, service, and accessibility are</w:t>
        </w:r>
      </w:ins>
      <w:r>
        <w:t xml:space="preserve"> calculated for the 2SFCA and E2SFCA using both the unadjusted and adjusted impedance matrices. Table  </w:t>
      </w:r>
      <w:del w:id="2894" w:author="Author" w:date="2019-04-05T18:20:00Z">
        <w:r>
          <w:delText>reports</w:delText>
        </w:r>
      </w:del>
      <w:ins w:id="2895" w:author="Author" w:date="2019-04-05T18:20:00Z">
        <w:r>
          <w:t>summarizes</w:t>
        </w:r>
      </w:ins>
      <w:r>
        <w:t xml:space="preserve"> the </w:t>
      </w:r>
      <w:del w:id="2896" w:author="Author" w:date="2019-04-05T18:20:00Z">
        <w:r>
          <w:delText>total level of demand calculated</w:delText>
        </w:r>
      </w:del>
      <w:ins w:id="2897" w:author="Author" w:date="2019-04-05T18:20:00Z">
        <w:r>
          <w:t>results</w:t>
        </w:r>
      </w:ins>
      <w:r>
        <w:t xml:space="preserve"> by each impedance matrix. As seen there, when no adjustment is made,</w:t>
      </w:r>
      <w:ins w:id="2898" w:author="Author" w:date="2019-04-05T18:20:00Z">
        <w:r>
          <w:t xml:space="preserve"> the nom</w:t>
        </w:r>
        <w:r>
          <w:t>inal</w:t>
        </w:r>
      </w:ins>
      <w:r>
        <w:t xml:space="preserve"> demand explodes to several times the actual population in the region. However, when the impedance weights are standardized, demand is now only slightly less than the total population for the region, since </w:t>
      </w:r>
      <w:ins w:id="2899" w:author="Author" w:date="2019-04-05T18:20:00Z">
        <w:r>
          <w:t>the system is not optimal in the sense discuss</w:t>
        </w:r>
        <w:r>
          <w:t xml:space="preserve">ed by Delamater [-@Delamater2013], and </w:t>
        </w:r>
      </w:ins>
      <w:r>
        <w:t>a small proportion of the population turns out to be outside of catchment</w:t>
      </w:r>
      <w:del w:id="2900" w:author="Author" w:date="2019-04-05T18:20:00Z">
        <w:r>
          <w:delText xml:space="preserve"> areas</w:delText>
        </w:r>
      </w:del>
      <w:r>
        <w:t xml:space="preserve">. The </w:t>
      </w:r>
      <w:del w:id="2901" w:author="Author" w:date="2019-04-05T18:20:00Z">
        <w:r>
          <w:delText>total</w:delText>
        </w:r>
      </w:del>
      <w:ins w:id="2902" w:author="Author" w:date="2019-04-05T18:20:00Z">
        <w:r>
          <w:t>nominal</w:t>
        </w:r>
      </w:ins>
      <w:r>
        <w:t xml:space="preserve"> demand under binary impedance is lower due to the </w:t>
      </w:r>
      <w:del w:id="2903" w:author="Author" w:date="2019-04-05T18:20:00Z">
        <w:r>
          <w:delText>more strict</w:delText>
        </w:r>
      </w:del>
      <w:ins w:id="2904" w:author="Author" w:date="2019-04-05T18:20:00Z">
        <w:r>
          <w:t>stricter</w:t>
        </w:r>
      </w:ins>
      <w:r>
        <w:t xml:space="preserve"> catchment area condition (i.e., less than 15 minutes), compared to the </w:t>
      </w:r>
      <w:r>
        <w:t>stepwise function (i.e., less than 45 minutes</w:t>
      </w:r>
      <w:del w:id="2905" w:author="Author" w:date="2019-04-05T18:20:00Z">
        <w:r>
          <w:delText>), which</w:delText>
        </w:r>
      </w:del>
      <w:ins w:id="2906" w:author="Author" w:date="2019-04-05T18:20:00Z">
        <w:r>
          <w:t>). This,</w:t>
        </w:r>
      </w:ins>
      <w:r>
        <w:t xml:space="preserve"> in turn</w:t>
      </w:r>
      <w:ins w:id="2907" w:author="Author" w:date="2019-04-05T18:20:00Z">
        <w:r>
          <w:t>,</w:t>
        </w:r>
      </w:ins>
      <w:r>
        <w:t xml:space="preserve"> is somewhat lower than the total demand in the </w:t>
      </w:r>
      <w:del w:id="2908" w:author="Author" w:date="2019-04-05T18:20:00Z">
        <w:r>
          <w:delText>regional provider-to-population ratio</w:delText>
        </w:r>
      </w:del>
      <w:ins w:id="2909" w:author="Author" w:date="2019-04-05T18:20:00Z">
        <w:r>
          <w:t>Regional Average PPR</w:t>
        </w:r>
      </w:ins>
      <w:r>
        <w:t>, which does not impose catchment area constraints within the region.</w:t>
      </w:r>
    </w:p>
    <w:p w14:paraId="27439A0B" w14:textId="0036E56C" w:rsidR="00FA49B5" w:rsidRDefault="0013246A">
      <w:pPr>
        <w:pStyle w:val="BodyText"/>
        <w:rPr>
          <w:ins w:id="2910" w:author="Author" w:date="2019-04-05T18:20:00Z"/>
        </w:rPr>
      </w:pPr>
      <w:r>
        <w:t>It is clear that the rectified demand leads to results t</w:t>
      </w:r>
      <w:r>
        <w:t>hat are considerably more realistic</w:t>
      </w:r>
      <w:del w:id="2911" w:author="Author" w:date="2019-04-05T18:20:00Z">
        <w:r>
          <w:delText xml:space="preserve">. This is also </w:delText>
        </w:r>
      </w:del>
      <w:ins w:id="2912" w:author="Author" w:date="2019-04-05T18:20:00Z">
        <w:r>
          <w:t xml:space="preserve"> than the conventional approaches. In addition to the nominal system-wide demand, this is </w:t>
        </w:r>
      </w:ins>
      <w:r>
        <w:t xml:space="preserve">seen </w:t>
      </w:r>
      <w:ins w:id="2913" w:author="Author" w:date="2019-04-05T18:20:00Z">
        <w:r>
          <w:t xml:space="preserve">as well </w:t>
        </w:r>
      </w:ins>
      <w:r>
        <w:t xml:space="preserve">when calculating the </w:t>
      </w:r>
      <w:ins w:id="2914" w:author="Author" w:date="2019-04-05T18:20:00Z">
        <w:r>
          <w:t xml:space="preserve">regional </w:t>
        </w:r>
      </w:ins>
      <w:r>
        <w:t xml:space="preserve">provider-to-population ratios for each case (i.e., Family Physicians per 1,000 people). </w:t>
      </w:r>
      <w:r>
        <w:t xml:space="preserve">As seen in </w:t>
      </w:r>
      <w:ins w:id="2915" w:author="Author" w:date="2019-04-05T18:20:00Z">
        <w:r>
          <w:t>the table, the mean levels of service for clinics in the region in the case of the adjusted binary and stepwise weights are in line with their corresponding Regional Average PPRs. Since the levels of service in the case of the adjusted weights c</w:t>
        </w:r>
        <w:r>
          <w:t>an be interpreted as local PPRs, this indicates that the average clinic offers approximately the same level of service as the regional system does for the whole population. Furthermore, the mean accessibility of a DA according to the adjusted weights is id</w:t>
        </w:r>
        <w:r>
          <w:t>entical to the mean LOS: this is because the LOS is allocated completely to DAs. The total LOS and accessibility in the region match when the adjusted weights are used. This is not the case when the unadjusted weights are used. Clearly, the use of the unad</w:t>
        </w:r>
        <w:r>
          <w:t>justed weights can lead to a substantial amount of accessibility inflation, by factors as high as five or six times the estimates of the proposed proportional allocation approach.</w:t>
        </w:r>
      </w:ins>
    </w:p>
    <w:p w14:paraId="67795450" w14:textId="77777777" w:rsidR="00FA49B5" w:rsidRDefault="0013246A">
      <w:pPr>
        <w:pStyle w:val="BodyText"/>
        <w:rPr>
          <w:moveTo w:id="2916" w:author="Author" w:date="2019-04-05T18:20:00Z"/>
        </w:rPr>
      </w:pPr>
      <w:ins w:id="2917" w:author="Author" w:date="2019-04-05T18:20:00Z">
        <w:r>
          <w:t>These results demonstrate how inflation of the supply (i.e., the level of se</w:t>
        </w:r>
        <w:r>
          <w:t>rvice) leads to much higher values of accessibility in the case of the conventional 2SFCA and E2SFCA methods. The procedure to rectify the population and level of service, on the other hand, leads to accessibility outputs that are consistent with the regio</w:t>
        </w:r>
        <w:r>
          <w:t>nal population and overall supply of health care services</w:t>
        </w:r>
      </w:ins>
      <w:moveToRangeStart w:id="2918" w:author="Author" w:date="2019-04-05T18:20:00Z" w:name="move5380839"/>
      <w:moveTo w:id="2919" w:author="Author" w:date="2019-04-05T18:20:00Z">
        <w:r>
          <w:t>. This, in turn, makes interpretation of the output more robust and intuitive.</w:t>
        </w:r>
      </w:moveTo>
    </w:p>
    <w:moveToRangeEnd w:id="2918"/>
    <w:p w14:paraId="34A4635F" w14:textId="77777777" w:rsidR="00FA49B5" w:rsidRDefault="0013246A">
      <w:pPr>
        <w:pStyle w:val="BodyText"/>
      </w:pPr>
      <w:ins w:id="2920" w:author="Author" w:date="2019-04-05T18:20:00Z">
        <w:r>
          <w:t xml:space="preserve">Another important issue is that spatial distribution of inflation of demand and level of service. If inflation happened </w:t>
        </w:r>
        <w:r>
          <w:t xml:space="preserve">in a uniform way, the upward bias in the estimates could to some extent be ignored, as long as relative differences by location remained relatively constant. Unfortunately, as seen in </w:t>
        </w:r>
      </w:ins>
      <w:r>
        <w:t xml:space="preserve">Fig  and Fig , demand inflation is far from uniform. </w:t>
      </w:r>
      <w:ins w:id="2921" w:author="Author" w:date="2019-04-05T18:20:00Z">
        <w:r>
          <w:t xml:space="preserve">In fact, inflation </w:t>
        </w:r>
        <w:r>
          <w:t xml:space="preserve">of demand tends to happen, as per our earlier conjecture, in areas with higher population density. </w:t>
        </w:r>
      </w:ins>
      <w:r>
        <w:t xml:space="preserve">Inflation factors are also substantially higher when the binary impedance function is used. Since this function lacks a gradual distance-decay mechanism, it </w:t>
      </w:r>
      <w:r>
        <w:t>is more generous in terms of counting population serviced.</w:t>
      </w:r>
      <w:ins w:id="2922" w:author="Author" w:date="2019-04-05T18:20:00Z">
        <w:r>
          <w:t xml:space="preserve"> Notice the magnitude of the inflation factors: since the inflation of demand depends on the number of overlapping catchment areas, a factor of </w:t>
        </w:r>
        <m:oMath>
          <m:r>
            <w:rPr>
              <w:rFonts w:ascii="Cambria Math" w:hAnsi="Cambria Math"/>
            </w:rPr>
            <m:t>160</m:t>
          </m:r>
        </m:oMath>
        <w:r>
          <w:t>, for instance, would suggest that a clinic is expe</w:t>
        </w:r>
        <w:r>
          <w:t xml:space="preserve">cted to </w:t>
        </w:r>
        <w:r>
          <w:rPr>
            <w:i/>
          </w:rPr>
          <w:t>simultaneously</w:t>
        </w:r>
        <w:r>
          <w:t xml:space="preserve"> serve approximately that number of DAs in the conventional 2SFCA method, and a proportionally similar number in the conventional E2SFCA method.</w:t>
        </w:r>
      </w:ins>
    </w:p>
    <w:p w14:paraId="550C1BCD" w14:textId="77777777" w:rsidR="00E15092" w:rsidRDefault="0013246A">
      <w:pPr>
        <w:pStyle w:val="BodyText"/>
        <w:rPr>
          <w:del w:id="2923" w:author="Author" w:date="2019-04-05T18:20:00Z"/>
        </w:rPr>
      </w:pPr>
      <w:del w:id="2924" w:author="Author" w:date="2019-04-05T18:20:00Z">
        <w:r>
          <w:delText>The next step in the algorithm is to calculate the levels of service, that is, the number of physicians (supply) by level of demand. Since in the cas</w:delText>
        </w:r>
        <w:r>
          <w:delText>e of the adjusted impedance weights the demand is rectified to the population, the level of service is likely going to be higher than when the unrectified demand is used as in the conventional 2FSCA and 3SFCA implementations. Higher levels of service, howe</w:delText>
        </w:r>
        <w:r>
          <w:delText>ver, do not necessarily translate in the second step of the algorithm into higher accessibility, since levels of service are also rectified so that total supply is not exceeded.</w:delText>
        </w:r>
      </w:del>
    </w:p>
    <w:p w14:paraId="4F5C1F59" w14:textId="77777777" w:rsidR="00E15092" w:rsidRDefault="0013246A">
      <w:pPr>
        <w:pStyle w:val="BodyText"/>
        <w:rPr>
          <w:del w:id="2925" w:author="Author" w:date="2019-04-05T18:20:00Z"/>
        </w:rPr>
      </w:pPr>
      <w:del w:id="2926" w:author="Author" w:date="2019-04-05T18:20:00Z">
        <w:r>
          <w:delText>Accessibility maps for the implementation of 2SFCA are shown in Fig  and Fig .</w:delText>
        </w:r>
      </w:del>
      <w:ins w:id="2927" w:author="Author" w:date="2019-04-05T18:20:00Z">
        <w:r>
          <w:t>The map of accessibility for the implementation of 2SFCA is shown in Fig  and with the ad</w:t>
        </w:r>
        <w:r>
          <w:t>justed weights for proportional allocation in Fig .</w:t>
        </w:r>
      </w:ins>
      <w:r>
        <w:t xml:space="preserve"> The general patterns observed in the figures are as expected, with higher accessibility in denser, better connected parts of the region. Relatively high accessibility in the north and west of the CMA is d</w:t>
      </w:r>
      <w:r>
        <w:t>ue to proximity to other major population centers such as Oakville, Kitchener, and Waterloo.</w:t>
      </w:r>
    </w:p>
    <w:p w14:paraId="4D88E724" w14:textId="77777777" w:rsidR="00FA49B5" w:rsidRDefault="0013246A">
      <w:pPr>
        <w:pStyle w:val="BodyText"/>
        <w:rPr>
          <w:moveFrom w:id="2928" w:author="Author" w:date="2019-04-05T18:20:00Z"/>
        </w:rPr>
      </w:pPr>
      <w:del w:id="2929" w:author="Author" w:date="2019-04-05T18:20:00Z">
        <w:r>
          <w:delText>The results demonstrate how inflation of the supply (i.e., the level of service) leads to much higher values of accessibility in the case of the binary 2SFCA method. The procedure to rectify the population and leve</w:delText>
        </w:r>
        <w:r>
          <w:delText>l of service, on the other hand, leads to accessibility output that is in line with the regional system-wide provider-to-population ratio</w:delText>
        </w:r>
      </w:del>
      <w:ins w:id="2930" w:author="Author" w:date="2019-04-05T18:20:00Z">
        <w:r>
          <w:t xml:space="preserve"> A question, however, is the degree of inflation of accessibility in the original 2SFCA?</w:t>
        </w:r>
      </w:ins>
      <w:moveFromRangeStart w:id="2931" w:author="Author" w:date="2019-04-05T18:20:00Z" w:name="move5380839"/>
      <w:moveFrom w:id="2932" w:author="Author" w:date="2019-04-05T18:20:00Z">
        <w:r>
          <w:t>. This, in turn, makes interpretation of the output more robust and intuitive.</w:t>
        </w:r>
      </w:moveFrom>
    </w:p>
    <w:moveFromRangeEnd w:id="2931"/>
    <w:p w14:paraId="2184F2FA" w14:textId="18183D54" w:rsidR="00FA49B5" w:rsidRDefault="0013246A">
      <w:pPr>
        <w:pStyle w:val="BodyText"/>
      </w:pPr>
      <w:del w:id="2933" w:author="Author" w:date="2019-04-05T18:20:00Z">
        <w:r>
          <w:delText>How much has access been inflated in the original 2SFCA?</w:delText>
        </w:r>
      </w:del>
      <w:r>
        <w:t xml:space="preserve"> Fig  plots the ratio of the binary and adjusted binary accessibility measur</w:t>
      </w:r>
      <w:r>
        <w:t>es. Here it can be seen that the unadjusted accessibility values are at least three times greater than their adjusted counterparts within the study area. This inflation, moreover, is not uniform across space, with inflation of the binary accessibility valu</w:t>
      </w:r>
      <w:r>
        <w:t>es up to 8 times greater than those from the adjusted model at the edges of the city where the 15-minute catchment areas begin to overlap with neighboring municipalites.</w:t>
      </w:r>
    </w:p>
    <w:p w14:paraId="046A34E5" w14:textId="06521712" w:rsidR="00FA49B5" w:rsidRDefault="0013246A">
      <w:pPr>
        <w:pStyle w:val="BodyText"/>
      </w:pPr>
      <w:r>
        <w:t>Why is this important? As noted by various authors [e.g., @Delamater2013; @Luo2003], i</w:t>
      </w:r>
      <w:r>
        <w:t>n traditional FCA methods, the sum of the population-weighted average of accessibility across all population centers is equal to the regional average provider-to-population ratio [see the examples in @Delamater2013]. In the present case, the weighted sum o</w:t>
      </w:r>
      <w:r>
        <w:t xml:space="preserve">f accessibility in the unadjusted binary and stepwise measures is </w:t>
      </w:r>
      <w:ins w:id="2934" w:author="Author" w:date="2019-04-05T18:20:00Z">
        <w:r>
          <w:t>0.751</w:t>
        </w:r>
      </w:ins>
      <w:r>
        <w:t>. However, while this value is indeed identical to the regional average provider-to-population ratio, it is problematic because the share of the population correlates poorly with the pa</w:t>
      </w:r>
      <w:r>
        <w:t xml:space="preserve">ttern of inflation observed (see Fig ). The key issue here is that accessibility is deflated by the share of the population in a DA </w:t>
      </w:r>
      <m:oMath>
        <m:r>
          <w:rPr>
            <w:rFonts w:ascii="Cambria Math" w:hAnsi="Cambria Math"/>
          </w:rPr>
          <m:t>i</m:t>
        </m:r>
      </m:oMath>
      <w:r>
        <w:t xml:space="preserve">; however, the degree of inflation of demand and supply </w:t>
      </w:r>
      <w:del w:id="2935" w:author="Author" w:date="2019-04-05T18:20:00Z">
        <w:r>
          <w:delText>depend</w:delText>
        </w:r>
      </w:del>
      <w:ins w:id="2936" w:author="Author" w:date="2019-04-05T18:20:00Z">
        <w:r>
          <w:t>depends</w:t>
        </w:r>
      </w:ins>
      <w:r>
        <w:t xml:space="preserve"> not only of the population DA </w:t>
      </w:r>
      <m:oMath>
        <m:r>
          <w:rPr>
            <w:rFonts w:ascii="Cambria Math" w:hAnsi="Cambria Math"/>
          </w:rPr>
          <m:t>i</m:t>
        </m:r>
      </m:oMath>
      <w:r>
        <w:t>, but on the population of</w:t>
      </w:r>
      <w:r>
        <w:t xml:space="preserve"> every DA </w:t>
      </w:r>
      <m:oMath>
        <m:r>
          <w:rPr>
            <w:rFonts w:ascii="Cambria Math" w:hAnsi="Cambria Math"/>
          </w:rPr>
          <m:t>j</m:t>
        </m:r>
      </m:oMath>
      <w:r>
        <w:t xml:space="preserve"> with which DA </w:t>
      </w:r>
      <m:oMath>
        <m:r>
          <w:rPr>
            <w:rFonts w:ascii="Cambria Math" w:hAnsi="Cambria Math"/>
          </w:rPr>
          <m:t>i</m:t>
        </m:r>
      </m:oMath>
      <w:r>
        <w:t xml:space="preserve"> interacts via </w:t>
      </w:r>
      <w:del w:id="2937" w:author="Author" w:date="2019-04-05T18:20:00Z">
        <w:r>
          <w:delText>coincident</w:delText>
        </w:r>
      </w:del>
      <w:ins w:id="2938" w:author="Author" w:date="2019-04-05T18:20:00Z">
        <w:r>
          <w:t>overlapping</w:t>
        </w:r>
      </w:ins>
      <w:r>
        <w:t xml:space="preserve"> catchment areas. As a consequence, deflating accessibility using population shares in previous FCA methods does not accurately offset demand and supply inflation.</w:t>
      </w:r>
    </w:p>
    <w:p w14:paraId="797BE105" w14:textId="77777777" w:rsidR="00FA49B5" w:rsidRDefault="0013246A">
      <w:pPr>
        <w:pStyle w:val="BodyText"/>
      </w:pPr>
      <w:r>
        <w:t>Fig  and Fig  present the results for</w:t>
      </w:r>
      <w:r>
        <w:t xml:space="preserve"> the stepwise E2SFCA with and without the rectification. The results are qualitatively similar to the 2FSCA, with the expected differences. The inflation factor is even more substantial, given the larger catchment areas used.</w:t>
      </w:r>
    </w:p>
    <w:p w14:paraId="207486FD" w14:textId="77777777" w:rsidR="00FA49B5" w:rsidRDefault="0013246A">
      <w:pPr>
        <w:pStyle w:val="Heading2"/>
      </w:pPr>
      <w:bookmarkStart w:id="2939" w:name="disparity-analysis"/>
      <w:bookmarkEnd w:id="2939"/>
      <w:r>
        <w:t>Disparity Analysis</w:t>
      </w:r>
    </w:p>
    <w:p w14:paraId="316B494A" w14:textId="164BC9B6" w:rsidR="00FA49B5" w:rsidRDefault="0013246A">
      <w:pPr>
        <w:pStyle w:val="FirstParagraph"/>
      </w:pPr>
      <w:del w:id="2940" w:author="Author" w:date="2019-04-05T18:20:00Z">
        <w:r>
          <w:delText>Since neither supply or demand are inflated as in existing FCA methods,</w:delText>
        </w:r>
      </w:del>
      <w:ins w:id="2941" w:author="Author" w:date="2019-04-05T18:20:00Z">
        <w:r>
          <w:t>An advantag</w:t>
        </w:r>
        <w:r>
          <w:t>e of the use of adjusted weights for proportional allocation of demand and level of service it that, after rectifying the inflation artifact, they make</w:t>
        </w:r>
      </w:ins>
      <w:r>
        <w:t xml:space="preserve"> it is possible to conduct accessibility disparity analysis in a very intuitive way.</w:t>
      </w:r>
    </w:p>
    <w:p w14:paraId="7BE76A41" w14:textId="7485F91F" w:rsidR="00FA49B5" w:rsidRDefault="0013246A">
      <w:pPr>
        <w:pStyle w:val="BodyText"/>
      </w:pPr>
      <w:r>
        <w:t>For instance, an ana</w:t>
      </w:r>
      <w:r>
        <w:t>lyst interested in equity analysis could allocate the total level of service uniformly to every DA. In other words, the total level of service (which equals the sum of accessibility over the system) can be divided by the number of population centers in the</w:t>
      </w:r>
      <w:r>
        <w:t xml:space="preserve"> system</w:t>
      </w:r>
      <w:del w:id="2942" w:author="Author" w:date="2019-04-05T18:20:00Z">
        <w:r>
          <w:delText>.</w:delText>
        </w:r>
      </w:del>
      <w:ins w:id="2943" w:author="Author" w:date="2019-04-05T18:20:00Z">
        <w:r>
          <w:t xml:space="preserve"> to return the Average Local Population Center PPR.</w:t>
        </w:r>
      </w:ins>
      <w:r>
        <w:t xml:space="preserve"> The resulting mean value, call it </w:t>
      </w:r>
      <m:oMath>
        <m:sSubSup>
          <m:sSubSupPr>
            <m:ctrlPr>
              <w:rPr>
                <w:rFonts w:ascii="Cambria Math" w:hAnsi="Cambria Math"/>
              </w:rPr>
            </m:ctrlPr>
          </m:sSubSupPr>
          <m:e>
            <m:r>
              <w:rPr>
                <w:rFonts w:ascii="Cambria Math" w:hAnsi="Cambria Math"/>
              </w:rPr>
              <m:t>L</m:t>
            </m:r>
          </m:e>
          <m:sub>
            <m:r>
              <w:rPr>
                <w:rFonts w:ascii="Cambria Math" w:hAnsi="Cambria Math"/>
              </w:rPr>
              <m:t>i</m:t>
            </m:r>
          </m:sub>
          <m:sup>
            <m:r>
              <w:rPr>
                <w:rFonts w:ascii="Cambria Math" w:hAnsi="Cambria Math"/>
              </w:rPr>
              <m:t>e</m:t>
            </m:r>
          </m:sup>
        </m:sSubSup>
      </m:oMath>
      <w:r>
        <w:t xml:space="preserve"> then would be assigned to the population centers as their “equitable” share of the total level of service in the system. Next, the equitative distribution o</w:t>
      </w:r>
      <w:r>
        <w:t>f the level of service in each population center is substracted from the estimated mean accessibility to arrive at a disparity index. When the difference between these two quantities is positive, this would indicate that a DA’s accessibility exceeds its eq</w:t>
      </w:r>
      <w:r>
        <w:t>uitable share of level of service. On the other hand, when the difference is negative, the DA’s accessibility is below its equitable share of the level of service.</w:t>
      </w:r>
    </w:p>
    <w:p w14:paraId="77E43FAA" w14:textId="3E72712F" w:rsidR="00FA49B5" w:rsidRDefault="0013246A">
      <w:pPr>
        <w:pStyle w:val="BodyText"/>
      </w:pPr>
      <w:r>
        <w:t>This approach is reminiscent of the Spatial Access Ratio (SPAR) proposed by Wan et al. [-@Wa</w:t>
      </w:r>
      <w:r>
        <w:t xml:space="preserve">n2012SPAR], which is calculated as the ratio between a population center’s accessibility and the mean accessibility across all population centers. </w:t>
      </w:r>
      <w:del w:id="2944" w:author="Author" w:date="2019-04-05T18:20:00Z">
        <w:r>
          <w:delText xml:space="preserve">While </w:delText>
        </w:r>
      </w:del>
      <w:r>
        <w:t xml:space="preserve">Wan et al. [-@Wan2012] calculate SPAR based on the results of their 3SFCA method, </w:t>
      </w:r>
      <w:del w:id="2945" w:author="Author" w:date="2019-04-05T18:20:00Z">
        <w:r>
          <w:delText>its use here with the adjusted demand</w:delText>
        </w:r>
        <w:r>
          <w:delText xml:space="preserve"> and supply parameters would enable more intuitive results. Nevertheless, SPAR rescales</w:delText>
        </w:r>
      </w:del>
      <w:ins w:id="2946" w:author="Author" w:date="2019-04-05T18:20:00Z">
        <w:r>
          <w:t>by rescaling</w:t>
        </w:r>
      </w:ins>
      <w:r>
        <w:t xml:space="preserve"> the accessibil</w:t>
      </w:r>
      <w:r>
        <w:t>ity measures to reflect the percentage difference in each population center’s accessibility relative to the mean</w:t>
      </w:r>
      <w:del w:id="2947" w:author="Author" w:date="2019-04-05T18:20:00Z">
        <w:r>
          <w:delText xml:space="preserve"> and was</w:delText>
        </w:r>
      </w:del>
      <w:ins w:id="2948" w:author="Author" w:date="2019-04-05T18:20:00Z">
        <w:r>
          <w:t>. This measure is</w:t>
        </w:r>
      </w:ins>
      <w:r>
        <w:t xml:space="preserve"> designed to overcome the sensitivity of existing FCA metrics to the impedance function. In contrast, the </w:t>
      </w:r>
      <w:del w:id="2949" w:author="Author" w:date="2019-04-05T18:20:00Z">
        <w:r>
          <w:delText>preservation of</w:delText>
        </w:r>
      </w:del>
      <w:ins w:id="2950" w:author="Author" w:date="2019-04-05T18:20:00Z">
        <w:r>
          <w:t>approach proposed her</w:t>
        </w:r>
        <w:r>
          <w:t>e, enables more intuitive and interpretable results by preserving</w:t>
        </w:r>
      </w:ins>
      <w:r>
        <w:t xml:space="preserve"> the system-wide population and level of service</w:t>
      </w:r>
      <w:del w:id="2951" w:author="Author" w:date="2019-04-05T18:20:00Z">
        <w:r>
          <w:delText xml:space="preserve"> in the adjusted approach enables the</w:delText>
        </w:r>
      </w:del>
      <w:ins w:id="2952" w:author="Author" w:date="2019-04-05T18:20:00Z">
        <w:r>
          <w:t>. In this way, a</w:t>
        </w:r>
      </w:ins>
      <w:r>
        <w:t xml:space="preserve"> disparity index </w:t>
      </w:r>
      <w:ins w:id="2953" w:author="Author" w:date="2019-04-05T18:20:00Z">
        <w:r>
          <w:t xml:space="preserve">is useful </w:t>
        </w:r>
      </w:ins>
      <w:r>
        <w:t>to highlight the absolute difference in accessible provider-to-population ratios across</w:t>
      </w:r>
      <w:del w:id="2954" w:author="Author" w:date="2019-04-05T18:20:00Z">
        <w:r>
          <w:delText xml:space="preserve"> the</w:delText>
        </w:r>
      </w:del>
      <w:r>
        <w:t xml:space="preserve"> population c</w:t>
      </w:r>
      <w:r>
        <w:t>enters.</w:t>
      </w:r>
    </w:p>
    <w:p w14:paraId="0A6B46EF" w14:textId="476CEB65" w:rsidR="00FA49B5" w:rsidRDefault="0013246A">
      <w:pPr>
        <w:pStyle w:val="BodyText"/>
      </w:pPr>
      <w:del w:id="2955" w:author="Author" w:date="2019-04-05T18:20:00Z">
        <w:r>
          <w:delText>From this, the disparity</w:delText>
        </w:r>
      </w:del>
      <w:ins w:id="2956" w:author="Author" w:date="2019-04-05T18:20:00Z">
        <w:r>
          <w:t>Disparity</w:t>
        </w:r>
      </w:ins>
      <w:r>
        <w:t xml:space="preserve"> maps for the</w:t>
      </w:r>
      <w:ins w:id="2957" w:author="Author" w:date="2019-04-05T18:20:00Z">
        <w:r>
          <w:t xml:space="preserve"> adjusted</w:t>
        </w:r>
      </w:ins>
      <w:r>
        <w:t xml:space="preserve"> binary and stepwise impedance functions are shown in Fig  and Fig . These figures reveal the spatial distribution in disparity, with levels of access that are lower than the mean in more rural parts of the city (wher</w:t>
      </w:r>
      <w:r>
        <w:t>e travel times are longer and the distribution of physicians is more spatially disperse) compared to levels of access that are greater than the mean in the higher-density and more connected urban center.</w:t>
      </w:r>
    </w:p>
    <w:p w14:paraId="388F5AEF" w14:textId="77777777" w:rsidR="00E15092" w:rsidRDefault="0013246A">
      <w:pPr>
        <w:pStyle w:val="Heading1"/>
        <w:rPr>
          <w:del w:id="2958" w:author="Author" w:date="2019-04-05T18:20:00Z"/>
        </w:rPr>
      </w:pPr>
      <w:bookmarkStart w:id="2959" w:name="conclusion"/>
      <w:bookmarkStart w:id="2960" w:name="conclusions"/>
      <w:bookmarkEnd w:id="2959"/>
      <w:bookmarkEnd w:id="2960"/>
      <w:del w:id="2961" w:author="Author" w:date="2019-04-05T18:20:00Z">
        <w:r>
          <w:delText>Conclusio</w:delText>
        </w:r>
        <w:r>
          <w:delText>ns</w:delText>
        </w:r>
      </w:del>
    </w:p>
    <w:p w14:paraId="508D0123" w14:textId="6EA0431C" w:rsidR="00FA49B5" w:rsidRDefault="0013246A">
      <w:pPr>
        <w:pStyle w:val="Heading1"/>
        <w:rPr>
          <w:ins w:id="2962" w:author="Author" w:date="2019-04-05T18:20:00Z"/>
        </w:rPr>
      </w:pPr>
      <w:del w:id="2963" w:author="Author" w:date="2019-04-05T18:20:00Z">
        <w:r>
          <w:delText>Access</w:delText>
        </w:r>
      </w:del>
      <w:ins w:id="2964" w:author="Author" w:date="2019-04-05T18:20:00Z">
        <w:r>
          <w:t>Conclusion</w:t>
        </w:r>
      </w:ins>
    </w:p>
    <w:p w14:paraId="4C716C0A" w14:textId="751517B1" w:rsidR="00FA49B5" w:rsidRDefault="0013246A">
      <w:pPr>
        <w:pStyle w:val="FirstParagraph"/>
      </w:pPr>
      <w:ins w:id="2965" w:author="Author" w:date="2019-04-05T18:20:00Z">
        <w:r>
          <w:t>Accessibility</w:t>
        </w:r>
      </w:ins>
      <w:r>
        <w:t xml:space="preserve"> to healthcare </w:t>
      </w:r>
      <w:del w:id="2966" w:author="Author" w:date="2019-04-05T18:20:00Z">
        <w:r>
          <w:delText>remains a critical</w:delText>
        </w:r>
      </w:del>
      <w:ins w:id="2967" w:author="Author" w:date="2019-04-05T18:20:00Z">
        <w:r>
          <w:t>is an</w:t>
        </w:r>
      </w:ins>
      <w:r>
        <w:t xml:space="preserve"> issue </w:t>
      </w:r>
      <w:ins w:id="2968" w:author="Author" w:date="2019-04-05T18:20:00Z">
        <w:r>
          <w:t>o</w:t>
        </w:r>
        <w:r>
          <w:t xml:space="preserve">f continued interest </w:t>
        </w:r>
      </w:ins>
      <w:r>
        <w:t xml:space="preserve">in health geography. One of the most popular approaches to estimating accessibility is the 2SFCA method and its associated family of FCA models due to their simplification of more complex gravity models and their interpretation </w:t>
      </w:r>
      <w:del w:id="2969" w:author="Author" w:date="2019-04-05T18:20:00Z">
        <w:r>
          <w:delText xml:space="preserve">in terms of </w:delText>
        </w:r>
      </w:del>
      <w:ins w:id="2970" w:author="Author" w:date="2019-04-05T18:20:00Z">
        <w:r>
          <w:t>as prox</w:t>
        </w:r>
        <w:r>
          <w:t xml:space="preserve">ies for </w:t>
        </w:r>
      </w:ins>
      <w:r>
        <w:t>provider-to-population ratios. These</w:t>
      </w:r>
      <w:del w:id="2971" w:author="Author" w:date="2019-04-05T18:20:00Z">
        <w:r>
          <w:delText xml:space="preserve"> intuitive</w:delText>
        </w:r>
      </w:del>
      <w:r>
        <w:t xml:space="preserve"> properties make FCA approaches particularly appealing for health policy. </w:t>
      </w:r>
      <w:del w:id="2972" w:author="Author" w:date="2019-04-05T18:20:00Z">
        <w:r>
          <w:delText>However,</w:delText>
        </w:r>
      </w:del>
      <w:ins w:id="2973" w:author="Author" w:date="2019-04-05T18:20:00Z">
        <w:r>
          <w:t>In this paper, we have argued that</w:t>
        </w:r>
      </w:ins>
      <w:r>
        <w:t xml:space="preserve"> the overestimation of demand </w:t>
      </w:r>
      <w:ins w:id="2974" w:author="Author" w:date="2019-04-05T18:20:00Z">
        <w:r>
          <w:t xml:space="preserve">and level of service </w:t>
        </w:r>
      </w:ins>
      <w:r>
        <w:t>in FCA approaches poses a</w:t>
      </w:r>
      <w:del w:id="2975" w:author="Author" w:date="2019-04-05T18:20:00Z">
        <w:r>
          <w:delText xml:space="preserve"> serious</w:delText>
        </w:r>
      </w:del>
      <w:r>
        <w:t xml:space="preserve"> challenge to the interpreta</w:t>
      </w:r>
      <w:r>
        <w:t xml:space="preserve">tion of accessibility and the identification of spatial disparities in access, with potentially deleterious consequences for </w:t>
      </w:r>
      <w:del w:id="2976" w:author="Author" w:date="2019-04-05T18:20:00Z">
        <w:r>
          <w:delText xml:space="preserve">health </w:delText>
        </w:r>
      </w:del>
      <w:r>
        <w:t>policy</w:t>
      </w:r>
      <w:ins w:id="2977" w:author="Author" w:date="2019-04-05T18:20:00Z">
        <w:r>
          <w:t xml:space="preserve"> analysis</w:t>
        </w:r>
      </w:ins>
      <w:r>
        <w:t>.</w:t>
      </w:r>
    </w:p>
    <w:p w14:paraId="364A8AAF" w14:textId="45095ABC" w:rsidR="00FA49B5" w:rsidRDefault="0013246A">
      <w:pPr>
        <w:pStyle w:val="BodyText"/>
      </w:pPr>
      <w:del w:id="2978" w:author="Author" w:date="2019-04-05T18:20:00Z">
        <w:r>
          <w:delText>Recognizing this,</w:delText>
        </w:r>
      </w:del>
      <w:ins w:id="2979" w:author="Author" w:date="2019-04-05T18:20:00Z">
        <w:r>
          <w:t>The issue of overestimation of demand and level of service has been recognized before, notably by Wan et al. [-@Wa</w:t>
        </w:r>
        <w:r>
          <w:t>n2012] and Delamater [-@Delamater2013], and</w:t>
        </w:r>
      </w:ins>
      <w:r>
        <w:t xml:space="preserve"> alternative approaches have been proposed that seek to offset or </w:t>
      </w:r>
      <w:del w:id="2980" w:author="Author" w:date="2019-04-05T18:20:00Z">
        <w:r>
          <w:delText>minimize</w:delText>
        </w:r>
      </w:del>
      <w:ins w:id="2981" w:author="Author" w:date="2019-04-05T18:20:00Z">
        <w:r>
          <w:t>reduce</w:t>
        </w:r>
      </w:ins>
      <w:r>
        <w:t xml:space="preserve"> the </w:t>
      </w:r>
      <w:del w:id="2982" w:author="Author" w:date="2019-04-05T18:20:00Z">
        <w:r>
          <w:delText xml:space="preserve">demand overestimation </w:delText>
        </w:r>
      </w:del>
      <w:r>
        <w:t>problem. Nevertheless, the present paper has shown that the inflation of demand is present in all existing FCA methods. Moreover, we als</w:t>
      </w:r>
      <w:r>
        <w:t xml:space="preserve">o show that in some cases, demand is deflated, and detail the potential for inflation/deflation on the supply side. To overcome these issues, we draw from </w:t>
      </w:r>
      <w:ins w:id="2983" w:author="Author" w:date="2019-04-05T18:20:00Z">
        <w:r>
          <w:t xml:space="preserve">the fields of </w:t>
        </w:r>
      </w:ins>
      <w:r>
        <w:t xml:space="preserve">spatial </w:t>
      </w:r>
      <w:ins w:id="2984" w:author="Author" w:date="2019-04-05T18:20:00Z">
        <w:r>
          <w:t xml:space="preserve">statistics and </w:t>
        </w:r>
      </w:ins>
      <w:r>
        <w:t>econometrics</w:t>
      </w:r>
      <w:ins w:id="2985" w:author="Author" w:date="2019-04-05T18:20:00Z">
        <w:r>
          <w:t>,</w:t>
        </w:r>
      </w:ins>
      <w:r>
        <w:t xml:space="preserve"> to incorporate row-standardized impedance weights </w:t>
      </w:r>
      <w:r>
        <w:t xml:space="preserve">in the </w:t>
      </w:r>
      <w:del w:id="2986" w:author="Author" w:date="2019-04-05T18:20:00Z">
        <w:r>
          <w:delText xml:space="preserve">estimation of an adjusted population </w:delText>
        </w:r>
      </w:del>
      <w:ins w:id="2987" w:author="Author" w:date="2019-04-05T18:20:00Z">
        <w:r>
          <w:t xml:space="preserve">calculation of </w:t>
        </w:r>
      </w:ins>
      <w:r>
        <w:t>demand</w:t>
      </w:r>
      <w:del w:id="2988" w:author="Author" w:date="2019-04-05T18:20:00Z">
        <w:r>
          <w:delText xml:space="preserve"> parameter</w:delText>
        </w:r>
      </w:del>
      <w:r>
        <w:t xml:space="preserve">, and column-standardized impedance weights to adjust the </w:t>
      </w:r>
      <w:del w:id="2989" w:author="Author" w:date="2019-04-05T18:20:00Z">
        <w:r>
          <w:delText>supply</w:delText>
        </w:r>
      </w:del>
      <w:ins w:id="2990" w:author="Author" w:date="2019-04-05T18:20:00Z">
        <w:r>
          <w:t>level</w:t>
        </w:r>
      </w:ins>
      <w:r>
        <w:t xml:space="preserve"> of </w:t>
      </w:r>
      <w:del w:id="2991" w:author="Author" w:date="2019-04-05T18:20:00Z">
        <w:r>
          <w:delText>physicians</w:delText>
        </w:r>
      </w:del>
      <w:ins w:id="2992" w:author="Author" w:date="2019-04-05T18:20:00Z">
        <w:r>
          <w:t>service</w:t>
        </w:r>
      </w:ins>
      <w:r>
        <w:t xml:space="preserve">. These adjustments ensure that </w:t>
      </w:r>
      <w:ins w:id="2993" w:author="Author" w:date="2019-04-05T18:20:00Z">
        <w:r>
          <w:t xml:space="preserve">allocation of demand and level of service are proportional. As a result, both </w:t>
        </w:r>
      </w:ins>
      <w:r>
        <w:t xml:space="preserve">the system-wide population and </w:t>
      </w:r>
      <w:del w:id="2994" w:author="Author" w:date="2019-04-05T18:20:00Z">
        <w:r>
          <w:delText>levels</w:delText>
        </w:r>
      </w:del>
      <w:ins w:id="2995" w:author="Author" w:date="2019-04-05T18:20:00Z">
        <w:r>
          <w:t>level</w:t>
        </w:r>
      </w:ins>
      <w:r>
        <w:t xml:space="preserve"> of serv</w:t>
      </w:r>
      <w:r>
        <w:t>ice are preserved in the estimation of accessibility</w:t>
      </w:r>
      <w:del w:id="2996" w:author="Author" w:date="2019-04-05T18:20:00Z">
        <w:r>
          <w:delText>, thereby rectifying the inflation/deflation issue</w:delText>
        </w:r>
      </w:del>
      <w:r>
        <w:t>.</w:t>
      </w:r>
    </w:p>
    <w:p w14:paraId="64B72740" w14:textId="4F904071" w:rsidR="00FA49B5" w:rsidRDefault="0013246A">
      <w:pPr>
        <w:pStyle w:val="BodyText"/>
      </w:pPr>
      <w:r>
        <w:t xml:space="preserve">The case study </w:t>
      </w:r>
      <w:del w:id="2997" w:author="Author" w:date="2019-04-05T18:20:00Z">
        <w:r>
          <w:delText xml:space="preserve">application </w:delText>
        </w:r>
      </w:del>
      <w:r>
        <w:t xml:space="preserve">in Hamilton </w:t>
      </w:r>
      <w:del w:id="2998" w:author="Author" w:date="2019-04-05T18:20:00Z">
        <w:r>
          <w:delText>revealed</w:delText>
        </w:r>
      </w:del>
      <w:ins w:id="2999" w:author="Author" w:date="2019-04-05T18:20:00Z">
        <w:r>
          <w:t>CMA reveals</w:t>
        </w:r>
      </w:ins>
      <w:r>
        <w:t xml:space="preserve"> the extent of inflation in accessibility inherent in the unadjusted approaches compared to the adjusted binary and stepwise FCA methods. Furthermore, the adjustmen</w:t>
      </w:r>
      <w:r>
        <w:t xml:space="preserve">ts result in local provider-to-population ratios which can be easily understood relative to the system-wide equitable level of service through the calculation of a disparity index. The applicability of these values is particularly enhanced by the use of a </w:t>
      </w:r>
      <w:r>
        <w:t>travel survey to inform the estimated impedance functions. Taken together, these innovations provide estimates of spatial accessibility and disparity that are robust to the regional distribution of supply and demand, as well as observed travel behaviour. B</w:t>
      </w:r>
      <w:r>
        <w:t>y extension, these properties mean that the adjusted approach employed here can offer more rigorous recommendations for health policy.</w:t>
      </w:r>
    </w:p>
    <w:p w14:paraId="6C0507B0" w14:textId="77777777" w:rsidR="00E15092" w:rsidRDefault="0013246A">
      <w:pPr>
        <w:pStyle w:val="BodyText"/>
        <w:rPr>
          <w:del w:id="3000" w:author="Author" w:date="2019-04-05T18:20:00Z"/>
        </w:rPr>
      </w:pPr>
      <w:del w:id="3001" w:author="Author" w:date="2019-04-05T18:20:00Z">
        <w:r>
          <w:delText>Ou</w:delText>
        </w:r>
        <w:r>
          <w:delText>r work is not without its limitations. For example, although we use a travel survey to define their parameters, the use of binary and stepwise impedance functions assumes a constant level of access within the travel-time isochrones of a catchment area. Whi</w:delText>
        </w:r>
        <w:r>
          <w:delText xml:space="preserve">le we employed these functions for illustration purposes, the adjustment procedure outlined here is also suitable for re-weighting continous impedance functions. Second, our adjusted measures of supply and demand account for potential interactions between </w:delText>
        </w:r>
        <w:r>
          <w:delText>all physicians and population in the system. This is in contrast to Delamater’s [-@Delamater2013] M2SFCA, where some supply may not be allocated due to the spatial configuration of opportunities relative to population centers. Beyond overcoming the inflati</w:delText>
        </w:r>
        <w:r>
          <w:delText>on issue inherent in Delamater’s modification, the assumption of full allocation in the present case seems reasonable in the context of a single-payer healthcare system with undifferentiated service. In essence, this approach measures the potential for spa</w:delText>
        </w:r>
        <w:r>
          <w:delText>tial interaction; whether or not members of the population opt to actually use a given service is assumed to be an outcome of the aspatial dimension of accessibility.</w:delText>
        </w:r>
      </w:del>
    </w:p>
    <w:p w14:paraId="6169AD9F" w14:textId="1804E692" w:rsidR="00FA49B5" w:rsidRDefault="0013246A">
      <w:pPr>
        <w:pStyle w:val="BodyText"/>
        <w:rPr>
          <w:ins w:id="3002" w:author="Author" w:date="2019-04-05T18:20:00Z"/>
        </w:rPr>
      </w:pPr>
      <w:del w:id="3003" w:author="Author" w:date="2019-04-05T18:20:00Z">
        <w:r>
          <w:delText>Nevertheless, the proposed adjustments</w:delText>
        </w:r>
      </w:del>
      <w:ins w:id="3004" w:author="Author" w:date="2019-04-05T18:20:00Z">
        <w:r>
          <w:t>Finally, 1) we proposed a set of slack factors to modulate the estimates of demand and/or level of supply to account for system inefficiencies; and 2) demonstrated the use of a disparity index to conduct equity analysis.</w:t>
        </w:r>
      </w:ins>
    </w:p>
    <w:p w14:paraId="2E3691C4" w14:textId="0F0E3DCB" w:rsidR="00FA49B5" w:rsidRDefault="0013246A">
      <w:pPr>
        <w:pStyle w:val="BodyText"/>
      </w:pPr>
      <w:ins w:id="3005" w:author="Author" w:date="2019-04-05T18:20:00Z">
        <w:r>
          <w:t>In conclussion, the research presen</w:t>
        </w:r>
        <w:r>
          <w:t>ted in this paper demonstrates how a relatively simple adjustment of the impedance weights can help to</w:t>
        </w:r>
      </w:ins>
      <w:r>
        <w:t xml:space="preserve"> overcome the inflation/deflation issue inherent in previous FCA approaches. By incorporating these methods into the estimation of accessibility to health</w:t>
      </w:r>
      <w:r>
        <w:t xml:space="preserve">care services, future research can help to ensure that the FCA approach </w:t>
      </w:r>
      <w:del w:id="3006" w:author="Author" w:date="2019-04-05T18:20:00Z">
        <w:r>
          <w:delText>lives</w:delText>
        </w:r>
      </w:del>
      <w:ins w:id="3007" w:author="Author" w:date="2019-04-05T18:20:00Z">
        <w:r>
          <w:t>continues to live</w:t>
        </w:r>
      </w:ins>
      <w:r>
        <w:t xml:space="preserve"> up to its promise as an intuitive and policy-relevant method for investigating access and disparity.</w:t>
      </w:r>
    </w:p>
    <w:p w14:paraId="7E82E058" w14:textId="77777777" w:rsidR="00FA49B5" w:rsidRDefault="0013246A">
      <w:pPr>
        <w:pStyle w:val="Heading1"/>
      </w:pPr>
      <w:bookmarkStart w:id="3008" w:name="references"/>
      <w:bookmarkEnd w:id="3008"/>
      <w:r>
        <w:t>References</w:t>
      </w:r>
    </w:p>
    <w:sectPr w:rsidR="00FA49B5">
      <w:headerReference w:type="default" r:id="rId8"/>
      <w:foot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F0B76C" w14:textId="77777777" w:rsidR="0013246A" w:rsidRDefault="0013246A">
      <w:pPr>
        <w:spacing w:after="0"/>
      </w:pPr>
      <w:r>
        <w:separator/>
      </w:r>
    </w:p>
  </w:endnote>
  <w:endnote w:type="continuationSeparator" w:id="0">
    <w:p w14:paraId="2556AD2C" w14:textId="77777777" w:rsidR="0013246A" w:rsidRDefault="0013246A">
      <w:pPr>
        <w:spacing w:after="0"/>
      </w:pPr>
      <w:r>
        <w:continuationSeparator/>
      </w:r>
    </w:p>
  </w:endnote>
  <w:endnote w:type="continuationNotice" w:id="1">
    <w:p w14:paraId="3584556E" w14:textId="77777777" w:rsidR="0013246A" w:rsidRDefault="0013246A">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69D465" w14:textId="77777777" w:rsidR="001774F6" w:rsidRDefault="001774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C79E8F" w14:textId="77777777" w:rsidR="0013246A" w:rsidRDefault="0013246A">
      <w:r>
        <w:separator/>
      </w:r>
    </w:p>
  </w:footnote>
  <w:footnote w:type="continuationSeparator" w:id="0">
    <w:p w14:paraId="0679335D" w14:textId="77777777" w:rsidR="0013246A" w:rsidRDefault="0013246A">
      <w:r>
        <w:continuationSeparator/>
      </w:r>
    </w:p>
  </w:footnote>
  <w:footnote w:type="continuationNotice" w:id="1">
    <w:p w14:paraId="0694E932" w14:textId="77777777" w:rsidR="0013246A" w:rsidRDefault="0013246A">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9C72F3" w14:textId="77777777" w:rsidR="001774F6" w:rsidRDefault="001774F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708A56"/>
    <w:multiLevelType w:val="multilevel"/>
    <w:tmpl w:val="164CB5D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14EC16B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B7FB422"/>
    <w:multiLevelType w:val="multilevel"/>
    <w:tmpl w:val="5330B0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B74E3B7"/>
    <w:multiLevelType w:val="multilevel"/>
    <w:tmpl w:val="35F0B22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3E2E7006"/>
    <w:multiLevelType w:val="multilevel"/>
    <w:tmpl w:val="3AF4106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4"/>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590D07"/>
    <w:rsid w:val="00011C8B"/>
    <w:rsid w:val="0013246A"/>
    <w:rsid w:val="001774F6"/>
    <w:rsid w:val="004E29B3"/>
    <w:rsid w:val="00522B03"/>
    <w:rsid w:val="00590D07"/>
    <w:rsid w:val="00772FA0"/>
    <w:rsid w:val="00784D58"/>
    <w:rsid w:val="008D6863"/>
    <w:rsid w:val="00B86B75"/>
    <w:rsid w:val="00BC48D5"/>
    <w:rsid w:val="00C36279"/>
    <w:rsid w:val="00E15092"/>
    <w:rsid w:val="00E315A3"/>
    <w:rsid w:val="00FA49B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367AC32-13E4-49D3-9C1B-DF71FBED8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1774F6"/>
    <w:pPr>
      <w:tabs>
        <w:tab w:val="center" w:pos="4680"/>
        <w:tab w:val="right" w:pos="9360"/>
      </w:tabs>
      <w:spacing w:after="0"/>
    </w:pPr>
  </w:style>
  <w:style w:type="character" w:customStyle="1" w:styleId="HeaderChar">
    <w:name w:val="Header Char"/>
    <w:basedOn w:val="DefaultParagraphFont"/>
    <w:link w:val="Header"/>
    <w:rsid w:val="001774F6"/>
  </w:style>
  <w:style w:type="paragraph" w:styleId="Footer">
    <w:name w:val="footer"/>
    <w:basedOn w:val="Normal"/>
    <w:link w:val="FooterChar"/>
    <w:unhideWhenUsed/>
    <w:rsid w:val="001774F6"/>
    <w:pPr>
      <w:tabs>
        <w:tab w:val="center" w:pos="4680"/>
        <w:tab w:val="right" w:pos="9360"/>
      </w:tabs>
      <w:spacing w:after="0"/>
    </w:pPr>
  </w:style>
  <w:style w:type="character" w:customStyle="1" w:styleId="FooterChar">
    <w:name w:val="Footer Char"/>
    <w:basedOn w:val="DefaultParagraphFont"/>
    <w:link w:val="Footer"/>
    <w:rsid w:val="001774F6"/>
  </w:style>
  <w:style w:type="paragraph" w:styleId="Revision">
    <w:name w:val="Revision"/>
    <w:hidden/>
    <w:semiHidden/>
    <w:rsid w:val="001774F6"/>
    <w:pPr>
      <w:spacing w:after="0"/>
    </w:pPr>
  </w:style>
  <w:style w:type="paragraph" w:styleId="BalloonText">
    <w:name w:val="Balloon Text"/>
    <w:basedOn w:val="Normal"/>
    <w:link w:val="BalloonTextChar"/>
    <w:semiHidden/>
    <w:unhideWhenUsed/>
    <w:rsid w:val="001774F6"/>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1774F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odesi2.scholarsportal.info/webvie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12839</Words>
  <Characters>73187</Characters>
  <Application>Microsoft Office Word</Application>
  <DocSecurity>0</DocSecurity>
  <Lines>609</Lines>
  <Paragraphs>171</Paragraphs>
  <ScaleCrop>false</ScaleCrop>
  <HeadingPairs>
    <vt:vector size="2" baseType="variant">
      <vt:variant>
        <vt:lpstr>Title</vt:lpstr>
      </vt:variant>
      <vt:variant>
        <vt:i4>1</vt:i4>
      </vt:variant>
    </vt:vector>
  </HeadingPairs>
  <TitlesOfParts>
    <vt:vector size="1" baseType="lpstr">
      <vt:lpstr>Delta 1</vt:lpstr>
    </vt:vector>
  </TitlesOfParts>
  <Company/>
  <LinksUpToDate>false</LinksUpToDate>
  <CharactersWithSpaces>85855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Delta 1</dc:title>
  <dc:creator>Antonio Paez</dc:creator>
  <cp:lastModifiedBy>Antonio Paez</cp:lastModifiedBy>
  <cp:revision>1</cp:revision>
  <dcterms:created xsi:type="dcterms:W3CDTF">2019-04-05T22:13:00Z</dcterms:created>
  <dcterms:modified xsi:type="dcterms:W3CDTF">2019-04-05T22:21:00Z</dcterms:modified>
</cp:coreProperties>
</file>